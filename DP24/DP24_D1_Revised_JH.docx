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27E93" w14:textId="77777777" w:rsidR="002017B4" w:rsidRPr="002D7A3D" w:rsidRDefault="002017B4" w:rsidP="003571F9">
      <w:pPr>
        <w:rPr>
          <w:rFonts w:ascii="Times New Roman" w:hAnsi="Times New Roman" w:cs="Times New Roman"/>
          <w:b/>
          <w:bCs/>
        </w:rPr>
        <w:pPrChange w:id="0" w:author="Justin Hastings" w:date="2023-02-09T09:12:00Z">
          <w:pPr>
            <w:spacing w:after="120"/>
          </w:pPr>
        </w:pPrChange>
      </w:pPr>
      <w:r w:rsidRPr="002D7A3D">
        <w:rPr>
          <w:rFonts w:ascii="Times New Roman" w:hAnsi="Times New Roman" w:cs="Times New Roman"/>
          <w:b/>
          <w:bCs/>
        </w:rPr>
        <w:t>D1 Project Description</w:t>
      </w:r>
    </w:p>
    <w:p w14:paraId="413EB747" w14:textId="77777777" w:rsidR="002017B4" w:rsidRPr="002D7A3D" w:rsidRDefault="002017B4" w:rsidP="003571F9">
      <w:pPr>
        <w:ind w:firstLine="284"/>
        <w:rPr>
          <w:rFonts w:ascii="Times New Roman" w:hAnsi="Times New Roman" w:cs="Times New Roman"/>
          <w:b/>
          <w:bCs/>
        </w:rPr>
      </w:pPr>
    </w:p>
    <w:p w14:paraId="1E09EB99" w14:textId="26111AF3" w:rsidR="002017B4" w:rsidRPr="002D7A3D" w:rsidRDefault="002017B4" w:rsidP="003571F9">
      <w:pPr>
        <w:rPr>
          <w:rFonts w:ascii="Times New Roman" w:hAnsi="Times New Roman" w:cs="Times New Roman"/>
        </w:rPr>
        <w:pPrChange w:id="1" w:author="Justin Hastings" w:date="2023-02-09T09:12:00Z">
          <w:pPr>
            <w:spacing w:after="120"/>
          </w:pPr>
        </w:pPrChange>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7DA00706" w14:textId="77777777" w:rsidR="002017B4" w:rsidRPr="002D7A3D" w:rsidRDefault="002017B4" w:rsidP="003571F9">
      <w:pPr>
        <w:ind w:firstLine="284"/>
        <w:rPr>
          <w:rFonts w:ascii="Times New Roman" w:hAnsi="Times New Roman" w:cs="Times New Roman"/>
          <w:b/>
          <w:bCs/>
        </w:rPr>
      </w:pPr>
    </w:p>
    <w:p w14:paraId="7F3A6517" w14:textId="77777777" w:rsidR="002017B4" w:rsidRPr="002D7A3D" w:rsidRDefault="002017B4" w:rsidP="003571F9">
      <w:pPr>
        <w:rPr>
          <w:rFonts w:ascii="Times New Roman" w:hAnsi="Times New Roman" w:cs="Times New Roman"/>
          <w:b/>
          <w:bCs/>
        </w:rPr>
        <w:pPrChange w:id="2" w:author="Justin Hastings" w:date="2023-02-09T09:12:00Z">
          <w:pPr>
            <w:spacing w:after="120"/>
          </w:pPr>
        </w:pPrChange>
      </w:pPr>
      <w:r w:rsidRPr="002D7A3D">
        <w:rPr>
          <w:rFonts w:ascii="Times New Roman" w:hAnsi="Times New Roman" w:cs="Times New Roman"/>
          <w:b/>
          <w:bCs/>
        </w:rPr>
        <w:t>PROJECT AIMS AND BACKGROUND</w:t>
      </w:r>
    </w:p>
    <w:p w14:paraId="7E45238E" w14:textId="77777777" w:rsidR="002017B4" w:rsidRPr="002D7A3D" w:rsidRDefault="002017B4" w:rsidP="003571F9">
      <w:pPr>
        <w:rPr>
          <w:rFonts w:ascii="Times New Roman" w:eastAsia="Times New Roman" w:hAnsi="Times New Roman" w:cs="Times New Roman"/>
          <w:b/>
          <w:bCs/>
        </w:rPr>
        <w:pPrChange w:id="3" w:author="Justin Hastings" w:date="2023-02-09T09:12:00Z">
          <w:pPr>
            <w:spacing w:after="120"/>
          </w:pPr>
        </w:pPrChange>
      </w:pPr>
      <w:r w:rsidRPr="002D7A3D">
        <w:rPr>
          <w:rFonts w:ascii="Times New Roman" w:eastAsia="Times New Roman" w:hAnsi="Times New Roman" w:cs="Times New Roman"/>
          <w:b/>
          <w:bCs/>
        </w:rPr>
        <w:t>The problem</w:t>
      </w:r>
    </w:p>
    <w:p w14:paraId="3045BAE5" w14:textId="4FF860A9" w:rsidR="002D5985" w:rsidRPr="002D7A3D" w:rsidRDefault="002D5985" w:rsidP="003571F9">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he reason</w:t>
      </w:r>
      <w:r w:rsidR="000F66FB" w:rsidRPr="002D7A3D">
        <w:rPr>
          <w:rFonts w:ascii="Times New Roman" w:hAnsi="Times New Roman"/>
          <w:szCs w:val="24"/>
        </w:rPr>
        <w:t>s</w:t>
      </w:r>
      <w:r w:rsidRPr="002D7A3D">
        <w:rPr>
          <w:rFonts w:ascii="Times New Roman" w:hAnsi="Times New Roman"/>
          <w:szCs w:val="24"/>
        </w:rPr>
        <w:t xml:space="preserve"> </w:t>
      </w:r>
      <w:r w:rsidR="000F66FB" w:rsidRPr="002D7A3D">
        <w:rPr>
          <w:rFonts w:ascii="Times New Roman" w:hAnsi="Times New Roman"/>
          <w:szCs w:val="24"/>
        </w:rPr>
        <w:t xml:space="preserve">for </w:t>
      </w:r>
      <w:r w:rsidR="00CF19C1" w:rsidRPr="002D7A3D">
        <w:rPr>
          <w:rFonts w:ascii="Times New Roman" w:hAnsi="Times New Roman"/>
          <w:szCs w:val="24"/>
        </w:rPr>
        <w:t>this</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people’s protest due to governments’ policies</w:t>
      </w:r>
      <w:r w:rsidR="00362417" w:rsidRPr="002D7A3D">
        <w:rPr>
          <w:rFonts w:ascii="Times New Roman" w:hAnsi="Times New Roman"/>
          <w:szCs w:val="24"/>
        </w:rPr>
        <w:t>, among others</w:t>
      </w:r>
      <w:r w:rsidR="002017B4" w:rsidRPr="002D7A3D">
        <w:rPr>
          <w:rFonts w:ascii="Times New Roman" w:hAnsi="Times New Roman"/>
          <w:szCs w:val="24"/>
        </w:rPr>
        <w:t xml:space="preserve">. </w:t>
      </w:r>
      <w:r w:rsidR="00362417" w:rsidRPr="002D7A3D">
        <w:rPr>
          <w:rFonts w:ascii="Times New Roman" w:hAnsi="Times New Roman"/>
          <w:szCs w:val="24"/>
        </w:rPr>
        <w:t>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 of people. For instance, 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362417" w:rsidRPr="002D7A3D">
        <w:rPr>
          <w:rFonts w:ascii="Times New Roman" w:hAnsi="Times New Roman"/>
          <w:szCs w:val="24"/>
        </w:rPr>
        <w:t xml:space="preserve">which </w:t>
      </w:r>
      <w:r w:rsidR="002017B4" w:rsidRPr="002D7A3D">
        <w:rPr>
          <w:rFonts w:ascii="Times New Roman" w:hAnsi="Times New Roman"/>
          <w:szCs w:val="24"/>
        </w:rPr>
        <w:t>killed more than 500 people</w:t>
      </w:r>
      <w:r w:rsidR="00362417" w:rsidRPr="002D7A3D">
        <w:rPr>
          <w:rFonts w:ascii="Times New Roman" w:hAnsi="Times New Roman"/>
          <w:szCs w:val="24"/>
        </w:rPr>
        <w:t>,</w:t>
      </w:r>
      <w:r w:rsidR="002017B4" w:rsidRPr="002D7A3D">
        <w:rPr>
          <w:rFonts w:ascii="Times New Roman" w:hAnsi="Times New Roman"/>
          <w:szCs w:val="24"/>
        </w:rPr>
        <w:t xml:space="preserve"> had an immediately chilling effect on marketplace activity </w:t>
      </w:r>
      <w:r w:rsidR="002017B4" w:rsidRPr="002D7A3D">
        <w:rPr>
          <w:rFonts w:ascii="Times New Roman" w:hAnsi="Times New Roman"/>
          <w:noProof/>
          <w:szCs w:val="24"/>
        </w:rPr>
        <w:t>(Burke &amp; Ahmed, 20 December 2017)</w:t>
      </w:r>
      <w:r w:rsidR="002017B4" w:rsidRPr="002D7A3D">
        <w:rPr>
          <w:rFonts w:ascii="Times New Roman" w:hAnsi="Times New Roman"/>
          <w:szCs w:val="24"/>
        </w:rPr>
        <w:t xml:space="preserve">. </w:t>
      </w:r>
    </w:p>
    <w:p w14:paraId="71E018FB" w14:textId="0901D292" w:rsidR="002D5985" w:rsidRPr="002D7A3D" w:rsidRDefault="00F05843" w:rsidP="003571F9">
      <w:pPr>
        <w:pStyle w:val="Lettercopy"/>
        <w:spacing w:line="240" w:lineRule="auto"/>
        <w:ind w:right="181" w:firstLine="284"/>
        <w:rPr>
          <w:rFonts w:ascii="Times New Roman" w:hAnsi="Times New Roman"/>
          <w:szCs w:val="24"/>
        </w:rPr>
        <w:pPrChange w:id="4" w:author="Justin Hastings" w:date="2023-02-09T09:12:00Z">
          <w:pPr>
            <w:pStyle w:val="Lettercopy"/>
            <w:spacing w:line="240" w:lineRule="auto"/>
            <w:ind w:right="181" w:firstLine="284"/>
          </w:pPr>
        </w:pPrChange>
      </w:pPr>
      <w:r w:rsidRPr="002D7A3D">
        <w:rPr>
          <w:rFonts w:ascii="Times New Roman" w:hAnsi="Times New Roman"/>
          <w:szCs w:val="24"/>
        </w:rPr>
        <w:t xml:space="preserve">Conflict can lead to food insecurity. </w:t>
      </w:r>
      <w:r w:rsidR="002017B4"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002017B4" w:rsidRPr="002D7A3D">
        <w:rPr>
          <w:rFonts w:ascii="Times New Roman" w:hAnsi="Times New Roman"/>
          <w:szCs w:val="24"/>
        </w:rPr>
        <w:t xml:space="preserve"> states with dysfunctional institutions often struggle to </w:t>
      </w:r>
      <w:r w:rsidRPr="002D7A3D">
        <w:rPr>
          <w:rFonts w:ascii="Times New Roman" w:hAnsi="Times New Roman"/>
          <w:szCs w:val="24"/>
        </w:rPr>
        <w:t xml:space="preserve">source and </w:t>
      </w:r>
      <w:r w:rsidR="002017B4"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362417" w:rsidRPr="002D7A3D">
        <w:rPr>
          <w:rFonts w:ascii="Times New Roman" w:hAnsi="Times New Roman"/>
          <w:szCs w:val="24"/>
        </w:rPr>
        <w:t xml:space="preserve">These issues would serve as a major impediment for normally functioning markets. </w:t>
      </w:r>
      <w:r w:rsidR="00DA0580" w:rsidRPr="002D7A3D">
        <w:rPr>
          <w:rFonts w:ascii="Times New Roman" w:hAnsi="Times New Roman"/>
          <w:szCs w:val="24"/>
        </w:rPr>
        <w:t>At the same time, 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 xml:space="preserve">informal institutions are prominent, </w:t>
      </w:r>
      <w:r w:rsidR="002017B4" w:rsidRPr="002D7A3D">
        <w:rPr>
          <w:rFonts w:ascii="Times New Roman" w:hAnsi="Times New Roman"/>
          <w:szCs w:val="24"/>
        </w:rPr>
        <w:t xml:space="preserve">markets </w:t>
      </w:r>
      <w:r w:rsidR="00CF19C1" w:rsidRPr="002D7A3D">
        <w:rPr>
          <w:rFonts w:ascii="Times New Roman" w:hAnsi="Times New Roman"/>
          <w:szCs w:val="24"/>
        </w:rPr>
        <w:t>may be</w:t>
      </w:r>
      <w:r w:rsidR="002017B4" w:rsidRPr="002D7A3D">
        <w:rPr>
          <w:rFonts w:ascii="Times New Roman" w:hAnsi="Times New Roman"/>
          <w:szCs w:val="24"/>
        </w:rPr>
        <w:t xml:space="preserve"> resilient</w:t>
      </w:r>
      <w:r w:rsidR="00362417" w:rsidRPr="002D7A3D">
        <w:rPr>
          <w:rFonts w:ascii="Times New Roman" w:hAnsi="Times New Roman"/>
          <w:szCs w:val="24"/>
        </w:rPr>
        <w:t xml:space="preserve"> </w:t>
      </w:r>
      <w:r w:rsidR="00CF19C1" w:rsidRPr="002D7A3D">
        <w:rPr>
          <w:rFonts w:ascii="Times New Roman" w:hAnsi="Times New Roman"/>
          <w:szCs w:val="24"/>
        </w:rPr>
        <w:t>to</w:t>
      </w:r>
      <w:r w:rsidR="00362417" w:rsidRPr="002D7A3D">
        <w:rPr>
          <w:rFonts w:ascii="Times New Roman" w:hAnsi="Times New Roman"/>
          <w:szCs w:val="24"/>
        </w:rPr>
        <w:t xml:space="preserve"> </w:t>
      </w:r>
      <w:r w:rsidR="00CF19C1" w:rsidRPr="002D7A3D">
        <w:rPr>
          <w:rFonts w:ascii="Times New Roman" w:hAnsi="Times New Roman"/>
          <w:szCs w:val="24"/>
        </w:rPr>
        <w:t>the aforementioned</w:t>
      </w:r>
      <w:r w:rsidR="00362417" w:rsidRPr="002D7A3D">
        <w:rPr>
          <w:rFonts w:ascii="Times New Roman" w:hAnsi="Times New Roman"/>
          <w:szCs w:val="24"/>
        </w:rPr>
        <w:t xml:space="preserve"> adversities</w:t>
      </w:r>
      <w:r w:rsidR="002017B4" w:rsidRPr="002D7A3D">
        <w:rPr>
          <w:rFonts w:ascii="Times New Roman" w:hAnsi="Times New Roman"/>
          <w:szCs w:val="24"/>
        </w:rPr>
        <w:t xml:space="preserve">. Commenting on the resilience of Mogadishu after the truck bomb, one Somali noted that, </w:t>
      </w:r>
      <w:r w:rsidR="002017B4"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002017B4" w:rsidRPr="002D7A3D">
        <w:rPr>
          <w:rFonts w:ascii="Times New Roman" w:hAnsi="Times New Roman"/>
          <w:noProof/>
          <w:szCs w:val="24"/>
          <w:shd w:val="clear" w:color="auto" w:fill="FFFFFF"/>
        </w:rPr>
        <w:t>(Burke &amp; Ahmed, 20 December 2017)</w:t>
      </w:r>
      <w:r w:rsidR="002017B4" w:rsidRPr="002D7A3D">
        <w:rPr>
          <w:rFonts w:ascii="Times New Roman" w:hAnsi="Times New Roman"/>
          <w:szCs w:val="24"/>
          <w:shd w:val="clear" w:color="auto" w:fill="FFFFFF"/>
        </w:rPr>
        <w:t>.</w:t>
      </w:r>
    </w:p>
    <w:p w14:paraId="3D71F6B2" w14:textId="4C9BAD58" w:rsidR="002017B4" w:rsidRDefault="002017B4" w:rsidP="003571F9">
      <w:pPr>
        <w:pStyle w:val="Lettercopy"/>
        <w:spacing w:line="240" w:lineRule="auto"/>
        <w:ind w:right="181" w:firstLine="284"/>
        <w:rPr>
          <w:ins w:id="5" w:author="Justin Hastings" w:date="2023-02-09T09:13:00Z"/>
          <w:rFonts w:ascii="Times New Roman" w:hAnsi="Times New Roman"/>
          <w:szCs w:val="24"/>
          <w:u w:val="single"/>
        </w:rPr>
      </w:pPr>
      <w:r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2D7A3D">
        <w:rPr>
          <w:rFonts w:ascii="Times New Roman" w:hAnsi="Times New Roman"/>
          <w:szCs w:val="24"/>
          <w:u w:val="single"/>
        </w:rPr>
        <w:t xml:space="preserve">How does </w:t>
      </w:r>
      <w:r w:rsidR="00752F9F" w:rsidRPr="002D7A3D">
        <w:rPr>
          <w:rFonts w:ascii="Times New Roman" w:hAnsi="Times New Roman"/>
          <w:szCs w:val="24"/>
          <w:u w:val="single"/>
        </w:rPr>
        <w:t xml:space="preserve">conflict </w:t>
      </w:r>
      <w:r w:rsidR="00ED775A" w:rsidRPr="002D7A3D">
        <w:rPr>
          <w:rFonts w:ascii="Times New Roman" w:hAnsi="Times New Roman"/>
          <w:szCs w:val="24"/>
          <w:u w:val="single"/>
        </w:rPr>
        <w:t xml:space="preserve">affect </w:t>
      </w:r>
      <w:r w:rsidR="000818A6" w:rsidRPr="002D7A3D">
        <w:rPr>
          <w:rFonts w:ascii="Times New Roman" w:hAnsi="Times New Roman"/>
          <w:szCs w:val="24"/>
          <w:u w:val="single"/>
        </w:rPr>
        <w:t xml:space="preserve">consumers’ well-being by altering </w:t>
      </w:r>
      <w:r w:rsidR="00461CF9" w:rsidRPr="002D7A3D">
        <w:rPr>
          <w:rFonts w:ascii="Times New Roman" w:hAnsi="Times New Roman"/>
          <w:szCs w:val="24"/>
          <w:u w:val="single"/>
        </w:rPr>
        <w:t>the</w:t>
      </w:r>
      <w:r w:rsidR="00ED775A" w:rsidRPr="002D7A3D">
        <w:rPr>
          <w:rFonts w:ascii="Times New Roman" w:hAnsi="Times New Roman"/>
          <w:szCs w:val="24"/>
          <w:u w:val="single"/>
        </w:rPr>
        <w:t xml:space="preserve"> proper</w:t>
      </w:r>
      <w:r w:rsidR="00752F9F" w:rsidRPr="002D7A3D">
        <w:rPr>
          <w:rFonts w:ascii="Times New Roman" w:hAnsi="Times New Roman"/>
          <w:szCs w:val="24"/>
          <w:u w:val="single"/>
        </w:rPr>
        <w:t xml:space="preserve"> functionality of</w:t>
      </w:r>
      <w:r w:rsidRPr="002D7A3D">
        <w:rPr>
          <w:rFonts w:ascii="Times New Roman" w:hAnsi="Times New Roman"/>
          <w:szCs w:val="24"/>
          <w:u w:val="single"/>
        </w:rPr>
        <w:t xml:space="preserve"> </w:t>
      </w:r>
      <w:r w:rsidR="00BE09BD" w:rsidRPr="002D7A3D">
        <w:rPr>
          <w:rFonts w:ascii="Times New Roman" w:hAnsi="Times New Roman"/>
          <w:szCs w:val="24"/>
          <w:u w:val="single"/>
        </w:rPr>
        <w:t xml:space="preserve">food </w:t>
      </w:r>
      <w:r w:rsidRPr="002D7A3D">
        <w:rPr>
          <w:rFonts w:ascii="Times New Roman" w:hAnsi="Times New Roman"/>
          <w:szCs w:val="24"/>
          <w:u w:val="single"/>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2D7A3D">
        <w:rPr>
          <w:rFonts w:ascii="Times New Roman" w:hAnsi="Times New Roman"/>
          <w:szCs w:val="24"/>
          <w:u w:val="single"/>
        </w:rPr>
        <w:t>How does</w:t>
      </w:r>
      <w:r w:rsidR="00ED775A" w:rsidRPr="002D7A3D">
        <w:rPr>
          <w:rFonts w:ascii="Times New Roman" w:hAnsi="Times New Roman"/>
          <w:szCs w:val="24"/>
          <w:u w:val="single"/>
        </w:rPr>
        <w:t xml:space="preserve"> conflict </w:t>
      </w:r>
      <w:r w:rsidR="000818A6" w:rsidRPr="002D7A3D">
        <w:rPr>
          <w:rFonts w:ascii="Times New Roman" w:hAnsi="Times New Roman"/>
          <w:szCs w:val="24"/>
          <w:u w:val="single"/>
        </w:rPr>
        <w:t>alter</w:t>
      </w:r>
      <w:r w:rsidR="00ED775A" w:rsidRPr="002D7A3D">
        <w:rPr>
          <w:rFonts w:ascii="Times New Roman" w:hAnsi="Times New Roman"/>
          <w:szCs w:val="24"/>
          <w:u w:val="single"/>
        </w:rPr>
        <w:t xml:space="preserve"> farmers’ </w:t>
      </w:r>
      <w:r w:rsidR="000818A6" w:rsidRPr="002D7A3D">
        <w:rPr>
          <w:rFonts w:ascii="Times New Roman" w:hAnsi="Times New Roman"/>
          <w:szCs w:val="24"/>
          <w:u w:val="single"/>
        </w:rPr>
        <w:t xml:space="preserve">well-being by impacting their </w:t>
      </w:r>
      <w:r w:rsidR="00ED775A" w:rsidRPr="002D7A3D">
        <w:rPr>
          <w:rFonts w:ascii="Times New Roman" w:hAnsi="Times New Roman"/>
          <w:szCs w:val="24"/>
          <w:u w:val="single"/>
        </w:rPr>
        <w:t xml:space="preserve">decision to </w:t>
      </w:r>
      <w:r w:rsidR="000818A6" w:rsidRPr="002D7A3D">
        <w:rPr>
          <w:rFonts w:ascii="Times New Roman" w:hAnsi="Times New Roman"/>
          <w:szCs w:val="24"/>
          <w:u w:val="single"/>
        </w:rPr>
        <w:t>strategically store their produce over the course of the post-harvest period</w:t>
      </w:r>
      <w:r w:rsidR="00ED775A" w:rsidRPr="002D7A3D">
        <w:rPr>
          <w:rFonts w:ascii="Times New Roman" w:hAnsi="Times New Roman"/>
          <w:szCs w:val="24"/>
          <w:u w:val="single"/>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2D7A3D">
        <w:rPr>
          <w:rFonts w:ascii="Times New Roman" w:hAnsi="Times New Roman"/>
          <w:szCs w:val="24"/>
          <w:u w:val="single"/>
        </w:rPr>
        <w:t>Can we predict when, where, and how conflict</w:t>
      </w:r>
      <w:r w:rsidR="00FA4203" w:rsidRPr="002D7A3D">
        <w:rPr>
          <w:rFonts w:ascii="Times New Roman" w:hAnsi="Times New Roman"/>
          <w:szCs w:val="24"/>
          <w:u w:val="single"/>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2D7A3D">
        <w:rPr>
          <w:rFonts w:ascii="Times New Roman" w:hAnsi="Times New Roman"/>
          <w:szCs w:val="24"/>
          <w:u w:val="single"/>
        </w:rPr>
        <w:t>How can informal institutions mitigate conflict-related food insecurity?</w:t>
      </w:r>
    </w:p>
    <w:p w14:paraId="0B55D699" w14:textId="77777777" w:rsidR="003571F9" w:rsidRPr="002D7A3D" w:rsidRDefault="003571F9" w:rsidP="003571F9">
      <w:pPr>
        <w:pStyle w:val="Lettercopy"/>
        <w:spacing w:line="240" w:lineRule="auto"/>
        <w:ind w:right="181" w:firstLine="284"/>
        <w:rPr>
          <w:rFonts w:ascii="Times New Roman" w:hAnsi="Times New Roman"/>
          <w:b/>
          <w:bCs/>
          <w:szCs w:val="24"/>
        </w:rPr>
      </w:pPr>
    </w:p>
    <w:p w14:paraId="0D9A0BF7" w14:textId="77777777" w:rsidR="002017B4" w:rsidRPr="002D7A3D" w:rsidRDefault="002017B4" w:rsidP="003571F9">
      <w:pPr>
        <w:pStyle w:val="Lettercopy"/>
        <w:spacing w:line="240" w:lineRule="auto"/>
        <w:ind w:right="181"/>
        <w:rPr>
          <w:rFonts w:ascii="Times New Roman" w:eastAsia="Times New Roman" w:hAnsi="Times New Roman"/>
          <w:b/>
          <w:bCs/>
          <w:szCs w:val="24"/>
        </w:rPr>
        <w:pPrChange w:id="6" w:author="Justin Hastings" w:date="2023-02-09T09:12:00Z">
          <w:pPr>
            <w:pStyle w:val="Lettercopy"/>
            <w:spacing w:before="120" w:after="120" w:line="240" w:lineRule="auto"/>
            <w:ind w:right="181"/>
          </w:pPr>
        </w:pPrChange>
      </w:pPr>
      <w:r w:rsidRPr="002D7A3D">
        <w:rPr>
          <w:rFonts w:ascii="Times New Roman" w:eastAsia="Times New Roman" w:hAnsi="Times New Roman"/>
          <w:b/>
          <w:bCs/>
          <w:szCs w:val="24"/>
        </w:rPr>
        <w:t xml:space="preserve">Aims </w:t>
      </w:r>
    </w:p>
    <w:p w14:paraId="69C9CB7C" w14:textId="771665F3" w:rsidR="002017B4" w:rsidRDefault="002017B4" w:rsidP="003571F9">
      <w:pPr>
        <w:pStyle w:val="Lettercopy"/>
        <w:spacing w:line="240" w:lineRule="auto"/>
        <w:ind w:right="181"/>
        <w:rPr>
          <w:ins w:id="7" w:author="Justin Hastings" w:date="2023-02-09T09:13:00Z"/>
          <w:rFonts w:ascii="Times New Roman" w:eastAsia="Times New Roman" w:hAnsi="Times New Roman"/>
          <w:szCs w:val="24"/>
        </w:rPr>
      </w:pPr>
      <w:r w:rsidRPr="002D7A3D">
        <w:rPr>
          <w:rFonts w:ascii="Times New Roman" w:eastAsia="Times New Roman" w:hAnsi="Times New Roman"/>
          <w:szCs w:val="24"/>
          <w:u w:val="single"/>
        </w:rPr>
        <w:t xml:space="preserve">First, </w:t>
      </w:r>
      <w:r w:rsidR="00000463" w:rsidRPr="002D7A3D">
        <w:rPr>
          <w:rFonts w:ascii="Times New Roman" w:eastAsia="Times New Roman" w:hAnsi="Times New Roman"/>
          <w:szCs w:val="24"/>
          <w:u w:val="single"/>
        </w:rPr>
        <w:t>we</w:t>
      </w:r>
      <w:r w:rsidRPr="002D7A3D">
        <w:rPr>
          <w:rFonts w:ascii="Times New Roman" w:eastAsia="Times New Roman" w:hAnsi="Times New Roman"/>
          <w:szCs w:val="24"/>
          <w:u w:val="single"/>
        </w:rPr>
        <w:t xml:space="preserve"> will develop an innovative </w:t>
      </w:r>
      <w:r w:rsidR="00000463" w:rsidRPr="002D7A3D">
        <w:rPr>
          <w:rFonts w:ascii="Times New Roman" w:eastAsia="Times New Roman" w:hAnsi="Times New Roman"/>
          <w:szCs w:val="24"/>
          <w:u w:val="single"/>
        </w:rPr>
        <w:t xml:space="preserve">spatiotemporal </w:t>
      </w:r>
      <w:r w:rsidRPr="002D7A3D">
        <w:rPr>
          <w:rFonts w:ascii="Times New Roman" w:eastAsia="Times New Roman" w:hAnsi="Times New Roman"/>
          <w:szCs w:val="24"/>
          <w:u w:val="single"/>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Second, we will use th</w:t>
      </w:r>
      <w:r w:rsidR="00000463" w:rsidRPr="002D7A3D">
        <w:rPr>
          <w:rFonts w:ascii="Times New Roman" w:eastAsia="Times New Roman" w:hAnsi="Times New Roman"/>
          <w:szCs w:val="24"/>
          <w:u w:val="single"/>
        </w:rPr>
        <w:t>is</w:t>
      </w:r>
      <w:r w:rsidRPr="002D7A3D">
        <w:rPr>
          <w:rFonts w:ascii="Times New Roman" w:eastAsia="Times New Roman" w:hAnsi="Times New Roman"/>
          <w:szCs w:val="24"/>
          <w:u w:val="single"/>
        </w:rPr>
        <w:t xml:space="preserve"> framework to understand </w:t>
      </w:r>
      <w:r w:rsidR="00000463" w:rsidRPr="002D7A3D">
        <w:rPr>
          <w:rFonts w:ascii="Times New Roman" w:eastAsia="Times New Roman" w:hAnsi="Times New Roman"/>
          <w:szCs w:val="24"/>
          <w:u w:val="single"/>
        </w:rPr>
        <w:t>the effect</w:t>
      </w:r>
      <w:r w:rsidR="00F05843" w:rsidRPr="002D7A3D">
        <w:rPr>
          <w:rFonts w:ascii="Times New Roman" w:eastAsia="Times New Roman" w:hAnsi="Times New Roman"/>
          <w:szCs w:val="24"/>
          <w:u w:val="single"/>
        </w:rPr>
        <w:t>s</w:t>
      </w:r>
      <w:r w:rsidR="00000463" w:rsidRPr="002D7A3D">
        <w:rPr>
          <w:rFonts w:ascii="Times New Roman" w:eastAsia="Times New Roman" w:hAnsi="Times New Roman"/>
          <w:szCs w:val="24"/>
          <w:u w:val="single"/>
        </w:rPr>
        <w:t xml:space="preserve"> of conflict </w:t>
      </w:r>
      <w:r w:rsidR="00613F4F" w:rsidRPr="002D7A3D">
        <w:rPr>
          <w:rFonts w:ascii="Times New Roman" w:eastAsia="Times New Roman" w:hAnsi="Times New Roman"/>
          <w:szCs w:val="24"/>
          <w:u w:val="single"/>
        </w:rPr>
        <w:t>on</w:t>
      </w:r>
      <w:r w:rsidRPr="002D7A3D">
        <w:rPr>
          <w:rFonts w:ascii="Times New Roman" w:eastAsia="Times New Roman" w:hAnsi="Times New Roman"/>
          <w:szCs w:val="24"/>
          <w:u w:val="single"/>
        </w:rPr>
        <w:t xml:space="preserve"> </w:t>
      </w:r>
      <w:r w:rsidR="00000463" w:rsidRPr="002D7A3D">
        <w:rPr>
          <w:rFonts w:ascii="Times New Roman" w:eastAsia="Times New Roman" w:hAnsi="Times New Roman"/>
          <w:szCs w:val="24"/>
          <w:u w:val="single"/>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Third, we will</w:t>
      </w:r>
      <w:r w:rsidR="006B4CE0" w:rsidRPr="002D7A3D">
        <w:rPr>
          <w:rFonts w:ascii="Times New Roman" w:eastAsia="Times New Roman" w:hAnsi="Times New Roman"/>
          <w:szCs w:val="24"/>
          <w:u w:val="single"/>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31520839" w14:textId="77777777" w:rsidR="003571F9" w:rsidRPr="002D7A3D" w:rsidRDefault="003571F9" w:rsidP="003571F9">
      <w:pPr>
        <w:pStyle w:val="Lettercopy"/>
        <w:spacing w:line="240" w:lineRule="auto"/>
        <w:ind w:right="181"/>
        <w:rPr>
          <w:rFonts w:ascii="Times New Roman" w:eastAsia="Times New Roman" w:hAnsi="Times New Roman"/>
          <w:szCs w:val="24"/>
        </w:rPr>
      </w:pPr>
    </w:p>
    <w:p w14:paraId="21623670" w14:textId="77777777" w:rsidR="002017B4" w:rsidRPr="002D7A3D" w:rsidRDefault="002017B4" w:rsidP="003571F9">
      <w:pPr>
        <w:rPr>
          <w:rFonts w:ascii="Times New Roman" w:eastAsia="Times New Roman" w:hAnsi="Times New Roman" w:cs="Times New Roman"/>
          <w:b/>
          <w:bCs/>
        </w:rPr>
        <w:pPrChange w:id="8" w:author="Justin Hastings" w:date="2023-02-09T09:12:00Z">
          <w:pPr>
            <w:spacing w:before="120" w:after="120"/>
          </w:pPr>
        </w:pPrChange>
      </w:pPr>
      <w:r w:rsidRPr="002D7A3D">
        <w:rPr>
          <w:rFonts w:ascii="Times New Roman" w:eastAsia="Times New Roman" w:hAnsi="Times New Roman" w:cs="Times New Roman"/>
          <w:b/>
          <w:bCs/>
        </w:rPr>
        <w:t>Background</w:t>
      </w:r>
    </w:p>
    <w:p w14:paraId="0A5E90BB" w14:textId="77777777" w:rsidR="0096301B" w:rsidRPr="002D7A3D" w:rsidRDefault="002017B4" w:rsidP="003571F9">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A1EAEFB" w:rsidR="002017B4" w:rsidRPr="002D7A3D" w:rsidRDefault="0096301B" w:rsidP="003571F9">
      <w:pPr>
        <w:ind w:firstLine="284"/>
        <w:jc w:val="both"/>
        <w:rPr>
          <w:rFonts w:ascii="Times New Roman" w:hAnsi="Times New Roman" w:cs="Times New Roman"/>
        </w:rPr>
        <w:pPrChange w:id="9" w:author="Justin Hastings" w:date="2023-02-09T09:12:00Z">
          <w:pPr>
            <w:ind w:firstLine="284"/>
            <w:jc w:val="both"/>
          </w:pPr>
        </w:pPrChange>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w:t>
      </w:r>
      <w:proofErr w:type="spellStart"/>
      <w:r w:rsidR="00EA03F3" w:rsidRPr="002D7A3D">
        <w:rPr>
          <w:rFonts w:ascii="Times New Roman" w:hAnsi="Times New Roman" w:cs="Times New Roman"/>
        </w:rPr>
        <w:t>Baquedano</w:t>
      </w:r>
      <w:proofErr w:type="spellEnd"/>
      <w:r w:rsidR="00EA03F3" w:rsidRPr="002D7A3D">
        <w:rPr>
          <w:rFonts w:ascii="Times New Roman" w:hAnsi="Times New Roman" w:cs="Times New Roman"/>
        </w:rPr>
        <w:t xml:space="preserve">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prices, and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77777777" w:rsidR="00940689" w:rsidRPr="002D7A3D" w:rsidRDefault="00940689" w:rsidP="003571F9">
      <w:pPr>
        <w:ind w:firstLine="284"/>
        <w:jc w:val="both"/>
        <w:rPr>
          <w:rFonts w:ascii="Times New Roman" w:hAnsi="Times New Roman" w:cs="Times New Roman"/>
        </w:rPr>
        <w:pPrChange w:id="10" w:author="Justin Hastings" w:date="2023-02-09T09:12:00Z">
          <w:pPr>
            <w:ind w:firstLine="284"/>
            <w:jc w:val="both"/>
          </w:pPr>
        </w:pPrChange>
      </w:pPr>
      <w:r w:rsidRPr="002D7A3D">
        <w:rPr>
          <w:rFonts w:ascii="Times New Roman" w:hAnsi="Times New Roman" w:cs="Times New Roman"/>
        </w:rPr>
        <w:t xml:space="preserve">In the temporal context, the lack of storage has been an ongoing issue for decades in many low- and middle-income countries (e.g.,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et al., 2018; </w:t>
      </w:r>
      <w:proofErr w:type="spellStart"/>
      <w:r w:rsidRPr="002D7A3D">
        <w:rPr>
          <w:rFonts w:ascii="Times New Roman" w:hAnsi="Times New Roman" w:cs="Times New Roman"/>
        </w:rPr>
        <w:t>Channa</w:t>
      </w:r>
      <w:proofErr w:type="spellEnd"/>
      <w:r w:rsidRPr="002D7A3D">
        <w:rPr>
          <w:rFonts w:ascii="Times New Roman" w:hAnsi="Times New Roman" w:cs="Times New Roman"/>
        </w:rPr>
        <w:t xml:space="preserve">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2D7A3D">
        <w:rPr>
          <w:rFonts w:ascii="Times New Roman" w:hAnsi="Times New Roman" w:cs="Times New Roman"/>
        </w:rPr>
        <w:t>Kadjo</w:t>
      </w:r>
      <w:proofErr w:type="spellEnd"/>
      <w:r w:rsidRPr="002D7A3D">
        <w:rPr>
          <w:rFonts w:ascii="Times New Roman" w:hAnsi="Times New Roman" w:cs="Times New Roman"/>
        </w:rPr>
        <w:t>,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7D1B1F72" w:rsidR="002017B4" w:rsidRPr="002D7A3D" w:rsidRDefault="002017B4" w:rsidP="003571F9">
      <w:pPr>
        <w:ind w:firstLine="284"/>
        <w:jc w:val="both"/>
        <w:rPr>
          <w:rFonts w:ascii="Times New Roman" w:hAnsi="Times New Roman" w:cs="Times New Roman"/>
        </w:rPr>
        <w:pPrChange w:id="11" w:author="Justin Hastings" w:date="2023-02-09T09:12:00Z">
          <w:pPr>
            <w:ind w:firstLine="284"/>
            <w:jc w:val="both"/>
          </w:pPr>
        </w:pPrChange>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14:paraId="402F5DBE" w14:textId="3B8CF836" w:rsidR="001E52A8" w:rsidRPr="002D7A3D" w:rsidRDefault="002017B4" w:rsidP="003571F9">
      <w:pPr>
        <w:ind w:firstLine="284"/>
        <w:jc w:val="both"/>
        <w:rPr>
          <w:rFonts w:ascii="Times New Roman" w:hAnsi="Times New Roman" w:cs="Times New Roman"/>
        </w:rPr>
        <w:pPrChange w:id="12" w:author="Justin Hastings" w:date="2023-02-09T09:12:00Z">
          <w:pPr>
            <w:ind w:firstLine="284"/>
            <w:jc w:val="both"/>
          </w:pPr>
        </w:pPrChange>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et al 2022),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Aker et al</w:t>
      </w:r>
      <w:r w:rsidR="00090F56">
        <w:rPr>
          <w:rFonts w:ascii="Times New Roman" w:hAnsi="Times New Roman" w:cs="Times New Roman"/>
        </w:rPr>
        <w:t>.,</w:t>
      </w:r>
      <w:r w:rsidR="00090F56" w:rsidRPr="002D7A3D">
        <w:rPr>
          <w:rFonts w:ascii="Times New Roman" w:hAnsi="Times New Roman" w:cs="Times New Roman"/>
        </w:rPr>
        <w:t xml:space="preserve"> </w:t>
      </w:r>
      <w:r w:rsidRPr="002D7A3D">
        <w:rPr>
          <w:rFonts w:ascii="Times New Roman" w:hAnsi="Times New Roman" w:cs="Times New Roman"/>
        </w:rPr>
        <w:t xml:space="preserve">2014).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3571F9">
      <w:pPr>
        <w:ind w:firstLine="284"/>
        <w:rPr>
          <w:rFonts w:ascii="Times New Roman" w:hAnsi="Times New Roman" w:cs="Times New Roman"/>
          <w:b/>
          <w:bCs/>
        </w:rPr>
        <w:pPrChange w:id="13" w:author="Justin Hastings" w:date="2023-02-09T09:12:00Z">
          <w:pPr>
            <w:ind w:firstLine="284"/>
          </w:pPr>
        </w:pPrChange>
      </w:pPr>
    </w:p>
    <w:p w14:paraId="2A3B286F" w14:textId="04CC1CD6" w:rsidR="002017B4" w:rsidRPr="002D7A3D" w:rsidRDefault="002017B4" w:rsidP="003571F9">
      <w:pPr>
        <w:rPr>
          <w:rFonts w:ascii="Times New Roman" w:hAnsi="Times New Roman" w:cs="Times New Roman"/>
          <w:b/>
          <w:bCs/>
        </w:rPr>
        <w:pPrChange w:id="14" w:author="Justin Hastings" w:date="2023-02-09T09:12:00Z">
          <w:pPr>
            <w:spacing w:after="120"/>
          </w:pPr>
        </w:pPrChange>
      </w:pPr>
      <w:r w:rsidRPr="002D7A3D">
        <w:rPr>
          <w:rFonts w:ascii="Times New Roman" w:hAnsi="Times New Roman" w:cs="Times New Roman"/>
          <w:b/>
          <w:bCs/>
        </w:rPr>
        <w:t>INVESTIGATORS/CAPABILITY</w:t>
      </w:r>
    </w:p>
    <w:p w14:paraId="070A9C7D" w14:textId="2BBC342C" w:rsidR="007E4A64" w:rsidRPr="002D7A3D" w:rsidRDefault="00FA4203" w:rsidP="003571F9">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6A6C1DDB" w:rsidR="00940689" w:rsidRPr="002D7A3D" w:rsidRDefault="002017B4" w:rsidP="003571F9">
      <w:pPr>
        <w:ind w:firstLine="284"/>
        <w:jc w:val="both"/>
        <w:rPr>
          <w:rFonts w:ascii="Times New Roman" w:hAnsi="Times New Roman" w:cs="Times New Roman"/>
        </w:rPr>
        <w:pPrChange w:id="15" w:author="Justin Hastings" w:date="2023-02-09T09:12:00Z">
          <w:pPr>
            <w:ind w:firstLine="284"/>
            <w:jc w:val="both"/>
          </w:pPr>
        </w:pPrChange>
      </w:pPr>
      <w:r w:rsidRPr="002D7A3D">
        <w:rPr>
          <w:rFonts w:ascii="Times New Roman" w:hAnsi="Times New Roman" w:cs="Times New Roman"/>
          <w:u w:val="single"/>
        </w:rPr>
        <w:t xml:space="preserve">CI </w:t>
      </w:r>
      <w:proofErr w:type="spellStart"/>
      <w:r w:rsidRPr="002D7A3D">
        <w:rPr>
          <w:rFonts w:ascii="Times New Roman" w:hAnsi="Times New Roman" w:cs="Times New Roman"/>
          <w:u w:val="single"/>
        </w:rPr>
        <w:t>Ubilava</w:t>
      </w:r>
      <w:proofErr w:type="spellEnd"/>
      <w:r w:rsidRPr="002D7A3D">
        <w:rPr>
          <w:rFonts w:ascii="Times New Roman" w:hAnsi="Times New Roman" w:cs="Times New Roman"/>
        </w:rPr>
        <w:t xml:space="preserve"> </w:t>
      </w:r>
      <w:r w:rsidR="007E4A64" w:rsidRPr="002D7A3D">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007E4A64" w:rsidRPr="002D7A3D">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007C5DDE" w:rsidRPr="002D7A3D">
        <w:rPr>
          <w:rFonts w:ascii="Times New Roman" w:hAnsi="Times New Roman" w:cs="Times New Roman"/>
        </w:rPr>
        <w:t>behaviour</w:t>
      </w:r>
      <w:r w:rsidRPr="002D7A3D">
        <w:rPr>
          <w:rFonts w:ascii="Times New Roman" w:hAnsi="Times New Roman" w:cs="Times New Roman"/>
        </w:rPr>
        <w:t xml:space="preserve">, and price co-integration within commodity groups. He will be particularly involved in econometric analysis of </w:t>
      </w:r>
      <w:r w:rsidR="0076153E" w:rsidRPr="002D7A3D">
        <w:rPr>
          <w:rFonts w:ascii="Times New Roman" w:hAnsi="Times New Roman" w:cs="Times New Roman"/>
        </w:rPr>
        <w:t>price and conflict</w:t>
      </w:r>
      <w:r w:rsidRPr="002D7A3D">
        <w:rPr>
          <w:rFonts w:ascii="Times New Roman" w:hAnsi="Times New Roman" w:cs="Times New Roman"/>
        </w:rPr>
        <w:t xml:space="preserve"> data.</w:t>
      </w:r>
      <w:r w:rsidR="00FA4203" w:rsidRPr="002D7A3D">
        <w:rPr>
          <w:rFonts w:ascii="Times New Roman" w:hAnsi="Times New Roman" w:cs="Times New Roman"/>
        </w:rPr>
        <w:t xml:space="preserve"> </w:t>
      </w:r>
      <w:r w:rsidR="00FA4203" w:rsidRPr="002D7A3D">
        <w:rPr>
          <w:rFonts w:ascii="Times New Roman" w:hAnsi="Times New Roman" w:cs="Times New Roman"/>
          <w:u w:val="single"/>
        </w:rPr>
        <w:t>CI Hastings</w:t>
      </w:r>
      <w:r w:rsidR="00FA4203" w:rsidRPr="002D7A3D">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00FA4203" w:rsidRPr="002D7A3D">
        <w:rPr>
          <w:rFonts w:ascii="Times New Roman" w:hAnsi="Times New Roman" w:cs="Times New Roman"/>
        </w:rPr>
        <w:t xml:space="preserve">the links between </w:t>
      </w:r>
      <w:r w:rsidRPr="002D7A3D">
        <w:rPr>
          <w:rFonts w:ascii="Times New Roman" w:hAnsi="Times New Roman" w:cs="Times New Roman"/>
        </w:rPr>
        <w:t>market integration</w:t>
      </w:r>
      <w:r w:rsidR="00FA4203" w:rsidRPr="002D7A3D">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 xml:space="preserve">CI </w:t>
      </w:r>
      <w:proofErr w:type="spellStart"/>
      <w:r w:rsidRPr="002D7A3D">
        <w:rPr>
          <w:rFonts w:ascii="Times New Roman" w:hAnsi="Times New Roman" w:cs="Times New Roman"/>
          <w:u w:val="single"/>
        </w:rPr>
        <w:t>Vasnev</w:t>
      </w:r>
      <w:proofErr w:type="spellEnd"/>
      <w:r w:rsidRPr="002D7A3D">
        <w:rPr>
          <w:rFonts w:ascii="Times New Roman" w:hAnsi="Times New Roman" w:cs="Times New Roman"/>
        </w:rPr>
        <w:t xml:space="preserve"> </w:t>
      </w:r>
      <w:r w:rsidR="00940689" w:rsidRPr="002D7A3D">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00FA4203" w:rsidRPr="002D7A3D">
        <w:rPr>
          <w:rFonts w:ascii="Times New Roman" w:hAnsi="Times New Roman" w:cs="Times New Roman"/>
          <w:u w:val="single"/>
        </w:rPr>
        <w:t xml:space="preserve">CI </w:t>
      </w:r>
      <w:proofErr w:type="spellStart"/>
      <w:r w:rsidR="00FA4203" w:rsidRPr="002D7A3D">
        <w:rPr>
          <w:rFonts w:ascii="Times New Roman" w:hAnsi="Times New Roman" w:cs="Times New Roman"/>
          <w:u w:val="single"/>
        </w:rPr>
        <w:t>Amarasinghe</w:t>
      </w:r>
      <w:proofErr w:type="spellEnd"/>
      <w:r w:rsidR="00FA4203" w:rsidRPr="002D7A3D">
        <w:rPr>
          <w:rFonts w:ascii="Times New Roman" w:hAnsi="Times New Roman" w:cs="Times New Roman"/>
        </w:rPr>
        <w:t xml:space="preserve"> </w:t>
      </w:r>
      <w:r w:rsidR="4F661899" w:rsidRPr="002D7A3D">
        <w:rPr>
          <w:rFonts w:ascii="Times New Roman" w:hAnsi="Times New Roman" w:cs="Times New Roman"/>
        </w:rPr>
        <w:t>has worked extensively on the spatiotemporal dispersion of conflict and economic shocks, particularly in the African context, as</w:t>
      </w:r>
      <w:r w:rsidR="20365CB3" w:rsidRPr="002D7A3D">
        <w:rPr>
          <w:rFonts w:ascii="Times New Roman" w:hAnsi="Times New Roman" w:cs="Times New Roman"/>
        </w:rPr>
        <w:t xml:space="preserve"> well as for the world as a whole. In her recent work, she has </w:t>
      </w:r>
      <w:r w:rsidR="6541D848" w:rsidRPr="002D7A3D">
        <w:rPr>
          <w:rFonts w:ascii="Times New Roman" w:hAnsi="Times New Roman" w:cs="Times New Roman"/>
        </w:rPr>
        <w:t>demonst</w:t>
      </w:r>
      <w:r w:rsidR="179DC2D4" w:rsidRPr="002D7A3D">
        <w:rPr>
          <w:rFonts w:ascii="Times New Roman" w:hAnsi="Times New Roman" w:cs="Times New Roman"/>
        </w:rPr>
        <w:t>r</w:t>
      </w:r>
      <w:r w:rsidR="6541D848" w:rsidRPr="002D7A3D">
        <w:rPr>
          <w:rFonts w:ascii="Times New Roman" w:hAnsi="Times New Roman" w:cs="Times New Roman"/>
        </w:rPr>
        <w:t>ated</w:t>
      </w:r>
      <w:r w:rsidR="20365CB3" w:rsidRPr="002D7A3D">
        <w:rPr>
          <w:rFonts w:ascii="Times New Roman" w:hAnsi="Times New Roman" w:cs="Times New Roman"/>
        </w:rPr>
        <w:t xml:space="preserve"> the importance of </w:t>
      </w:r>
      <w:r w:rsidR="4C8A1227" w:rsidRPr="002D7A3D">
        <w:rPr>
          <w:rFonts w:ascii="Times New Roman" w:hAnsi="Times New Roman" w:cs="Times New Roman"/>
        </w:rPr>
        <w:t xml:space="preserve">using </w:t>
      </w:r>
      <w:r w:rsidR="11BB5E92" w:rsidRPr="002D7A3D">
        <w:rPr>
          <w:rFonts w:ascii="Times New Roman" w:hAnsi="Times New Roman" w:cs="Times New Roman"/>
        </w:rPr>
        <w:t>massive</w:t>
      </w:r>
      <w:r w:rsidR="4C8A1227" w:rsidRPr="002D7A3D">
        <w:rPr>
          <w:rFonts w:ascii="Times New Roman" w:hAnsi="Times New Roman" w:cs="Times New Roman"/>
        </w:rPr>
        <w:t xml:space="preserve"> datasets</w:t>
      </w:r>
      <w:r w:rsidR="14635B15" w:rsidRPr="002D7A3D">
        <w:rPr>
          <w:rFonts w:ascii="Times New Roman" w:hAnsi="Times New Roman" w:cs="Times New Roman"/>
        </w:rPr>
        <w:t>,</w:t>
      </w:r>
      <w:r w:rsidR="4C8A1227" w:rsidRPr="002D7A3D">
        <w:rPr>
          <w:rFonts w:ascii="Times New Roman" w:hAnsi="Times New Roman" w:cs="Times New Roman"/>
        </w:rPr>
        <w:t xml:space="preserve"> with fine </w:t>
      </w:r>
      <w:r w:rsidR="20365CB3" w:rsidRPr="002D7A3D">
        <w:rPr>
          <w:rFonts w:ascii="Times New Roman" w:hAnsi="Times New Roman" w:cs="Times New Roman"/>
        </w:rPr>
        <w:t>spatial and temporal granular</w:t>
      </w:r>
      <w:r w:rsidR="20BA8ED5" w:rsidRPr="002D7A3D">
        <w:rPr>
          <w:rFonts w:ascii="Times New Roman" w:hAnsi="Times New Roman" w:cs="Times New Roman"/>
        </w:rPr>
        <w:t>ity</w:t>
      </w:r>
      <w:r w:rsidR="05A39DFC" w:rsidRPr="002D7A3D">
        <w:rPr>
          <w:rFonts w:ascii="Times New Roman" w:hAnsi="Times New Roman" w:cs="Times New Roman"/>
        </w:rPr>
        <w:t>,</w:t>
      </w:r>
      <w:r w:rsidR="20BA8ED5" w:rsidRPr="002D7A3D">
        <w:rPr>
          <w:rFonts w:ascii="Times New Roman" w:hAnsi="Times New Roman" w:cs="Times New Roman"/>
        </w:rPr>
        <w:t xml:space="preserve"> in </w:t>
      </w:r>
      <w:r w:rsidR="20BA8ED5" w:rsidRPr="002D7A3D">
        <w:rPr>
          <w:rFonts w:ascii="Times New Roman" w:hAnsi="Times New Roman" w:cs="Times New Roman"/>
        </w:rPr>
        <w:lastRenderedPageBreak/>
        <w:t>precisely measuring the effects of economic shocks. She will bring this expertise</w:t>
      </w:r>
      <w:r w:rsidR="6DE1A285" w:rsidRPr="002D7A3D">
        <w:rPr>
          <w:rFonts w:ascii="Times New Roman" w:hAnsi="Times New Roman" w:cs="Times New Roman"/>
        </w:rPr>
        <w:t xml:space="preserve"> in to the econome</w:t>
      </w:r>
      <w:r w:rsidR="5160819F" w:rsidRPr="002D7A3D">
        <w:rPr>
          <w:rFonts w:ascii="Times New Roman" w:hAnsi="Times New Roman" w:cs="Times New Roman"/>
        </w:rPr>
        <w:t>t</w:t>
      </w:r>
      <w:r w:rsidR="6DE1A285" w:rsidRPr="002D7A3D">
        <w:rPr>
          <w:rFonts w:ascii="Times New Roman" w:hAnsi="Times New Roman" w:cs="Times New Roman"/>
        </w:rPr>
        <w:t>ric analyses within this project.</w:t>
      </w:r>
      <w:r w:rsidR="20BA8ED5" w:rsidRPr="002D7A3D">
        <w:rPr>
          <w:rFonts w:ascii="Times New Roman" w:hAnsi="Times New Roman" w:cs="Times New Roman"/>
        </w:rPr>
        <w:t xml:space="preserve"> </w:t>
      </w:r>
    </w:p>
    <w:p w14:paraId="79DECE8E" w14:textId="6752BAD0" w:rsidR="00FA4203" w:rsidRPr="002D7A3D" w:rsidRDefault="00FA4203" w:rsidP="003571F9">
      <w:pPr>
        <w:ind w:firstLine="284"/>
        <w:jc w:val="both"/>
        <w:rPr>
          <w:rFonts w:ascii="Times New Roman" w:hAnsi="Times New Roman" w:cs="Times New Roman"/>
        </w:rPr>
        <w:pPrChange w:id="16" w:author="Justin Hastings" w:date="2023-02-09T09:12:00Z">
          <w:pPr>
            <w:ind w:firstLine="284"/>
            <w:jc w:val="both"/>
          </w:pPr>
        </w:pPrChange>
      </w:pPr>
      <w:r w:rsidRPr="002D7A3D">
        <w:rPr>
          <w:rFonts w:ascii="Times New Roman" w:hAnsi="Times New Roman" w:cs="Times New Roman"/>
        </w:rPr>
        <w:t xml:space="preserve">All members of the team will be involved in the publication and dissemination process. Hastings, </w:t>
      </w:r>
      <w:proofErr w:type="spellStart"/>
      <w:r w:rsidRPr="002D7A3D">
        <w:rPr>
          <w:rFonts w:ascii="Times New Roman" w:hAnsi="Times New Roman" w:cs="Times New Roman"/>
        </w:rPr>
        <w:t>Ubilava</w:t>
      </w:r>
      <w:proofErr w:type="spellEnd"/>
      <w:r w:rsidRPr="002D7A3D">
        <w:rPr>
          <w:rFonts w:ascii="Times New Roman" w:hAnsi="Times New Roman" w:cs="Times New Roman"/>
        </w:rPr>
        <w:t xml:space="preserve">, and </w:t>
      </w:r>
      <w:proofErr w:type="spellStart"/>
      <w:r w:rsidRPr="002D7A3D">
        <w:rPr>
          <w:rFonts w:ascii="Times New Roman" w:hAnsi="Times New Roman" w:cs="Times New Roman"/>
        </w:rPr>
        <w:t>Vasnev</w:t>
      </w:r>
      <w:proofErr w:type="spellEnd"/>
      <w:r w:rsidRPr="002D7A3D">
        <w:rPr>
          <w:rFonts w:ascii="Times New Roman" w:hAnsi="Times New Roman" w:cs="Times New Roman"/>
        </w:rPr>
        <w:t xml:space="preserve">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collaborations, and will use the project to further build Australian and international collaborations. </w:t>
      </w:r>
    </w:p>
    <w:p w14:paraId="024B2F83" w14:textId="77777777" w:rsidR="002017B4" w:rsidRPr="002D7A3D" w:rsidRDefault="002017B4" w:rsidP="003571F9">
      <w:pPr>
        <w:ind w:firstLine="284"/>
        <w:rPr>
          <w:rFonts w:ascii="Times New Roman" w:eastAsia="Times New Roman" w:hAnsi="Times New Roman" w:cs="Times New Roman"/>
          <w:b/>
          <w:bCs/>
        </w:rPr>
        <w:pPrChange w:id="17" w:author="Justin Hastings" w:date="2023-02-09T09:12:00Z">
          <w:pPr>
            <w:ind w:firstLine="284"/>
          </w:pPr>
        </w:pPrChange>
      </w:pPr>
    </w:p>
    <w:p w14:paraId="196A60A6" w14:textId="77777777" w:rsidR="002017B4" w:rsidRPr="002D7A3D" w:rsidRDefault="002017B4" w:rsidP="003571F9">
      <w:pPr>
        <w:rPr>
          <w:rFonts w:ascii="Times New Roman" w:eastAsia="Times New Roman" w:hAnsi="Times New Roman" w:cs="Times New Roman"/>
          <w:b/>
          <w:bCs/>
        </w:rPr>
        <w:pPrChange w:id="18" w:author="Justin Hastings" w:date="2023-02-09T09:12:00Z">
          <w:pPr>
            <w:spacing w:after="120"/>
          </w:pPr>
        </w:pPrChange>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3571F9">
      <w:pPr>
        <w:rPr>
          <w:rFonts w:ascii="Times New Roman" w:eastAsia="Times New Roman" w:hAnsi="Times New Roman" w:cs="Times New Roman"/>
          <w:b/>
          <w:bCs/>
        </w:rPr>
        <w:pPrChange w:id="19" w:author="Justin Hastings" w:date="2023-02-09T09:12:00Z">
          <w:pPr>
            <w:spacing w:after="120"/>
          </w:pPr>
        </w:pPrChange>
      </w:pPr>
      <w:r w:rsidRPr="002D7A3D">
        <w:rPr>
          <w:rFonts w:ascii="Times New Roman" w:eastAsia="Times New Roman" w:hAnsi="Times New Roman" w:cs="Times New Roman"/>
          <w:b/>
          <w:bCs/>
        </w:rPr>
        <w:t>Importance and innovation</w:t>
      </w:r>
    </w:p>
    <w:p w14:paraId="2DA8F30D" w14:textId="041DADBE" w:rsidR="002017B4" w:rsidRPr="002D7A3D" w:rsidRDefault="002017B4" w:rsidP="003571F9">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79F1D1C1" w:rsidR="006835D7" w:rsidRPr="002D7A3D" w:rsidRDefault="002017B4" w:rsidP="003571F9">
      <w:pPr>
        <w:ind w:firstLine="284"/>
        <w:jc w:val="both"/>
        <w:rPr>
          <w:rFonts w:ascii="Times New Roman" w:hAnsi="Times New Roman" w:cs="Times New Roman"/>
        </w:rPr>
        <w:pPrChange w:id="20" w:author="Justin Hastings" w:date="2023-02-09T09:12:00Z">
          <w:pPr>
            <w:ind w:firstLine="284"/>
            <w:jc w:val="both"/>
          </w:pPr>
        </w:pPrChange>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welfare, and have been connected to instability and conflict in developing countries </w:t>
      </w:r>
      <w:r w:rsidR="000D4DF7" w:rsidRPr="002D7A3D">
        <w:rPr>
          <w:rFonts w:ascii="Times New Roman" w:hAnsi="Times New Roman" w:cs="Times New Roman"/>
          <w:noProof/>
        </w:rPr>
        <w:t>(Arezki &amp; Bruckner, 2011; C. Hendrix &amp; Brinkman, 2013; C. S. Hendrix &amp; Haggard, 2015)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016BA5B2" w:rsidR="0076153E" w:rsidRDefault="006835D7" w:rsidP="003571F9">
      <w:pPr>
        <w:ind w:firstLine="284"/>
        <w:jc w:val="both"/>
        <w:rPr>
          <w:ins w:id="21" w:author="Justin Hastings" w:date="2023-02-09T09:15:00Z"/>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by establishing regular spatiotemporal patterns connecting conflict, market integration, and food trade and storage, our project can also provide an early warning system for potential food crises in the face of conflict.</w:t>
      </w:r>
      <w:r w:rsidR="006E2592" w:rsidRPr="002D7A3D">
        <w:rPr>
          <w:rFonts w:ascii="Times New Roman" w:hAnsi="Times New Roman" w:cs="Times New Roman"/>
          <w:highlight w:val="yellow"/>
        </w:rPr>
        <w:t xml:space="preserve"> </w:t>
      </w:r>
      <w:r w:rsidR="00653943" w:rsidRPr="002D7A3D">
        <w:rPr>
          <w:rFonts w:ascii="Times New Roman" w:hAnsi="Times New Roman" w:cs="Times New Roman"/>
        </w:rPr>
        <w:t>Each</w:t>
      </w:r>
      <w:r w:rsidR="00BC1D13" w:rsidRPr="002D7A3D">
        <w:rPr>
          <w:rFonts w:ascii="Times New Roman" w:hAnsi="Times New Roman" w:cs="Times New Roman"/>
        </w:rPr>
        <w:t xml:space="preserve"> </w:t>
      </w:r>
      <w:r w:rsidR="007C5DDE" w:rsidRPr="002D7A3D">
        <w:rPr>
          <w:rFonts w:ascii="Times New Roman" w:hAnsi="Times New Roman" w:cs="Times New Roman"/>
        </w:rPr>
        <w:t xml:space="preserve">of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007C5DDE" w:rsidRPr="002D7A3D">
        <w:rPr>
          <w:rFonts w:ascii="Times New Roman" w:hAnsi="Times New Roman" w:cs="Times New Roman"/>
        </w:rPr>
        <w:t xml:space="preserve">from </w:t>
      </w:r>
      <w:del w:id="22" w:author="Justin Hastings" w:date="2023-02-09T09:15:00Z">
        <w:r w:rsidR="007C5DDE" w:rsidRPr="002D7A3D" w:rsidDel="003571F9">
          <w:rPr>
            <w:rFonts w:ascii="Times New Roman" w:hAnsi="Times New Roman" w:cs="Times New Roman"/>
          </w:rPr>
          <w:delText>modeling</w:delText>
        </w:r>
      </w:del>
      <w:ins w:id="23" w:author="Justin Hastings" w:date="2023-02-09T09:15:00Z">
        <w:r w:rsidR="003571F9">
          <w:rPr>
            <w:rFonts w:ascii="Times New Roman" w:hAnsi="Times New Roman" w:cs="Times New Roman"/>
          </w:rPr>
          <w:pgNum/>
        </w:r>
        <w:proofErr w:type="spellStart"/>
        <w:r w:rsidR="003571F9">
          <w:rPr>
            <w:rFonts w:ascii="Times New Roman" w:hAnsi="Times New Roman" w:cs="Times New Roman"/>
          </w:rPr>
          <w:t>odelling</w:t>
        </w:r>
      </w:ins>
      <w:proofErr w:type="spellEnd"/>
      <w:r w:rsidR="007C5DDE" w:rsidRPr="002D7A3D">
        <w:rPr>
          <w:rFonts w:ascii="Times New Roman" w:hAnsi="Times New Roman" w:cs="Times New Roman"/>
        </w:rPr>
        <w:t xml:space="preserve">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60B0614A" w14:textId="77777777" w:rsidR="003571F9" w:rsidRPr="002D7A3D" w:rsidRDefault="003571F9" w:rsidP="003571F9">
      <w:pPr>
        <w:ind w:firstLine="284"/>
        <w:jc w:val="both"/>
        <w:rPr>
          <w:rFonts w:ascii="Times New Roman" w:hAnsi="Times New Roman" w:cs="Times New Roman"/>
        </w:rPr>
      </w:pPr>
    </w:p>
    <w:p w14:paraId="52DA5E31" w14:textId="77777777" w:rsidR="002017B4" w:rsidRPr="002D7A3D" w:rsidRDefault="002017B4" w:rsidP="003571F9">
      <w:pPr>
        <w:rPr>
          <w:rFonts w:ascii="Times New Roman" w:eastAsia="Times New Roman" w:hAnsi="Times New Roman" w:cs="Times New Roman"/>
          <w:b/>
          <w:bCs/>
        </w:rPr>
        <w:pPrChange w:id="24" w:author="Justin Hastings" w:date="2023-02-09T09:12:00Z">
          <w:pPr>
            <w:spacing w:before="120" w:after="120"/>
          </w:pPr>
        </w:pPrChange>
      </w:pPr>
      <w:r w:rsidRPr="002D7A3D">
        <w:rPr>
          <w:rFonts w:ascii="Times New Roman" w:eastAsia="Times New Roman" w:hAnsi="Times New Roman" w:cs="Times New Roman"/>
          <w:b/>
          <w:bCs/>
        </w:rPr>
        <w:t>Approach</w:t>
      </w:r>
    </w:p>
    <w:p w14:paraId="798A6F7A" w14:textId="4E1AB2A8" w:rsidR="00FA4203" w:rsidRPr="002D7A3D" w:rsidRDefault="00FA4203" w:rsidP="003571F9">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77777777" w:rsidR="00A65BAB" w:rsidRPr="002D7A3D" w:rsidRDefault="00A65BAB" w:rsidP="003571F9">
      <w:pPr>
        <w:ind w:firstLine="284"/>
        <w:jc w:val="both"/>
        <w:rPr>
          <w:rFonts w:ascii="Times New Roman" w:hAnsi="Times New Roman" w:cs="Times New Roman"/>
        </w:rPr>
        <w:pPrChange w:id="25" w:author="Justin Hastings" w:date="2023-02-09T09:12:00Z">
          <w:pPr>
            <w:ind w:firstLine="284"/>
            <w:jc w:val="both"/>
          </w:pPr>
        </w:pPrChange>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analysis, we build on previous research on that looks at market integration, both within countries and between countries, </w:t>
      </w:r>
      <w:r w:rsidRPr="002D7A3D">
        <w:rPr>
          <w:rFonts w:ascii="Times New Roman" w:hAnsi="Times New Roman" w:cs="Times New Roman"/>
        </w:rPr>
        <w:lastRenderedPageBreak/>
        <w:t xml:space="preserve">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14:paraId="45D54F99" w14:textId="77777777" w:rsidR="00A65BAB" w:rsidRPr="002D7A3D" w:rsidRDefault="00A65BAB" w:rsidP="003571F9">
      <w:pPr>
        <w:ind w:firstLine="284"/>
        <w:jc w:val="both"/>
        <w:rPr>
          <w:rFonts w:ascii="Times New Roman" w:hAnsi="Times New Roman" w:cs="Times New Roman"/>
        </w:rPr>
        <w:pPrChange w:id="26" w:author="Justin Hastings" w:date="2023-02-09T09:12:00Z">
          <w:pPr>
            <w:ind w:firstLine="284"/>
            <w:jc w:val="both"/>
          </w:pPr>
        </w:pPrChange>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5D50FD2B" w:rsidR="00A65BAB" w:rsidRPr="002D7A3D" w:rsidRDefault="00A65BAB" w:rsidP="003571F9">
      <w:pPr>
        <w:ind w:firstLine="284"/>
        <w:jc w:val="both"/>
        <w:rPr>
          <w:rFonts w:ascii="Times New Roman" w:hAnsi="Times New Roman" w:cs="Times New Roman"/>
        </w:rPr>
        <w:pPrChange w:id="27" w:author="Justin Hastings" w:date="2023-02-09T09:12:00Z">
          <w:pPr>
            <w:ind w:firstLine="284"/>
            <w:jc w:val="both"/>
          </w:pPr>
        </w:pPrChange>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and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34E91C9A" w:rsidR="00A65BAB" w:rsidRPr="002D7A3D" w:rsidRDefault="009C651B" w:rsidP="003571F9">
      <w:pPr>
        <w:jc w:val="center"/>
        <w:rPr>
          <w:rFonts w:ascii="Times New Roman" w:hAnsi="Times New Roman" w:cs="Times New Roman"/>
        </w:rPr>
        <w:pPrChange w:id="28" w:author="Justin Hastings" w:date="2023-02-09T09:12:00Z">
          <w:pPr>
            <w:jc w:val="center"/>
          </w:pPr>
        </w:pPrChange>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19C03DA9" w:rsidR="00A65BAB" w:rsidRDefault="00A65BAB" w:rsidP="003571F9">
      <w:pPr>
        <w:jc w:val="center"/>
        <w:rPr>
          <w:ins w:id="29" w:author="Justin Hastings" w:date="2023-02-09T09:15:00Z"/>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7F0A455F" w14:textId="77777777" w:rsidR="003571F9" w:rsidRPr="002D7A3D" w:rsidRDefault="003571F9" w:rsidP="003571F9">
      <w:pPr>
        <w:jc w:val="center"/>
        <w:rPr>
          <w:rFonts w:ascii="Times New Roman" w:hAnsi="Times New Roman" w:cs="Times New Roman"/>
          <w:b/>
          <w:bCs/>
        </w:rPr>
        <w:pPrChange w:id="30" w:author="Justin Hastings" w:date="2023-02-09T09:12:00Z">
          <w:pPr>
            <w:spacing w:after="120"/>
            <w:jc w:val="center"/>
          </w:pPr>
        </w:pPrChange>
      </w:pPr>
    </w:p>
    <w:p w14:paraId="61D82ABC" w14:textId="77777777" w:rsidR="003E4C98" w:rsidRPr="002D7A3D" w:rsidRDefault="003E4C98" w:rsidP="003571F9">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3571F9">
      <w:pPr>
        <w:ind w:firstLine="284"/>
        <w:jc w:val="both"/>
        <w:rPr>
          <w:rFonts w:ascii="Times New Roman" w:hAnsi="Times New Roman" w:cs="Times New Roman"/>
        </w:rPr>
        <w:pPrChange w:id="31" w:author="Justin Hastings" w:date="2023-02-09T09:12:00Z">
          <w:pPr>
            <w:ind w:firstLine="284"/>
            <w:jc w:val="both"/>
          </w:pPr>
        </w:pPrChange>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6B9CEB8B" w:rsidR="00FA4203" w:rsidRPr="002D7A3D" w:rsidRDefault="00461CF9" w:rsidP="003571F9">
      <w:pPr>
        <w:ind w:firstLine="284"/>
        <w:jc w:val="both"/>
        <w:rPr>
          <w:rFonts w:ascii="Times New Roman" w:hAnsi="Times New Roman" w:cs="Times New Roman"/>
          <w:highlight w:val="green"/>
        </w:rPr>
        <w:pPrChange w:id="32" w:author="Justin Hastings" w:date="2023-02-09T09:12:00Z">
          <w:pPr>
            <w:ind w:firstLine="284"/>
            <w:jc w:val="both"/>
          </w:pPr>
        </w:pPrChange>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information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000058A3" w:rsidRPr="002D7A3D">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Raleigh et al., 2010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w:t>
      </w:r>
      <w:r w:rsidR="00603AD5" w:rsidRPr="002D7A3D">
        <w:rPr>
          <w:rFonts w:ascii="Times New Roman" w:hAnsi="Times New Roman" w:cs="Times New Roman"/>
        </w:rPr>
        <w:lastRenderedPageBreak/>
        <w:t>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w:t>
      </w:r>
      <w:proofErr w:type="spellStart"/>
      <w:r w:rsidR="00C1542A" w:rsidRPr="002D7A3D">
        <w:rPr>
          <w:rFonts w:ascii="Times New Roman" w:hAnsi="Times New Roman" w:cs="Times New Roman"/>
        </w:rPr>
        <w:t>Ubilava</w:t>
      </w:r>
      <w:proofErr w:type="spellEnd"/>
      <w:r w:rsidR="00C1542A" w:rsidRPr="002D7A3D">
        <w:rPr>
          <w:rFonts w:ascii="Times New Roman" w:hAnsi="Times New Roman" w:cs="Times New Roman"/>
        </w:rPr>
        <w:t xml:space="preserve"> et al, 2023)</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008151AB" w:rsidRPr="002D7A3D">
        <w:rPr>
          <w:rFonts w:ascii="Times New Roman" w:hAnsi="Times New Roman" w:cs="Times New Roman"/>
        </w:rPr>
        <w:t>Htay</w:t>
      </w:r>
      <w:proofErr w:type="spellEnd"/>
      <w:r w:rsidR="008151AB" w:rsidRPr="002D7A3D">
        <w:rPr>
          <w:rFonts w:ascii="Times New Roman" w:hAnsi="Times New Roman" w:cs="Times New Roman"/>
        </w:rPr>
        <w:t>, 2022</w:t>
      </w:r>
      <w:r w:rsidR="000D4DF7" w:rsidRPr="002D7A3D">
        <w:rPr>
          <w:rFonts w:ascii="Times New Roman" w:hAnsi="Times New Roman" w:cs="Times New Roman"/>
        </w:rPr>
        <w:t xml:space="preserve">). </w:t>
      </w:r>
    </w:p>
    <w:p w14:paraId="1DD30B72" w14:textId="197B2716" w:rsidR="00A65BAB" w:rsidRPr="002D7A3D" w:rsidRDefault="00A65BAB" w:rsidP="003571F9">
      <w:pPr>
        <w:ind w:firstLine="284"/>
        <w:jc w:val="both"/>
        <w:rPr>
          <w:rFonts w:ascii="Times New Roman" w:hAnsi="Times New Roman" w:cs="Times New Roman"/>
        </w:rPr>
        <w:pPrChange w:id="33" w:author="Justin Hastings" w:date="2023-02-09T09:12:00Z">
          <w:pPr>
            <w:ind w:firstLine="284"/>
            <w:jc w:val="both"/>
          </w:pPr>
        </w:pPrChange>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proofErr w:type="spellStart"/>
      <w:r w:rsidR="00A5198F" w:rsidRPr="00B83150">
        <w:rPr>
          <w:rFonts w:ascii="Times New Roman" w:hAnsi="Times New Roman" w:cs="Times New Roman"/>
        </w:rPr>
        <w:t>McGuirk</w:t>
      </w:r>
      <w:proofErr w:type="spellEnd"/>
      <w:r w:rsidR="00A5198F" w:rsidRPr="00B83150">
        <w:rPr>
          <w:rFonts w:ascii="Times New Roman" w:hAnsi="Times New Roman" w:cs="Times New Roman"/>
        </w:rPr>
        <w:t xml:space="preserve"> and Burke, 2020; </w:t>
      </w:r>
      <w:proofErr w:type="spellStart"/>
      <w:r w:rsidRPr="00B83150">
        <w:rPr>
          <w:rFonts w:ascii="Times New Roman" w:hAnsi="Times New Roman" w:cs="Times New Roman"/>
        </w:rPr>
        <w:t>Ubilava</w:t>
      </w:r>
      <w:proofErr w:type="spellEnd"/>
      <w:r w:rsidRPr="00B83150">
        <w:rPr>
          <w:rFonts w:ascii="Times New Roman" w:hAnsi="Times New Roman" w:cs="Times New Roman"/>
        </w:rPr>
        <w:t xml:space="preserve"> et al. 2023),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7E55211A" w:rsidR="00A65BAB" w:rsidRPr="002D7A3D" w:rsidRDefault="001F0A34" w:rsidP="003571F9">
      <w:pPr>
        <w:ind w:firstLine="284"/>
        <w:jc w:val="both"/>
        <w:rPr>
          <w:rFonts w:ascii="Times New Roman" w:hAnsi="Times New Roman" w:cs="Times New Roman"/>
        </w:rPr>
        <w:pPrChange w:id="34" w:author="Justin Hastings" w:date="2023-02-09T09:12:00Z">
          <w:pPr>
            <w:ind w:firstLine="284"/>
            <w:jc w:val="both"/>
          </w:pPr>
        </w:pPrChange>
      </w:pPr>
      <w:r w:rsidRPr="002D7A3D">
        <w:rPr>
          <w:rFonts w:ascii="Times New Roman" w:hAnsi="Times New Roman" w:cs="Times New Roman"/>
        </w:rPr>
        <w:t xml:space="preserve">Observational data on farmer’s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DF2357" w:rsidRPr="002D7A3D">
        <w:rPr>
          <w:rFonts w:ascii="Times New Roman" w:hAnsi="Times New Roman" w:cs="Times New Roman"/>
        </w:rPr>
        <w:t>Storage stabilizes prices over time. Figure 2 illustrates this.</w:t>
      </w:r>
    </w:p>
    <w:p w14:paraId="50216063" w14:textId="1268567C" w:rsidR="00A65BAB" w:rsidRPr="002D7A3D" w:rsidRDefault="009C651B" w:rsidP="003571F9">
      <w:pPr>
        <w:jc w:val="center"/>
        <w:rPr>
          <w:rFonts w:ascii="Times New Roman" w:hAnsi="Times New Roman" w:cs="Times New Roman"/>
        </w:rPr>
        <w:pPrChange w:id="35" w:author="Justin Hastings" w:date="2023-02-09T09:12:00Z">
          <w:pPr>
            <w:jc w:val="center"/>
          </w:pPr>
        </w:pPrChange>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77777777" w:rsidR="00A65BAB" w:rsidRPr="002D7A3D" w:rsidRDefault="00A65BAB" w:rsidP="003571F9">
      <w:pPr>
        <w:jc w:val="center"/>
        <w:rPr>
          <w:rFonts w:ascii="Times New Roman" w:hAnsi="Times New Roman" w:cs="Times New Roman"/>
          <w:b/>
          <w:bCs/>
        </w:rPr>
        <w:pPrChange w:id="36" w:author="Justin Hastings" w:date="2023-02-09T09:12:00Z">
          <w:pPr>
            <w:spacing w:after="120"/>
            <w:jc w:val="center"/>
          </w:pPr>
        </w:pPrChange>
      </w:pPr>
      <w:r w:rsidRPr="002D7A3D">
        <w:rPr>
          <w:rFonts w:ascii="Times New Roman" w:hAnsi="Times New Roman" w:cs="Times New Roman"/>
          <w:b/>
          <w:bCs/>
        </w:rPr>
        <w:t>Figure 2: An illustration of seasonal patterns of price with (solid) or without (dashed) storage.</w:t>
      </w:r>
    </w:p>
    <w:p w14:paraId="6DB3DC92" w14:textId="35C6636E" w:rsidR="003E4C98" w:rsidRPr="002D7A3D" w:rsidRDefault="003E4C98" w:rsidP="003571F9">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009C651B" w:rsidRPr="002D7A3D">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7777777" w:rsidR="003E4C98" w:rsidRPr="002D7A3D" w:rsidRDefault="003E4C98" w:rsidP="003571F9">
      <w:pPr>
        <w:ind w:firstLine="284"/>
        <w:jc w:val="both"/>
        <w:rPr>
          <w:rFonts w:ascii="Times New Roman" w:hAnsi="Times New Roman" w:cs="Times New Roman"/>
        </w:rPr>
        <w:pPrChange w:id="37" w:author="Justin Hastings" w:date="2023-02-09T09:12:00Z">
          <w:pPr>
            <w:ind w:firstLine="284"/>
            <w:jc w:val="both"/>
          </w:pPr>
        </w:pPrChange>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14:paraId="2F424985" w14:textId="26C3620B" w:rsidR="003E4C98" w:rsidRPr="002D7A3D" w:rsidRDefault="003E4C98" w:rsidP="003571F9">
      <w:pPr>
        <w:ind w:firstLine="284"/>
        <w:jc w:val="both"/>
        <w:rPr>
          <w:rFonts w:ascii="Times New Roman" w:hAnsi="Times New Roman" w:cs="Times New Roman"/>
        </w:rPr>
        <w:pPrChange w:id="38" w:author="Justin Hastings" w:date="2023-02-09T09:12:00Z">
          <w:pPr>
            <w:ind w:firstLine="284"/>
            <w:jc w:val="both"/>
          </w:pPr>
        </w:pPrChange>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2D7A3D">
        <w:rPr>
          <w:rFonts w:ascii="Times New Roman" w:hAnsi="Times New Roman" w:cs="Times New Roman"/>
        </w:rPr>
        <w:t>Levitsky</w:t>
      </w:r>
      <w:proofErr w:type="spellEnd"/>
      <w:r w:rsidRPr="002D7A3D">
        <w:rPr>
          <w:rFonts w:ascii="Times New Roman" w:hAnsi="Times New Roman" w:cs="Times New Roman"/>
        </w:rPr>
        <w:t xml:space="preserve"> 2004, 727). This includes the capacity to enforce contracts, resolve disputes, and sanction behaviour outside of state-based mechanisms. Non-state institutions can </w:t>
      </w:r>
      <w:proofErr w:type="spellStart"/>
      <w:r w:rsidRPr="002D7A3D">
        <w:rPr>
          <w:rFonts w:ascii="Times New Roman" w:hAnsi="Times New Roman" w:cs="Times New Roman"/>
        </w:rPr>
        <w:t>fulfill</w:t>
      </w:r>
      <w:proofErr w:type="spellEnd"/>
      <w:r w:rsidRPr="002D7A3D">
        <w:rPr>
          <w:rFonts w:ascii="Times New Roman" w:hAnsi="Times New Roman" w:cs="Times New Roman"/>
        </w:rPr>
        <w:t xml:space="preserve">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w:t>
      </w:r>
      <w:r w:rsidRPr="002D7A3D">
        <w:rPr>
          <w:rFonts w:ascii="Times New Roman" w:hAnsi="Times New Roman" w:cs="Times New Roman"/>
        </w:rPr>
        <w:lastRenderedPageBreak/>
        <w:t>ethnic groups had the same price dispersion as markets in different countries, suggesting that co-ethnicity can function as an important informal lubricant in market transactions in situations where formal institutions are not strong.</w:t>
      </w:r>
    </w:p>
    <w:p w14:paraId="3889C919" w14:textId="07BE303C" w:rsidR="002017B4" w:rsidRPr="002D7A3D" w:rsidRDefault="002017B4" w:rsidP="003571F9">
      <w:pPr>
        <w:ind w:firstLine="284"/>
        <w:jc w:val="both"/>
        <w:rPr>
          <w:rFonts w:ascii="Times New Roman" w:hAnsi="Times New Roman" w:cs="Times New Roman"/>
        </w:rPr>
        <w:pPrChange w:id="39" w:author="Justin Hastings" w:date="2023-02-09T09:12:00Z">
          <w:pPr>
            <w:ind w:firstLine="284"/>
            <w:jc w:val="both"/>
          </w:pPr>
        </w:pPrChange>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Our earlier work (Hastings et al., 2022)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34BB723F" w14:textId="77777777" w:rsidR="002017B4" w:rsidRPr="002D7A3D" w:rsidRDefault="002017B4" w:rsidP="003571F9">
      <w:pPr>
        <w:rPr>
          <w:rFonts w:ascii="Times New Roman" w:eastAsia="Times New Roman" w:hAnsi="Times New Roman" w:cs="Times New Roman"/>
          <w:b/>
          <w:bCs/>
        </w:rPr>
        <w:pPrChange w:id="40" w:author="Justin Hastings" w:date="2023-02-09T09:12:00Z">
          <w:pPr>
            <w:spacing w:before="120" w:after="120"/>
          </w:pPr>
        </w:pPrChange>
      </w:pPr>
      <w:r w:rsidRPr="002D7A3D">
        <w:rPr>
          <w:rFonts w:ascii="Times New Roman" w:eastAsia="Times New Roman" w:hAnsi="Times New Roman" w:cs="Times New Roman"/>
          <w:b/>
          <w:bCs/>
        </w:rPr>
        <w:t>Methodology</w:t>
      </w:r>
    </w:p>
    <w:p w14:paraId="161AB088" w14:textId="4354D40E" w:rsidR="002017B4" w:rsidRPr="002D7A3D" w:rsidRDefault="002017B4" w:rsidP="003571F9">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B83150">
        <w:rPr>
          <w:rFonts w:ascii="Times New Roman" w:hAnsi="Times New Roman" w:cs="Times New Roman"/>
        </w:rPr>
        <w:t xml:space="preserve"> &amp;</w:t>
      </w:r>
      <w:r w:rsidR="00B83150" w:rsidRPr="00B83150">
        <w:rPr>
          <w:rFonts w:ascii="Times New Roman" w:hAnsi="Times New Roman" w:cs="Times New Roman"/>
        </w:rPr>
        <w:t xml:space="preserve"> Ecker, 2014</w:t>
      </w:r>
      <w:r w:rsidR="00833673" w:rsidRPr="00B83150">
        <w:rPr>
          <w:rFonts w:ascii="Times New Roman" w:hAnsi="Times New Roman" w:cs="Times New Roman"/>
        </w:rPr>
        <w:t xml:space="preserve">; </w:t>
      </w:r>
      <w:proofErr w:type="spellStart"/>
      <w:r w:rsidR="00B83150" w:rsidRPr="00B83150">
        <w:rPr>
          <w:rFonts w:ascii="Times New Roman" w:hAnsi="Times New Roman" w:cs="Times New Roman"/>
        </w:rPr>
        <w:t>Koren</w:t>
      </w:r>
      <w:proofErr w:type="spellEnd"/>
      <w:r w:rsidR="00B83150">
        <w:rPr>
          <w:rFonts w:ascii="Times New Roman" w:hAnsi="Times New Roman" w:cs="Times New Roman"/>
        </w:rPr>
        <w:t xml:space="preserve">, 2019; </w:t>
      </w:r>
      <w:proofErr w:type="spellStart"/>
      <w:r w:rsidR="00152597" w:rsidRPr="002D7A3D">
        <w:rPr>
          <w:rFonts w:ascii="Times New Roman" w:hAnsi="Times New Roman" w:cs="Times New Roman"/>
        </w:rPr>
        <w:t>McGuirk</w:t>
      </w:r>
      <w:proofErr w:type="spellEnd"/>
      <w:r w:rsidR="00152597" w:rsidRPr="002D7A3D">
        <w:rPr>
          <w:rFonts w:ascii="Times New Roman" w:hAnsi="Times New Roman" w:cs="Times New Roman"/>
        </w:rPr>
        <w:t xml:space="preserve"> &amp; Burke, 2020; </w:t>
      </w:r>
      <w:proofErr w:type="spellStart"/>
      <w:r w:rsidR="00152597" w:rsidRPr="002D7A3D">
        <w:rPr>
          <w:rFonts w:ascii="Times New Roman" w:hAnsi="Times New Roman" w:cs="Times New Roman"/>
        </w:rPr>
        <w:t>McGuirk</w:t>
      </w:r>
      <w:proofErr w:type="spellEnd"/>
      <w:r w:rsidR="00152597" w:rsidRPr="002D7A3D">
        <w:rPr>
          <w:rFonts w:ascii="Times New Roman" w:hAnsi="Times New Roman" w:cs="Times New Roman"/>
        </w:rPr>
        <w:t xml:space="preserve"> &amp; Nunn, 2023</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et al., 2022; </w:t>
      </w:r>
      <w:proofErr w:type="spellStart"/>
      <w:r w:rsidR="00171983" w:rsidRPr="002D7A3D">
        <w:rPr>
          <w:rFonts w:ascii="Times New Roman" w:hAnsi="Times New Roman" w:cs="Times New Roman"/>
        </w:rPr>
        <w:t>Abay</w:t>
      </w:r>
      <w:proofErr w:type="spellEnd"/>
      <w:r w:rsidR="00171983" w:rsidRPr="002D7A3D">
        <w:rPr>
          <w:rFonts w:ascii="Times New Roman" w:hAnsi="Times New Roman" w:cs="Times New Roman"/>
        </w:rPr>
        <w:t xml:space="preserve"> et al., 2023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002D7A3D">
        <w:rPr>
          <w:rFonts w:ascii="Times New Roman" w:hAnsi="Times New Roman" w:cs="Times New Roman"/>
        </w:rPr>
        <w:t>Leste</w:t>
      </w:r>
      <w:proofErr w:type="spellEnd"/>
      <w:r w:rsidR="000D563B" w:rsidRPr="002D7A3D">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3571F9">
      <w:pPr>
        <w:rPr>
          <w:rFonts w:ascii="Times New Roman" w:eastAsia="Times New Roman" w:hAnsi="Times New Roman" w:cs="Times New Roman"/>
          <w:i/>
          <w:iCs/>
        </w:rPr>
        <w:pPrChange w:id="41" w:author="Justin Hastings" w:date="2023-02-09T09:12:00Z">
          <w:pPr>
            <w:spacing w:before="120" w:after="120"/>
          </w:pPr>
        </w:pPrChange>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07A21935" w:rsidR="002017B4" w:rsidRPr="002D7A3D" w:rsidRDefault="002017B4" w:rsidP="003571F9">
      <w:pPr>
        <w:rPr>
          <w:rFonts w:ascii="Times New Roman" w:hAnsi="Times New Roman" w:cs="Times New Roman"/>
        </w:rPr>
      </w:pPr>
      <w:r w:rsidRPr="64A457B1">
        <w:rPr>
          <w:rFonts w:ascii="Times New Roman" w:hAnsi="Times New Roman" w:cs="Times New Roman"/>
        </w:rPr>
        <w:t>We will source the data on conflict incidents from Armed Conflict Location &amp; Event Data Project (ACLED</w:t>
      </w:r>
      <w:r w:rsidR="004B4614" w:rsidRPr="64A457B1">
        <w:rPr>
          <w:rFonts w:ascii="Times New Roman" w:hAnsi="Times New Roman" w:cs="Times New Roman"/>
        </w:rPr>
        <w:t>), available at https://acleddata.com</w:t>
      </w:r>
      <w:r w:rsidRPr="64A457B1">
        <w:rPr>
          <w:rFonts w:ascii="Times New Roman" w:hAnsi="Times New Roman" w:cs="Times New Roman"/>
        </w:rPr>
        <w:t>, which tabulates several categories of daily conflict incidents, such as armed clashes, violence against civilians, changes of territory control, etc</w:t>
      </w:r>
      <w:r w:rsidR="000C6ECB" w:rsidRPr="64A457B1">
        <w:rPr>
          <w:rFonts w:ascii="Times New Roman" w:hAnsi="Times New Roman" w:cs="Times New Roman"/>
        </w:rPr>
        <w:t>, and includes the types of actors involved</w:t>
      </w:r>
      <w:r w:rsidRPr="64A457B1">
        <w:rPr>
          <w:rFonts w:ascii="Times New Roman" w:hAnsi="Times New Roman" w:cs="Times New Roman"/>
        </w:rPr>
        <w:t xml:space="preserve">. </w:t>
      </w:r>
      <w:r w:rsidR="00A117B2" w:rsidRPr="64A457B1">
        <w:rPr>
          <w:rFonts w:ascii="Times New Roman" w:hAnsi="Times New Roman" w:cs="Times New Roman"/>
        </w:rPr>
        <w:t>This dataset has been increasingly used in conflict studies. We will supplement this dataset with highly granular, both spatially and temporally, event data sourced from the GDELT Project, which gathers information from global news media articles to provide a real time open data global graph of the human society</w:t>
      </w:r>
      <w:r w:rsidR="5961A50A" w:rsidRPr="64A457B1">
        <w:rPr>
          <w:rFonts w:ascii="Times New Roman" w:hAnsi="Times New Roman" w:cs="Times New Roman"/>
        </w:rPr>
        <w:t>, available at https://www.gdeltproject.org</w:t>
      </w:r>
      <w:r w:rsidR="00A117B2" w:rsidRPr="64A457B1">
        <w:rPr>
          <w:rFonts w:ascii="Times New Roman" w:hAnsi="Times New Roman" w:cs="Times New Roman"/>
        </w:rPr>
        <w:t xml:space="preserve">. </w:t>
      </w:r>
      <w:r w:rsidR="52F7C05B" w:rsidRPr="64A457B1">
        <w:rPr>
          <w:rFonts w:ascii="Times New Roman" w:hAnsi="Times New Roman" w:cs="Times New Roman"/>
          <w:highlight w:val="yellow"/>
        </w:rPr>
        <w:t xml:space="preserve">This data set enables the quantification of activities </w:t>
      </w:r>
      <w:r w:rsidR="25CB3EC7" w:rsidRPr="64A457B1">
        <w:rPr>
          <w:rFonts w:ascii="Times New Roman" w:hAnsi="Times New Roman" w:cs="Times New Roman"/>
          <w:highlight w:val="yellow"/>
        </w:rPr>
        <w:t xml:space="preserve">by various socioeconomic agents </w:t>
      </w:r>
      <w:r w:rsidR="52F7C05B" w:rsidRPr="64A457B1">
        <w:rPr>
          <w:rFonts w:ascii="Times New Roman" w:hAnsi="Times New Roman" w:cs="Times New Roman"/>
          <w:highlight w:val="yellow"/>
        </w:rPr>
        <w:t xml:space="preserve">at very fine temporal intervals, </w:t>
      </w:r>
      <w:r w:rsidR="764A6DDA" w:rsidRPr="64A457B1">
        <w:rPr>
          <w:rFonts w:ascii="Times New Roman" w:hAnsi="Times New Roman" w:cs="Times New Roman"/>
          <w:highlight w:val="yellow"/>
        </w:rPr>
        <w:t>for example</w:t>
      </w:r>
      <w:r w:rsidR="52F7C05B" w:rsidRPr="64A457B1">
        <w:rPr>
          <w:rFonts w:ascii="Times New Roman" w:hAnsi="Times New Roman" w:cs="Times New Roman"/>
          <w:highlight w:val="yellow"/>
        </w:rPr>
        <w:t xml:space="preserve"> at the hour, day week or month level</w:t>
      </w:r>
      <w:r w:rsidR="56638E3B" w:rsidRPr="64A457B1">
        <w:rPr>
          <w:rFonts w:ascii="Times New Roman" w:hAnsi="Times New Roman" w:cs="Times New Roman"/>
          <w:highlight w:val="yellow"/>
        </w:rPr>
        <w:t xml:space="preserve">, as demonstrated in </w:t>
      </w:r>
      <w:proofErr w:type="spellStart"/>
      <w:r w:rsidR="56638E3B" w:rsidRPr="64A457B1">
        <w:rPr>
          <w:rFonts w:ascii="Times New Roman" w:hAnsi="Times New Roman" w:cs="Times New Roman"/>
          <w:highlight w:val="yellow"/>
        </w:rPr>
        <w:t>Amarasinghe</w:t>
      </w:r>
      <w:proofErr w:type="spellEnd"/>
      <w:r w:rsidR="56638E3B" w:rsidRPr="64A457B1">
        <w:rPr>
          <w:rFonts w:ascii="Times New Roman" w:hAnsi="Times New Roman" w:cs="Times New Roman"/>
          <w:highlight w:val="yellow"/>
        </w:rPr>
        <w:t xml:space="preserve"> (2022,</w:t>
      </w:r>
      <w:r w:rsidR="5E7ED03F" w:rsidRPr="64A457B1">
        <w:rPr>
          <w:rFonts w:ascii="Times New Roman" w:hAnsi="Times New Roman" w:cs="Times New Roman"/>
          <w:highlight w:val="yellow"/>
        </w:rPr>
        <w:t xml:space="preserve"> </w:t>
      </w:r>
      <w:r w:rsidR="56638E3B" w:rsidRPr="64A457B1">
        <w:rPr>
          <w:rFonts w:ascii="Times New Roman" w:hAnsi="Times New Roman" w:cs="Times New Roman"/>
          <w:highlight w:val="yellow"/>
        </w:rPr>
        <w:t>2023)</w:t>
      </w:r>
      <w:r w:rsidR="52F7C05B" w:rsidRPr="64A457B1">
        <w:rPr>
          <w:rFonts w:ascii="Times New Roman" w:hAnsi="Times New Roman" w:cs="Times New Roman"/>
          <w:highlight w:val="yellow"/>
        </w:rPr>
        <w:t>.</w:t>
      </w:r>
      <w:r w:rsidR="52F7C05B" w:rsidRPr="64A457B1">
        <w:rPr>
          <w:rFonts w:ascii="Times New Roman" w:hAnsi="Times New Roman" w:cs="Times New Roman"/>
        </w:rPr>
        <w:t xml:space="preserve"> </w:t>
      </w:r>
      <w:r w:rsidRPr="64A457B1">
        <w:rPr>
          <w:rFonts w:ascii="Times New Roman" w:hAnsi="Times New Roman" w:cs="Times New Roman"/>
        </w:rPr>
        <w:t>We will use food price data collected by international organizations (the World Food Program</w:t>
      </w:r>
      <w:r w:rsidR="00A117B2" w:rsidRPr="64A457B1">
        <w:rPr>
          <w:rFonts w:ascii="Times New Roman" w:hAnsi="Times New Roman" w:cs="Times New Roman"/>
        </w:rPr>
        <w:t xml:space="preserve"> and</w:t>
      </w:r>
      <w:r w:rsidRPr="64A457B1">
        <w:rPr>
          <w:rFonts w:ascii="Times New Roman" w:hAnsi="Times New Roman" w:cs="Times New Roman"/>
        </w:rPr>
        <w:t xml:space="preserve"> the Global Information and Early Warning System) across a </w:t>
      </w:r>
      <w:r w:rsidR="00302D05" w:rsidRPr="64A457B1">
        <w:rPr>
          <w:rFonts w:ascii="Times New Roman" w:hAnsi="Times New Roman" w:cs="Times New Roman"/>
        </w:rPr>
        <w:t>large set of</w:t>
      </w:r>
      <w:r w:rsidRPr="64A457B1">
        <w:rPr>
          <w:rFonts w:ascii="Times New Roman" w:hAnsi="Times New Roman" w:cs="Times New Roman"/>
        </w:rPr>
        <w:t xml:space="preserve"> cities, covering </w:t>
      </w:r>
      <w:r w:rsidR="00302D05" w:rsidRPr="64A457B1">
        <w:rPr>
          <w:rFonts w:ascii="Times New Roman" w:hAnsi="Times New Roman" w:cs="Times New Roman"/>
        </w:rPr>
        <w:t>regions that</w:t>
      </w:r>
      <w:r w:rsidRPr="64A457B1">
        <w:rPr>
          <w:rFonts w:ascii="Times New Roman" w:hAnsi="Times New Roman" w:cs="Times New Roman"/>
        </w:rPr>
        <w:t xml:space="preserve"> </w:t>
      </w:r>
      <w:r w:rsidR="00302D05" w:rsidRPr="64A457B1">
        <w:rPr>
          <w:rFonts w:ascii="Times New Roman" w:hAnsi="Times New Roman" w:cs="Times New Roman"/>
        </w:rPr>
        <w:t>include countries that are apparently economically integrated (among each other as well as the world)</w:t>
      </w:r>
      <w:r w:rsidRPr="64A457B1">
        <w:rPr>
          <w:rFonts w:ascii="Times New Roman" w:hAnsi="Times New Roman" w:cs="Times New Roman"/>
        </w:rPr>
        <w:t xml:space="preserve"> </w:t>
      </w:r>
      <w:r w:rsidR="00302D05" w:rsidRPr="64A457B1">
        <w:rPr>
          <w:rFonts w:ascii="Times New Roman" w:hAnsi="Times New Roman" w:cs="Times New Roman"/>
        </w:rPr>
        <w:t>as well as countries with sub-regions that are</w:t>
      </w:r>
      <w:r w:rsidRPr="64A457B1">
        <w:rPr>
          <w:rFonts w:ascii="Times New Roman" w:hAnsi="Times New Roman" w:cs="Times New Roman"/>
        </w:rPr>
        <w:t xml:space="preserve"> for the purposes of governance, with a relatively distinct, though fluid, border with other regions, particularly during times of conflict. </w:t>
      </w:r>
      <w:r w:rsidR="00302D05" w:rsidRPr="64A457B1">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64A457B1">
        <w:rPr>
          <w:rFonts w:ascii="Times New Roman" w:hAnsi="Times New Roman" w:cs="Times New Roman"/>
        </w:rPr>
        <w:t>data on</w:t>
      </w:r>
      <w:r w:rsidR="006D4817" w:rsidRPr="64A457B1">
        <w:rPr>
          <w:rFonts w:ascii="Times New Roman" w:hAnsi="Times New Roman" w:cs="Times New Roman"/>
        </w:rPr>
        <w:t xml:space="preserve"> </w:t>
      </w:r>
      <w:r w:rsidR="45668C25" w:rsidRPr="64A457B1">
        <w:rPr>
          <w:rFonts w:ascii="Times New Roman" w:hAnsi="Times New Roman" w:cs="Times New Roman"/>
        </w:rPr>
        <w:t xml:space="preserve">the homelands of ethnic groups in Africa from Murdock (1959), which will allow us to </w:t>
      </w:r>
      <w:r w:rsidR="302029E0" w:rsidRPr="64A457B1">
        <w:rPr>
          <w:rFonts w:ascii="Times New Roman" w:hAnsi="Times New Roman" w:cs="Times New Roman"/>
        </w:rPr>
        <w:t>examine the effect of the rich ethnic roots of informal institutions.</w:t>
      </w:r>
    </w:p>
    <w:p w14:paraId="785880C7" w14:textId="77777777" w:rsidR="002017B4" w:rsidRPr="002D7A3D" w:rsidRDefault="002017B4" w:rsidP="003571F9">
      <w:pPr>
        <w:rPr>
          <w:rFonts w:ascii="Times New Roman" w:eastAsia="Times New Roman" w:hAnsi="Times New Roman" w:cs="Times New Roman"/>
          <w:b/>
          <w:bCs/>
          <w:i/>
          <w:iCs/>
        </w:rPr>
        <w:pPrChange w:id="42" w:author="Justin Hastings" w:date="2023-02-09T09:12:00Z">
          <w:pPr>
            <w:spacing w:before="120" w:after="120"/>
          </w:pPr>
        </w:pPrChange>
      </w:pPr>
      <w:r w:rsidRPr="002D7A3D">
        <w:rPr>
          <w:rFonts w:ascii="Times New Roman" w:hAnsi="Times New Roman" w:cs="Times New Roman"/>
          <w:i/>
          <w:iCs/>
        </w:rPr>
        <w:t>Research plan</w:t>
      </w:r>
    </w:p>
    <w:p w14:paraId="76515677" w14:textId="36B35627" w:rsidR="002017B4" w:rsidRPr="002D7A3D" w:rsidRDefault="002017B4" w:rsidP="003571F9">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C135CCA" w:rsidR="00F83F9C" w:rsidRPr="002D7A3D" w:rsidRDefault="00F83F9C" w:rsidP="003571F9">
      <w:pPr>
        <w:jc w:val="both"/>
        <w:rPr>
          <w:rFonts w:ascii="Times New Roman" w:eastAsia="Times New Roman" w:hAnsi="Times New Roman" w:cs="Times New Roman"/>
        </w:rPr>
        <w:pPrChange w:id="43" w:author="Justin Hastings" w:date="2023-02-09T09:12:00Z">
          <w:pPr>
            <w:jc w:val="both"/>
          </w:pPr>
        </w:pPrChange>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a wide range of the available time series.  The model is still univariate, but the parameters are fitted using neural </w:t>
      </w:r>
      <w:r w:rsidRPr="002D7A3D">
        <w:rPr>
          <w:rFonts w:ascii="Times New Roman" w:eastAsia="Times New Roman" w:hAnsi="Times New Roman" w:cs="Times New Roman"/>
        </w:rPr>
        <w:lastRenderedPageBreak/>
        <w:t>network method to achieve good out-of-sample performance for all series.  Once the model is estimated it can be used for forecasting very short time series.</w:t>
      </w:r>
    </w:p>
    <w:p w14:paraId="0DDBA141" w14:textId="3DC5F56F" w:rsidR="00F83F9C" w:rsidRPr="002D7A3D" w:rsidRDefault="00F83F9C" w:rsidP="003571F9">
      <w:pPr>
        <w:ind w:firstLine="284"/>
        <w:jc w:val="both"/>
        <w:rPr>
          <w:rFonts w:ascii="Times New Roman" w:eastAsia="Times New Roman" w:hAnsi="Times New Roman" w:cs="Times New Roman"/>
        </w:rPr>
        <w:pPrChange w:id="44" w:author="Justin Hastings" w:date="2023-02-09T09:12:00Z">
          <w:pPr>
            <w:ind w:firstLine="284"/>
            <w:jc w:val="both"/>
          </w:pPr>
        </w:pPrChange>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5BA98CE9" w:rsidR="00F83F9C" w:rsidRPr="002D7A3D" w:rsidRDefault="002017B4" w:rsidP="003571F9">
      <w:pPr>
        <w:ind w:firstLine="284"/>
        <w:jc w:val="both"/>
        <w:rPr>
          <w:rFonts w:ascii="Times New Roman" w:eastAsia="Times New Roman" w:hAnsi="Times New Roman" w:cs="Times New Roman"/>
          <w:highlight w:val="yellow"/>
        </w:rPr>
        <w:pPrChange w:id="45" w:author="Justin Hastings" w:date="2023-02-09T09:12:00Z">
          <w:pPr>
            <w:ind w:firstLine="284"/>
            <w:jc w:val="both"/>
          </w:pPr>
        </w:pPrChange>
      </w:pPr>
      <w:r w:rsidRPr="64A457B1">
        <w:rPr>
          <w:rFonts w:ascii="Times New Roman" w:eastAsia="Times New Roman" w:hAnsi="Times New Roman" w:cs="Times New Roman"/>
        </w:rPr>
        <w:t xml:space="preserve">Using the </w:t>
      </w:r>
      <w:r w:rsidR="003C322E" w:rsidRPr="64A457B1">
        <w:rPr>
          <w:rFonts w:ascii="Times New Roman" w:eastAsia="Times New Roman" w:hAnsi="Times New Roman" w:cs="Times New Roman"/>
        </w:rPr>
        <w:t>available data on prices</w:t>
      </w:r>
      <w:r w:rsidR="00152597" w:rsidRPr="64A457B1">
        <w:rPr>
          <w:rFonts w:ascii="Times New Roman" w:eastAsia="Times New Roman" w:hAnsi="Times New Roman" w:cs="Times New Roman"/>
        </w:rPr>
        <w:t xml:space="preserve"> and roads (OpenStreetMap)</w:t>
      </w:r>
      <w:r w:rsidR="003C322E" w:rsidRPr="64A457B1">
        <w:rPr>
          <w:rFonts w:ascii="Times New Roman" w:eastAsia="Times New Roman" w:hAnsi="Times New Roman" w:cs="Times New Roman"/>
        </w:rPr>
        <w:t>, we will create the map of market nodes and links across</w:t>
      </w:r>
      <w:r w:rsidRPr="64A457B1">
        <w:rPr>
          <w:rFonts w:ascii="Times New Roman" w:eastAsia="Times New Roman" w:hAnsi="Times New Roman" w:cs="Times New Roman"/>
        </w:rPr>
        <w:t xml:space="preserve"> </w:t>
      </w:r>
      <w:r w:rsidR="00B74353" w:rsidRPr="64A457B1">
        <w:rPr>
          <w:rFonts w:ascii="Times New Roman" w:eastAsia="Times New Roman" w:hAnsi="Times New Roman" w:cs="Times New Roman"/>
        </w:rPr>
        <w:t>Africa and Southeast Asia</w:t>
      </w:r>
      <w:r w:rsidRPr="64A457B1">
        <w:rPr>
          <w:rFonts w:ascii="Times New Roman" w:eastAsia="Times New Roman" w:hAnsi="Times New Roman" w:cs="Times New Roman"/>
        </w:rPr>
        <w:t xml:space="preserve">. </w:t>
      </w:r>
      <w:r w:rsidR="00A117B2" w:rsidRPr="64A457B1">
        <w:rPr>
          <w:rFonts w:ascii="Times New Roman" w:eastAsia="Times New Roman" w:hAnsi="Times New Roman" w:cs="Times New Roman"/>
        </w:rPr>
        <w:t xml:space="preserve">This exercise will set the stage of subsequent econometric analysis of the data. </w:t>
      </w:r>
      <w:r w:rsidR="004B4614" w:rsidRPr="64A457B1">
        <w:rPr>
          <w:rFonts w:ascii="Times New Roman" w:eastAsia="Times New Roman" w:hAnsi="Times New Roman" w:cs="Times New Roman"/>
        </w:rPr>
        <w:t>We will construct the roads</w:t>
      </w:r>
      <w:r w:rsidR="00A117B2" w:rsidRPr="64A457B1">
        <w:rPr>
          <w:rFonts w:ascii="Times New Roman" w:eastAsia="Times New Roman" w:hAnsi="Times New Roman" w:cs="Times New Roman"/>
        </w:rPr>
        <w:t xml:space="preserve"> network </w:t>
      </w:r>
      <w:r w:rsidR="00F83F9C" w:rsidRPr="64A457B1">
        <w:rPr>
          <w:rFonts w:ascii="Times New Roman" w:eastAsia="Times New Roman" w:hAnsi="Times New Roman" w:cs="Times New Roman"/>
        </w:rPr>
        <w:t>so</w:t>
      </w:r>
      <w:r w:rsidR="00A117B2" w:rsidRPr="64A457B1">
        <w:rPr>
          <w:rFonts w:ascii="Times New Roman" w:eastAsia="Times New Roman" w:hAnsi="Times New Roman" w:cs="Times New Roman"/>
        </w:rPr>
        <w:t xml:space="preserve"> that</w:t>
      </w:r>
      <w:r w:rsidR="00152597" w:rsidRPr="64A457B1">
        <w:rPr>
          <w:rFonts w:ascii="Times New Roman" w:eastAsia="Times New Roman" w:hAnsi="Times New Roman" w:cs="Times New Roman"/>
        </w:rPr>
        <w:t xml:space="preserve"> </w:t>
      </w:r>
      <w:r w:rsidR="004B4614" w:rsidRPr="64A457B1">
        <w:rPr>
          <w:rFonts w:ascii="Times New Roman" w:eastAsia="Times New Roman" w:hAnsi="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00A117B2" w:rsidRPr="64A457B1">
        <w:rPr>
          <w:rFonts w:ascii="Times New Roman" w:eastAsia="Times New Roman" w:hAnsi="Times New Roman" w:cs="Times New Roman"/>
        </w:rPr>
        <w:t xml:space="preserve"> </w:t>
      </w:r>
      <w:r w:rsidR="004B4614" w:rsidRPr="64A457B1">
        <w:rPr>
          <w:rFonts w:ascii="Times New Roman" w:eastAsia="Times New Roman" w:hAnsi="Times New Roman" w:cs="Times New Roman"/>
        </w:rPr>
        <w:t xml:space="preserve">trade. </w:t>
      </w:r>
      <w:r w:rsidR="341B93A3" w:rsidRPr="64A457B1">
        <w:rPr>
          <w:rFonts w:ascii="Times New Roman" w:eastAsia="Times New Roman" w:hAnsi="Times New Roman" w:cs="Times New Roman"/>
          <w:highlight w:val="yellow"/>
        </w:rPr>
        <w:t xml:space="preserve">We will complement these road networks with networks based on geographic and ethnic connectivity, </w:t>
      </w:r>
      <w:r w:rsidR="4FA8D1CB" w:rsidRPr="64A457B1">
        <w:rPr>
          <w:rFonts w:ascii="Times New Roman" w:eastAsia="Times New Roman" w:hAnsi="Times New Roman" w:cs="Times New Roman"/>
          <w:highlight w:val="yellow"/>
        </w:rPr>
        <w:t>expanding</w:t>
      </w:r>
      <w:r w:rsidR="341B93A3" w:rsidRPr="64A457B1">
        <w:rPr>
          <w:rFonts w:ascii="Times New Roman" w:eastAsia="Times New Roman" w:hAnsi="Times New Roman" w:cs="Times New Roman"/>
          <w:highlight w:val="yellow"/>
        </w:rPr>
        <w:t xml:space="preserve"> on methods developed in </w:t>
      </w:r>
      <w:proofErr w:type="spellStart"/>
      <w:r w:rsidR="341B93A3" w:rsidRPr="64A457B1">
        <w:rPr>
          <w:rFonts w:ascii="Times New Roman" w:eastAsia="Times New Roman" w:hAnsi="Times New Roman" w:cs="Times New Roman"/>
          <w:highlight w:val="yellow"/>
        </w:rPr>
        <w:t>Amarasinghe</w:t>
      </w:r>
      <w:proofErr w:type="spellEnd"/>
      <w:r w:rsidR="341B93A3" w:rsidRPr="64A457B1">
        <w:rPr>
          <w:rFonts w:ascii="Times New Roman" w:eastAsia="Times New Roman" w:hAnsi="Times New Roman" w:cs="Times New Roman"/>
          <w:highlight w:val="yellow"/>
        </w:rPr>
        <w:t xml:space="preserve"> et al (</w:t>
      </w:r>
      <w:r w:rsidR="7DEC3112" w:rsidRPr="64A457B1">
        <w:rPr>
          <w:rFonts w:ascii="Times New Roman" w:eastAsia="Times New Roman" w:hAnsi="Times New Roman" w:cs="Times New Roman"/>
          <w:highlight w:val="yellow"/>
        </w:rPr>
        <w:t>202</w:t>
      </w:r>
      <w:r w:rsidR="42AFC798" w:rsidRPr="64A457B1">
        <w:rPr>
          <w:rFonts w:ascii="Times New Roman" w:eastAsia="Times New Roman" w:hAnsi="Times New Roman" w:cs="Times New Roman"/>
          <w:highlight w:val="yellow"/>
        </w:rPr>
        <w:t>0</w:t>
      </w:r>
      <w:r w:rsidR="7DEC3112" w:rsidRPr="64A457B1">
        <w:rPr>
          <w:rFonts w:ascii="Times New Roman" w:eastAsia="Times New Roman" w:hAnsi="Times New Roman" w:cs="Times New Roman"/>
          <w:highlight w:val="yellow"/>
        </w:rPr>
        <w:t>).</w:t>
      </w:r>
    </w:p>
    <w:p w14:paraId="5EB2E634" w14:textId="63E9211B" w:rsidR="002017B4" w:rsidRPr="002D7A3D" w:rsidRDefault="002017B4" w:rsidP="003571F9">
      <w:pPr>
        <w:rPr>
          <w:rFonts w:ascii="Times New Roman" w:eastAsia="Times New Roman" w:hAnsi="Times New Roman" w:cs="Times New Roman"/>
          <w:u w:val="single"/>
        </w:rPr>
        <w:pPrChange w:id="46" w:author="Justin Hastings" w:date="2023-02-09T09:12:00Z">
          <w:pPr/>
        </w:pPrChange>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 integration</w:t>
      </w:r>
      <w:r w:rsidR="00404236"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ethnic linkages</w:t>
      </w:r>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3725E8E8" w:rsidR="002017B4" w:rsidRPr="002D7A3D" w:rsidRDefault="002017B4" w:rsidP="003571F9">
      <w:pPr>
        <w:ind w:firstLine="284"/>
        <w:jc w:val="both"/>
        <w:rPr>
          <w:rFonts w:ascii="Times New Roman" w:hAnsi="Times New Roman" w:cs="Times New Roman"/>
        </w:rPr>
        <w:pPrChange w:id="47" w:author="Justin Hastings" w:date="2023-02-09T09:12:00Z">
          <w:pPr>
            <w:ind w:firstLine="284"/>
            <w:jc w:val="both"/>
          </w:pPr>
        </w:pPrChange>
      </w:pPr>
      <w:r w:rsidRPr="002D7A3D">
        <w:rPr>
          <w:rFonts w:ascii="Times New Roman" w:eastAsia="Times New Roman" w:hAnsi="Times New Roman" w:cs="Times New Roman"/>
        </w:rPr>
        <w:t>We will use market integration across territory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5C5F9FF9" w:rsidR="002B42F2" w:rsidRPr="002D7A3D" w:rsidRDefault="002017B4" w:rsidP="003571F9">
      <w:pPr>
        <w:ind w:firstLine="284"/>
        <w:jc w:val="both"/>
        <w:rPr>
          <w:rFonts w:ascii="Times New Roman" w:eastAsia="Times New Roman" w:hAnsi="Times New Roman" w:cs="Times New Roman"/>
        </w:rPr>
        <w:pPrChange w:id="48" w:author="Justin Hastings" w:date="2023-02-09T09:12:00Z">
          <w:pPr>
            <w:ind w:firstLine="284"/>
            <w:jc w:val="both"/>
          </w:pPr>
        </w:pPrChange>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The extent to which market price integration responds to these shocks,</w:t>
      </w:r>
      <w:r w:rsidR="00C954D4" w:rsidRPr="002D7A3D">
        <w:rPr>
          <w:rFonts w:ascii="Times New Roman" w:eastAsia="Times New Roman" w:hAnsi="Times New Roman" w:cs="Times New Roman"/>
        </w:rPr>
        <w:t xml:space="preserve"> </w:t>
      </w:r>
      <w:r w:rsidRPr="002D7A3D">
        <w:rPr>
          <w:rFonts w:ascii="Times New Roman" w:eastAsia="Times New Roman" w:hAnsi="Times New Roman" w:cs="Times New Roman"/>
        </w:rPr>
        <w:t xml:space="preserve">or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178AB1BD" w:rsidR="002017B4" w:rsidRPr="002D7A3D" w:rsidRDefault="002017B4" w:rsidP="003571F9">
      <w:pPr>
        <w:ind w:firstLine="284"/>
        <w:jc w:val="both"/>
        <w:rPr>
          <w:rFonts w:ascii="Times New Roman" w:eastAsia="Times New Roman" w:hAnsi="Times New Roman" w:cs="Times New Roman"/>
        </w:rPr>
        <w:pPrChange w:id="49" w:author="Justin Hastings" w:date="2023-02-09T09:12:00Z">
          <w:pPr>
            <w:ind w:firstLine="284"/>
            <w:jc w:val="both"/>
          </w:pPr>
        </w:pPrChange>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3571F9">
      <w:pPr>
        <w:rPr>
          <w:rFonts w:ascii="Times New Roman" w:eastAsia="Times New Roman" w:hAnsi="Times New Roman" w:cs="Times New Roman"/>
          <w:u w:val="single"/>
        </w:rPr>
        <w:pPrChange w:id="50" w:author="Justin Hastings" w:date="2023-02-09T09:12:00Z">
          <w:pPr/>
        </w:pPrChange>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77777777" w:rsidR="002017B4" w:rsidRPr="002D7A3D" w:rsidRDefault="002017B4" w:rsidP="003571F9">
      <w:pPr>
        <w:jc w:val="both"/>
        <w:rPr>
          <w:rFonts w:ascii="Times New Roman" w:eastAsia="Times New Roman" w:hAnsi="Times New Roman" w:cs="Times New Roman"/>
          <w:color w:val="000000" w:themeColor="text1"/>
        </w:rPr>
        <w:pPrChange w:id="51" w:author="Justin Hastings" w:date="2023-02-09T09:12:00Z">
          <w:pPr>
            <w:jc w:val="both"/>
          </w:pPr>
        </w:pPrChange>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w:t>
      </w:r>
      <w:proofErr w:type="spellStart"/>
      <w:r w:rsidRPr="002D7A3D">
        <w:rPr>
          <w:rFonts w:ascii="Times New Roman" w:hAnsi="Times New Roman" w:cs="Times New Roman"/>
          <w:color w:val="000000" w:themeColor="text1"/>
        </w:rPr>
        <w:t>ie</w:t>
      </w:r>
      <w:proofErr w:type="spellEnd"/>
      <w:r w:rsidRPr="002D7A3D">
        <w:rPr>
          <w:rFonts w:ascii="Times New Roman" w:hAnsi="Times New Roman" w:cs="Times New Roman"/>
          <w:color w:val="000000" w:themeColor="text1"/>
        </w:rPr>
        <w:t xml:space="preserve">. Our previous website </w:t>
      </w:r>
      <w:r w:rsidR="003571F9">
        <w:fldChar w:fldCharType="begin"/>
      </w:r>
      <w:r w:rsidR="003571F9">
        <w:instrText xml:space="preserve"> HYPERLINK "http://business-forecast-lab.com/" </w:instrText>
      </w:r>
      <w:r w:rsidR="003571F9">
        <w:fldChar w:fldCharType="separate"/>
      </w:r>
      <w:r w:rsidRPr="002D7A3D">
        <w:rPr>
          <w:rStyle w:val="Hyperlink"/>
          <w:rFonts w:ascii="Times New Roman" w:hAnsi="Times New Roman" w:cs="Times New Roman"/>
          <w:color w:val="000000" w:themeColor="text1"/>
        </w:rPr>
        <w:t>business-forecast-lab.com</w:t>
      </w:r>
      <w:r w:rsidR="003571F9">
        <w:rPr>
          <w:rStyle w:val="Hyperlink"/>
          <w:rFonts w:ascii="Times New Roman" w:hAnsi="Times New Roman" w:cs="Times New Roman"/>
          <w:color w:val="000000" w:themeColor="text1"/>
        </w:rPr>
        <w:fldChar w:fldCharType="end"/>
      </w:r>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3571F9">
      <w:pPr>
        <w:ind w:firstLine="284"/>
        <w:rPr>
          <w:rFonts w:ascii="Times New Roman" w:hAnsi="Times New Roman" w:cs="Times New Roman"/>
          <w:b/>
          <w:bCs/>
        </w:rPr>
        <w:pPrChange w:id="52" w:author="Justin Hastings" w:date="2023-02-09T09:12:00Z">
          <w:pPr>
            <w:ind w:firstLine="284"/>
          </w:pPr>
        </w:pPrChange>
      </w:pPr>
    </w:p>
    <w:p w14:paraId="41EE5961" w14:textId="77777777" w:rsidR="002017B4" w:rsidRPr="002D7A3D" w:rsidRDefault="002017B4" w:rsidP="003571F9">
      <w:pPr>
        <w:rPr>
          <w:rFonts w:ascii="Times New Roman" w:hAnsi="Times New Roman" w:cs="Times New Roman"/>
          <w:b/>
          <w:bCs/>
        </w:rPr>
        <w:pPrChange w:id="53" w:author="Justin Hastings" w:date="2023-02-09T09:12:00Z">
          <w:pPr>
            <w:spacing w:after="120"/>
          </w:pPr>
        </w:pPrChange>
      </w:pPr>
      <w:r w:rsidRPr="002D7A3D">
        <w:rPr>
          <w:rFonts w:ascii="Times New Roman" w:hAnsi="Times New Roman" w:cs="Times New Roman"/>
          <w:b/>
          <w:bCs/>
        </w:rPr>
        <w:t>BENEFIT</w:t>
      </w:r>
    </w:p>
    <w:p w14:paraId="6FE7AF62" w14:textId="77777777" w:rsidR="002017B4" w:rsidRPr="002D7A3D" w:rsidRDefault="002017B4" w:rsidP="003571F9">
      <w:pPr>
        <w:rPr>
          <w:rFonts w:ascii="Times New Roman" w:hAnsi="Times New Roman" w:cs="Times New Roman"/>
          <w:b/>
          <w:bCs/>
        </w:rPr>
        <w:pPrChange w:id="54" w:author="Justin Hastings" w:date="2023-02-09T09:12:00Z">
          <w:pPr>
            <w:spacing w:after="120"/>
          </w:pPr>
        </w:pPrChange>
      </w:pPr>
      <w:r w:rsidRPr="002D7A3D">
        <w:rPr>
          <w:rFonts w:ascii="Times New Roman" w:hAnsi="Times New Roman" w:cs="Times New Roman"/>
          <w:b/>
          <w:bCs/>
        </w:rPr>
        <w:t>Significance</w:t>
      </w:r>
    </w:p>
    <w:p w14:paraId="08AEDD6A" w14:textId="068CA80D" w:rsidR="002017B4" w:rsidRDefault="002017B4" w:rsidP="003571F9">
      <w:pPr>
        <w:jc w:val="both"/>
        <w:rPr>
          <w:ins w:id="55" w:author="Justin Hastings" w:date="2023-02-09T09:22:00Z"/>
          <w:rFonts w:ascii="Times New Roman" w:hAnsi="Times New Roman" w:cs="Times New Roman"/>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there, but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5D17BE0B" w14:textId="77777777" w:rsidR="003571F9" w:rsidRPr="002D7A3D" w:rsidRDefault="003571F9" w:rsidP="003571F9">
      <w:pPr>
        <w:jc w:val="both"/>
        <w:rPr>
          <w:rFonts w:ascii="Times New Roman" w:hAnsi="Times New Roman" w:cs="Times New Roman"/>
          <w:highlight w:val="yellow"/>
        </w:rPr>
      </w:pPr>
    </w:p>
    <w:p w14:paraId="3770DC36" w14:textId="77777777" w:rsidR="002017B4" w:rsidRPr="002D7A3D" w:rsidRDefault="002017B4" w:rsidP="003571F9">
      <w:pPr>
        <w:rPr>
          <w:rFonts w:ascii="Times New Roman" w:hAnsi="Times New Roman" w:cs="Times New Roman"/>
          <w:b/>
          <w:bCs/>
        </w:rPr>
        <w:pPrChange w:id="56" w:author="Justin Hastings" w:date="2023-02-09T09:12:00Z">
          <w:pPr>
            <w:spacing w:before="120" w:after="120"/>
          </w:pPr>
        </w:pPrChange>
      </w:pPr>
      <w:r w:rsidRPr="002D7A3D">
        <w:rPr>
          <w:rFonts w:ascii="Times New Roman" w:hAnsi="Times New Roman" w:cs="Times New Roman"/>
          <w:b/>
          <w:bCs/>
        </w:rPr>
        <w:t>Benefit to Australia</w:t>
      </w:r>
    </w:p>
    <w:p w14:paraId="7FBCE000" w14:textId="77777777" w:rsidR="002017B4" w:rsidRPr="002D7A3D" w:rsidRDefault="002017B4" w:rsidP="003571F9">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 as it faces the challenge of surging Chinese investment in the region.</w:t>
      </w:r>
    </w:p>
    <w:p w14:paraId="0BEA5EC8" w14:textId="0F1A96AD" w:rsidR="002017B4" w:rsidRPr="002D7A3D" w:rsidRDefault="002017B4" w:rsidP="003571F9">
      <w:pPr>
        <w:ind w:firstLine="284"/>
        <w:jc w:val="both"/>
        <w:rPr>
          <w:rFonts w:ascii="Times New Roman" w:eastAsia="Times New Roman" w:hAnsi="Times New Roman" w:cs="Times New Roman"/>
          <w:highlight w:val="yellow"/>
          <w:shd w:val="clear" w:color="auto" w:fill="FFFFFF"/>
          <w:lang w:eastAsia="en-US"/>
        </w:rPr>
        <w:pPrChange w:id="57" w:author="Justin Hastings" w:date="2023-02-09T09:12:00Z">
          <w:pPr>
            <w:ind w:firstLine="284"/>
            <w:jc w:val="both"/>
          </w:pPr>
        </w:pPrChange>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3571F9">
      <w:pPr>
        <w:rPr>
          <w:rFonts w:ascii="Times New Roman" w:hAnsi="Times New Roman" w:cs="Times New Roman"/>
          <w:b/>
          <w:bCs/>
        </w:rPr>
        <w:pPrChange w:id="58" w:author="Justin Hastings" w:date="2023-02-09T09:12:00Z">
          <w:pPr/>
        </w:pPrChange>
      </w:pPr>
    </w:p>
    <w:p w14:paraId="55729DC7" w14:textId="77777777" w:rsidR="002017B4" w:rsidRPr="002D7A3D" w:rsidRDefault="002017B4" w:rsidP="003571F9">
      <w:pPr>
        <w:rPr>
          <w:rFonts w:ascii="Times New Roman" w:hAnsi="Times New Roman" w:cs="Times New Roman"/>
          <w:b/>
          <w:bCs/>
        </w:rPr>
        <w:pPrChange w:id="59" w:author="Justin Hastings" w:date="2023-02-09T09:12:00Z">
          <w:pPr>
            <w:spacing w:after="120"/>
          </w:pPr>
        </w:pPrChange>
      </w:pPr>
      <w:r w:rsidRPr="002D7A3D">
        <w:rPr>
          <w:rFonts w:ascii="Times New Roman" w:hAnsi="Times New Roman" w:cs="Times New Roman"/>
          <w:b/>
          <w:bCs/>
        </w:rPr>
        <w:t>FEASIBILITY</w:t>
      </w:r>
    </w:p>
    <w:p w14:paraId="291BC8C4" w14:textId="050AF717" w:rsidR="002017B4" w:rsidRPr="002D7A3D" w:rsidRDefault="002017B4" w:rsidP="003571F9">
      <w:pPr>
        <w:tabs>
          <w:tab w:val="left" w:pos="463"/>
        </w:tabs>
        <w:jc w:val="both"/>
        <w:rPr>
          <w:rFonts w:ascii="Times New Roman" w:hAnsi="Times New Roman" w:cs="Times New Roman"/>
        </w:rPr>
      </w:pPr>
      <w:r w:rsidRPr="002D7A3D">
        <w:rPr>
          <w:rFonts w:ascii="Times New Roman" w:hAnsi="Times New Roman" w:cs="Times New Roman"/>
        </w:rPr>
        <w:t>The main feasibility concern with any project dealing with marginalised states is obtaining access to those states, and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Pr="002D7A3D" w:rsidRDefault="002017B4" w:rsidP="003571F9">
      <w:pPr>
        <w:tabs>
          <w:tab w:val="left" w:pos="463"/>
        </w:tabs>
        <w:ind w:firstLine="284"/>
        <w:jc w:val="both"/>
        <w:rPr>
          <w:rFonts w:ascii="Times New Roman" w:hAnsi="Times New Roman" w:cs="Times New Roman"/>
        </w:rPr>
        <w:pPrChange w:id="60" w:author="Justin Hastings" w:date="2023-02-09T09:12:00Z">
          <w:pPr>
            <w:tabs>
              <w:tab w:val="left" w:pos="463"/>
            </w:tabs>
            <w:ind w:firstLine="284"/>
            <w:jc w:val="both"/>
          </w:pPr>
        </w:pPrChange>
      </w:pPr>
      <w:r w:rsidRPr="002D7A3D">
        <w:rPr>
          <w:rFonts w:ascii="Times New Roman" w:hAnsi="Times New Roman" w:cs="Times New Roman"/>
        </w:rPr>
        <w:tab/>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06CEF50D" w:rsidR="002017B4" w:rsidRDefault="003571F9" w:rsidP="003571F9">
      <w:pPr>
        <w:tabs>
          <w:tab w:val="left" w:pos="450"/>
        </w:tabs>
        <w:ind w:firstLine="270"/>
        <w:jc w:val="both"/>
        <w:rPr>
          <w:ins w:id="61" w:author="Justin Hastings" w:date="2023-02-09T09:12:00Z"/>
          <w:rFonts w:ascii="Times New Roman" w:hAnsi="Times New Roman" w:cs="Times New Roman"/>
          <w:color w:val="000000" w:themeColor="text1"/>
        </w:rPr>
        <w:pPrChange w:id="62" w:author="Justin Hastings" w:date="2023-02-09T09:13:00Z">
          <w:pPr>
            <w:ind w:firstLine="284"/>
            <w:jc w:val="both"/>
          </w:pPr>
        </w:pPrChange>
      </w:pPr>
      <w:bookmarkStart w:id="63" w:name="_Hlk63415200"/>
      <w:ins w:id="64" w:author="Justin Hastings" w:date="2023-02-09T09:12:00Z">
        <w:r>
          <w:rPr>
            <w:rFonts w:ascii="Times New Roman" w:hAnsi="Times New Roman" w:cs="Times New Roman"/>
            <w:color w:val="000000" w:themeColor="text1"/>
          </w:rPr>
          <w:tab/>
        </w:r>
      </w:ins>
      <w:del w:id="65" w:author="Justin Hastings" w:date="2023-02-09T09:12:00Z">
        <w:r w:rsidR="0080210F" w:rsidRPr="002D7A3D" w:rsidDel="003571F9">
          <w:rPr>
            <w:rFonts w:ascii="Times New Roman" w:hAnsi="Times New Roman" w:cs="Times New Roman"/>
            <w:color w:val="000000" w:themeColor="text1"/>
          </w:rPr>
          <w:tab/>
        </w:r>
      </w:del>
      <w:r w:rsidR="00460492"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00460492"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xml:space="preserve">, including some models already developed in the CIs’ previous collaborations (Hastings et al 2022, </w:t>
      </w:r>
      <w:proofErr w:type="spellStart"/>
      <w:r w:rsidR="008365A6" w:rsidRPr="002D7A3D">
        <w:rPr>
          <w:rFonts w:ascii="Times New Roman" w:hAnsi="Times New Roman" w:cs="Times New Roman"/>
          <w:color w:val="000000" w:themeColor="text1"/>
        </w:rPr>
        <w:t>Ubilava</w:t>
      </w:r>
      <w:proofErr w:type="spellEnd"/>
      <w:r w:rsidR="008365A6" w:rsidRPr="002D7A3D">
        <w:rPr>
          <w:rFonts w:ascii="Times New Roman" w:hAnsi="Times New Roman" w:cs="Times New Roman"/>
          <w:color w:val="000000" w:themeColor="text1"/>
        </w:rPr>
        <w:t xml:space="preserve"> et al 2023)</w:t>
      </w:r>
      <w:r w:rsidR="00460492"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00460492"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00460492"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00460492"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00460492"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00460492"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w:t>
      </w:r>
      <w:r w:rsidR="0080210F" w:rsidRPr="002D7A3D">
        <w:rPr>
          <w:rFonts w:ascii="Times New Roman" w:hAnsi="Times New Roman" w:cs="Times New Roman"/>
          <w:color w:val="000000" w:themeColor="text1"/>
        </w:rPr>
        <w:lastRenderedPageBreak/>
        <w:t>project</w:t>
      </w:r>
      <w:r w:rsidR="00460492"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00460492"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00460492"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00460492"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p w14:paraId="622E3ADF" w14:textId="77777777" w:rsidR="003571F9" w:rsidRPr="002D7A3D" w:rsidRDefault="003571F9" w:rsidP="003571F9">
      <w:pPr>
        <w:ind w:firstLine="284"/>
        <w:jc w:val="both"/>
        <w:rPr>
          <w:rFonts w:ascii="Times New Roman" w:hAnsi="Times New Roman" w:cs="Times New Roman"/>
          <w:color w:val="000000" w:themeColor="text1"/>
        </w:rPr>
      </w:pPr>
    </w:p>
    <w:bookmarkEnd w:id="63"/>
    <w:p w14:paraId="0C5A6A64" w14:textId="77777777" w:rsidR="002017B4" w:rsidRPr="002D7A3D" w:rsidRDefault="002017B4" w:rsidP="003571F9">
      <w:pPr>
        <w:rPr>
          <w:rFonts w:ascii="Times New Roman" w:eastAsia="Times New Roman" w:hAnsi="Times New Roman" w:cs="Times New Roman"/>
          <w:b/>
          <w:bCs/>
        </w:rPr>
        <w:pPrChange w:id="66" w:author="Justin Hastings" w:date="2023-02-09T09:12:00Z">
          <w:pPr>
            <w:spacing w:before="120" w:after="120"/>
          </w:pPr>
        </w:pPrChange>
      </w:pPr>
      <w:r w:rsidRPr="002D7A3D">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7" w:author="Justin Hastings" w:date="2023-02-09T09:25:00Z">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50"/>
        <w:gridCol w:w="3130"/>
        <w:gridCol w:w="3329"/>
        <w:gridCol w:w="3323"/>
        <w:tblGridChange w:id="68">
          <w:tblGrid>
            <w:gridCol w:w="1550"/>
            <w:gridCol w:w="3260"/>
            <w:gridCol w:w="3261"/>
            <w:gridCol w:w="3261"/>
          </w:tblGrid>
        </w:tblGridChange>
      </w:tblGrid>
      <w:tr w:rsidR="002017B4" w:rsidRPr="002D7A3D" w14:paraId="2F318DD7" w14:textId="77777777" w:rsidTr="003571F9">
        <w:trPr>
          <w:trHeight w:val="142"/>
          <w:trPrChange w:id="69" w:author="Justin Hastings" w:date="2023-02-09T09:25:00Z">
            <w:trPr>
              <w:trHeight w:val="142"/>
            </w:trPr>
          </w:trPrChange>
        </w:trPr>
        <w:tc>
          <w:tcPr>
            <w:tcW w:w="684" w:type="pct"/>
            <w:tcBorders>
              <w:top w:val="single" w:sz="4" w:space="0" w:color="auto"/>
              <w:bottom w:val="single" w:sz="4" w:space="0" w:color="auto"/>
            </w:tcBorders>
            <w:tcPrChange w:id="70" w:author="Justin Hastings" w:date="2023-02-09T09:25:00Z">
              <w:tcPr>
                <w:tcW w:w="650" w:type="pct"/>
                <w:tcBorders>
                  <w:top w:val="single" w:sz="4" w:space="0" w:color="auto"/>
                  <w:bottom w:val="single" w:sz="4" w:space="0" w:color="auto"/>
                </w:tcBorders>
              </w:tcPr>
            </w:tcPrChange>
          </w:tcPr>
          <w:p w14:paraId="03B04823" w14:textId="77777777" w:rsidR="002017B4" w:rsidRPr="002D7A3D" w:rsidRDefault="002017B4" w:rsidP="003571F9">
            <w:pPr>
              <w:rPr>
                <w:rFonts w:ascii="Times New Roman" w:eastAsia="Times New Roman" w:hAnsi="Times New Roman" w:cs="Times New Roman"/>
                <w:b/>
                <w:bCs/>
              </w:rPr>
            </w:pPr>
          </w:p>
        </w:tc>
        <w:tc>
          <w:tcPr>
            <w:tcW w:w="1381" w:type="pct"/>
            <w:tcBorders>
              <w:top w:val="single" w:sz="4" w:space="0" w:color="auto"/>
              <w:bottom w:val="single" w:sz="4" w:space="0" w:color="auto"/>
            </w:tcBorders>
            <w:tcPrChange w:id="71" w:author="Justin Hastings" w:date="2023-02-09T09:25:00Z">
              <w:tcPr>
                <w:tcW w:w="1450" w:type="pct"/>
                <w:tcBorders>
                  <w:top w:val="single" w:sz="4" w:space="0" w:color="auto"/>
                  <w:bottom w:val="single" w:sz="4" w:space="0" w:color="auto"/>
                </w:tcBorders>
              </w:tcPr>
            </w:tcPrChange>
          </w:tcPr>
          <w:p w14:paraId="1CCC16F9" w14:textId="29E99E44" w:rsidR="002017B4" w:rsidRPr="002D7A3D" w:rsidRDefault="002017B4" w:rsidP="003571F9">
            <w:pPr>
              <w:rPr>
                <w:rFonts w:ascii="Times New Roman" w:eastAsia="Times New Roman" w:hAnsi="Times New Roman" w:cs="Times New Roman"/>
                <w:b/>
                <w:bCs/>
              </w:rPr>
            </w:pPr>
            <w:del w:id="72" w:author="Justin Hastings" w:date="2023-02-09T09:25:00Z">
              <w:r w:rsidRPr="002D7A3D" w:rsidDel="003571F9">
                <w:rPr>
                  <w:rFonts w:ascii="Times New Roman" w:eastAsia="Times New Roman" w:hAnsi="Times New Roman" w:cs="Times New Roman"/>
                  <w:b/>
                  <w:bCs/>
                </w:rPr>
                <w:delText>202</w:delText>
              </w:r>
              <w:r w:rsidR="00B74353" w:rsidRPr="002D7A3D" w:rsidDel="003571F9">
                <w:rPr>
                  <w:rFonts w:ascii="Times New Roman" w:eastAsia="Times New Roman" w:hAnsi="Times New Roman" w:cs="Times New Roman"/>
                  <w:b/>
                  <w:bCs/>
                </w:rPr>
                <w:delText>4</w:delText>
              </w:r>
            </w:del>
            <w:ins w:id="73" w:author="Justin Hastings" w:date="2023-02-09T09:25:00Z">
              <w:r w:rsidR="003571F9">
                <w:rPr>
                  <w:rFonts w:ascii="Times New Roman" w:eastAsia="Times New Roman" w:hAnsi="Times New Roman" w:cs="Times New Roman"/>
                  <w:b/>
                  <w:bCs/>
                </w:rPr>
                <w:t>Year 1</w:t>
              </w:r>
            </w:ins>
          </w:p>
        </w:tc>
        <w:tc>
          <w:tcPr>
            <w:tcW w:w="1469" w:type="pct"/>
            <w:tcBorders>
              <w:top w:val="single" w:sz="4" w:space="0" w:color="auto"/>
              <w:bottom w:val="single" w:sz="4" w:space="0" w:color="auto"/>
            </w:tcBorders>
            <w:tcPrChange w:id="74" w:author="Justin Hastings" w:date="2023-02-09T09:25:00Z">
              <w:tcPr>
                <w:tcW w:w="1450" w:type="pct"/>
                <w:tcBorders>
                  <w:top w:val="single" w:sz="4" w:space="0" w:color="auto"/>
                  <w:bottom w:val="single" w:sz="4" w:space="0" w:color="auto"/>
                </w:tcBorders>
              </w:tcPr>
            </w:tcPrChange>
          </w:tcPr>
          <w:p w14:paraId="5C9A0108" w14:textId="5CDD46E2" w:rsidR="002017B4" w:rsidRPr="002D7A3D" w:rsidRDefault="002017B4" w:rsidP="003571F9">
            <w:pPr>
              <w:rPr>
                <w:rFonts w:ascii="Times New Roman" w:eastAsia="Times New Roman" w:hAnsi="Times New Roman" w:cs="Times New Roman"/>
                <w:b/>
                <w:bCs/>
              </w:rPr>
            </w:pPr>
            <w:del w:id="75" w:author="Justin Hastings" w:date="2023-02-09T09:25:00Z">
              <w:r w:rsidRPr="002D7A3D" w:rsidDel="003571F9">
                <w:rPr>
                  <w:rFonts w:ascii="Times New Roman" w:eastAsia="Times New Roman" w:hAnsi="Times New Roman" w:cs="Times New Roman"/>
                  <w:b/>
                  <w:bCs/>
                </w:rPr>
                <w:delText>202</w:delText>
              </w:r>
              <w:r w:rsidR="00B74353" w:rsidRPr="002D7A3D" w:rsidDel="003571F9">
                <w:rPr>
                  <w:rFonts w:ascii="Times New Roman" w:eastAsia="Times New Roman" w:hAnsi="Times New Roman" w:cs="Times New Roman"/>
                  <w:b/>
                  <w:bCs/>
                </w:rPr>
                <w:delText>5</w:delText>
              </w:r>
            </w:del>
            <w:ins w:id="76" w:author="Justin Hastings" w:date="2023-02-09T09:25:00Z">
              <w:r w:rsidR="003571F9">
                <w:rPr>
                  <w:rFonts w:ascii="Times New Roman" w:eastAsia="Times New Roman" w:hAnsi="Times New Roman" w:cs="Times New Roman"/>
                  <w:b/>
                  <w:bCs/>
                </w:rPr>
                <w:t>Year 2</w:t>
              </w:r>
            </w:ins>
          </w:p>
        </w:tc>
        <w:tc>
          <w:tcPr>
            <w:tcW w:w="1466" w:type="pct"/>
            <w:tcBorders>
              <w:top w:val="single" w:sz="4" w:space="0" w:color="auto"/>
              <w:bottom w:val="single" w:sz="4" w:space="0" w:color="auto"/>
            </w:tcBorders>
            <w:tcPrChange w:id="77" w:author="Justin Hastings" w:date="2023-02-09T09:25:00Z">
              <w:tcPr>
                <w:tcW w:w="1450" w:type="pct"/>
                <w:tcBorders>
                  <w:top w:val="single" w:sz="4" w:space="0" w:color="auto"/>
                  <w:bottom w:val="single" w:sz="4" w:space="0" w:color="auto"/>
                </w:tcBorders>
              </w:tcPr>
            </w:tcPrChange>
          </w:tcPr>
          <w:p w14:paraId="1B26810D" w14:textId="6C02240F" w:rsidR="002017B4" w:rsidRPr="002D7A3D" w:rsidRDefault="002017B4" w:rsidP="003571F9">
            <w:pPr>
              <w:rPr>
                <w:rFonts w:ascii="Times New Roman" w:eastAsia="Times New Roman" w:hAnsi="Times New Roman" w:cs="Times New Roman"/>
                <w:b/>
                <w:bCs/>
              </w:rPr>
            </w:pPr>
            <w:del w:id="78" w:author="Justin Hastings" w:date="2023-02-09T09:25:00Z">
              <w:r w:rsidRPr="002D7A3D" w:rsidDel="003571F9">
                <w:rPr>
                  <w:rFonts w:ascii="Times New Roman" w:eastAsia="Times New Roman" w:hAnsi="Times New Roman" w:cs="Times New Roman"/>
                  <w:b/>
                  <w:bCs/>
                </w:rPr>
                <w:delText>202</w:delText>
              </w:r>
              <w:r w:rsidR="00B74353" w:rsidRPr="002D7A3D" w:rsidDel="003571F9">
                <w:rPr>
                  <w:rFonts w:ascii="Times New Roman" w:eastAsia="Times New Roman" w:hAnsi="Times New Roman" w:cs="Times New Roman"/>
                  <w:b/>
                  <w:bCs/>
                </w:rPr>
                <w:delText>6</w:delText>
              </w:r>
            </w:del>
            <w:ins w:id="79" w:author="Justin Hastings" w:date="2023-02-09T09:25:00Z">
              <w:r w:rsidR="003571F9">
                <w:rPr>
                  <w:rFonts w:ascii="Times New Roman" w:eastAsia="Times New Roman" w:hAnsi="Times New Roman" w:cs="Times New Roman"/>
                  <w:b/>
                  <w:bCs/>
                </w:rPr>
                <w:t>Year 3</w:t>
              </w:r>
            </w:ins>
          </w:p>
        </w:tc>
      </w:tr>
      <w:tr w:rsidR="002017B4" w:rsidRPr="002D7A3D" w14:paraId="71D0B1F0" w14:textId="77777777" w:rsidTr="003571F9">
        <w:trPr>
          <w:trHeight w:val="585"/>
          <w:trPrChange w:id="80" w:author="Justin Hastings" w:date="2023-02-09T09:25:00Z">
            <w:trPr>
              <w:trHeight w:val="585"/>
            </w:trPr>
          </w:trPrChange>
        </w:trPr>
        <w:tc>
          <w:tcPr>
            <w:tcW w:w="684" w:type="pct"/>
            <w:tcBorders>
              <w:top w:val="single" w:sz="4" w:space="0" w:color="auto"/>
              <w:bottom w:val="single" w:sz="4" w:space="0" w:color="auto"/>
            </w:tcBorders>
            <w:tcPrChange w:id="81" w:author="Justin Hastings" w:date="2023-02-09T09:25:00Z">
              <w:tcPr>
                <w:tcW w:w="650" w:type="pct"/>
                <w:tcBorders>
                  <w:top w:val="single" w:sz="4" w:space="0" w:color="auto"/>
                  <w:bottom w:val="single" w:sz="4" w:space="0" w:color="auto"/>
                </w:tcBorders>
              </w:tcPr>
            </w:tcPrChange>
          </w:tcPr>
          <w:p w14:paraId="1B1B3AD6" w14:textId="77777777" w:rsidR="002017B4" w:rsidRPr="002D7A3D" w:rsidRDefault="002017B4" w:rsidP="003571F9">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381" w:type="pct"/>
            <w:tcBorders>
              <w:top w:val="single" w:sz="4" w:space="0" w:color="auto"/>
              <w:bottom w:val="single" w:sz="4" w:space="0" w:color="auto"/>
            </w:tcBorders>
            <w:tcPrChange w:id="82" w:author="Justin Hastings" w:date="2023-02-09T09:25:00Z">
              <w:tcPr>
                <w:tcW w:w="1450" w:type="pct"/>
                <w:tcBorders>
                  <w:top w:val="single" w:sz="4" w:space="0" w:color="auto"/>
                  <w:bottom w:val="single" w:sz="4" w:space="0" w:color="auto"/>
                </w:tcBorders>
              </w:tcPr>
            </w:tcPrChange>
          </w:tcPr>
          <w:p w14:paraId="7EACF363" w14:textId="77777777" w:rsidR="002017B4" w:rsidRPr="002D7A3D" w:rsidRDefault="002017B4" w:rsidP="003571F9">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rsidP="003571F9">
            <w:pPr>
              <w:rPr>
                <w:rFonts w:ascii="Times New Roman" w:eastAsia="Times New Roman" w:hAnsi="Times New Roman" w:cs="Times New Roman"/>
              </w:rPr>
              <w:pPrChange w:id="83" w:author="Justin Hastings" w:date="2023-02-09T09:12:00Z">
                <w:pPr/>
              </w:pPrChange>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0B80BB7E" w:rsidR="002017B4" w:rsidRPr="002D7A3D" w:rsidRDefault="003E4C98" w:rsidP="003571F9">
            <w:pPr>
              <w:rPr>
                <w:rFonts w:ascii="Times New Roman" w:eastAsia="Times New Roman" w:hAnsi="Times New Roman" w:cs="Times New Roman"/>
              </w:rPr>
              <w:pPrChange w:id="84" w:author="Justin Hastings" w:date="2023-02-09T09:12:00Z">
                <w:pPr/>
              </w:pPrChange>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ins w:id="85" w:author="Justin Hastings" w:date="2023-02-09T09:25:00Z">
              <w:r w:rsidR="003571F9">
                <w:rPr>
                  <w:rFonts w:ascii="Times New Roman" w:eastAsia="Times New Roman" w:hAnsi="Times New Roman" w:cs="Times New Roman"/>
                </w:rPr>
                <w:t xml:space="preserve">, </w:t>
              </w:r>
            </w:ins>
            <w:del w:id="86" w:author="Justin Hastings" w:date="2023-02-09T09:25:00Z">
              <w:r w:rsidR="003C322E" w:rsidRPr="002D7A3D" w:rsidDel="003571F9">
                <w:rPr>
                  <w:rFonts w:ascii="Times New Roman" w:eastAsia="Times New Roman" w:hAnsi="Times New Roman" w:cs="Times New Roman"/>
                </w:rPr>
                <w:delText xml:space="preserve"> and </w:delText>
              </w:r>
            </w:del>
            <w:r w:rsidR="003C322E" w:rsidRPr="002D7A3D">
              <w:rPr>
                <w:rFonts w:ascii="Times New Roman" w:eastAsia="Times New Roman" w:hAnsi="Times New Roman" w:cs="Times New Roman"/>
              </w:rPr>
              <w:t>Southeast Asia</w:t>
            </w:r>
            <w:r w:rsidR="002017B4" w:rsidRPr="002D7A3D">
              <w:rPr>
                <w:rFonts w:ascii="Times New Roman" w:eastAsia="Times New Roman" w:hAnsi="Times New Roman" w:cs="Times New Roman"/>
              </w:rPr>
              <w:t xml:space="preserve"> </w:t>
            </w:r>
          </w:p>
        </w:tc>
        <w:tc>
          <w:tcPr>
            <w:tcW w:w="1469" w:type="pct"/>
            <w:tcBorders>
              <w:top w:val="single" w:sz="4" w:space="0" w:color="auto"/>
              <w:bottom w:val="single" w:sz="4" w:space="0" w:color="auto"/>
            </w:tcBorders>
            <w:tcPrChange w:id="87" w:author="Justin Hastings" w:date="2023-02-09T09:25:00Z">
              <w:tcPr>
                <w:tcW w:w="1450" w:type="pct"/>
                <w:tcBorders>
                  <w:top w:val="single" w:sz="4" w:space="0" w:color="auto"/>
                  <w:bottom w:val="single" w:sz="4" w:space="0" w:color="auto"/>
                </w:tcBorders>
              </w:tcPr>
            </w:tcPrChange>
          </w:tcPr>
          <w:p w14:paraId="44ACB6EC" w14:textId="66AB0BBD" w:rsidR="002017B4" w:rsidRPr="002D7A3D" w:rsidRDefault="002017B4" w:rsidP="003571F9">
            <w:pPr>
              <w:rPr>
                <w:rFonts w:ascii="Times New Roman" w:eastAsia="Times New Roman" w:hAnsi="Times New Roman" w:cs="Times New Roman"/>
              </w:rPr>
              <w:pPrChange w:id="88" w:author="Justin Hastings" w:date="2023-02-09T09:12:00Z">
                <w:pPr/>
              </w:pPrChange>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3571F9">
            <w:pPr>
              <w:rPr>
                <w:rFonts w:ascii="Times New Roman" w:eastAsia="Times New Roman" w:hAnsi="Times New Roman" w:cs="Times New Roman"/>
              </w:rPr>
              <w:pPrChange w:id="89" w:author="Justin Hastings" w:date="2023-02-09T09:12:00Z">
                <w:pPr/>
              </w:pPrChange>
            </w:pPr>
            <w:r w:rsidRPr="002D7A3D">
              <w:rPr>
                <w:rFonts w:ascii="Times New Roman" w:eastAsia="Times New Roman" w:hAnsi="Times New Roman" w:cs="Times New Roman"/>
              </w:rPr>
              <w:t>- Link market integration and institutional capacity</w:t>
            </w:r>
          </w:p>
        </w:tc>
        <w:tc>
          <w:tcPr>
            <w:tcW w:w="1466" w:type="pct"/>
            <w:tcBorders>
              <w:top w:val="single" w:sz="4" w:space="0" w:color="auto"/>
              <w:bottom w:val="single" w:sz="4" w:space="0" w:color="auto"/>
            </w:tcBorders>
            <w:tcPrChange w:id="90" w:author="Justin Hastings" w:date="2023-02-09T09:25:00Z">
              <w:tcPr>
                <w:tcW w:w="1450" w:type="pct"/>
                <w:tcBorders>
                  <w:top w:val="single" w:sz="4" w:space="0" w:color="auto"/>
                  <w:bottom w:val="single" w:sz="4" w:space="0" w:color="auto"/>
                </w:tcBorders>
              </w:tcPr>
            </w:tcPrChange>
          </w:tcPr>
          <w:p w14:paraId="32F4BBAD" w14:textId="5AF7EF41" w:rsidR="002017B4" w:rsidRPr="002D7A3D" w:rsidRDefault="002017B4" w:rsidP="003571F9">
            <w:pPr>
              <w:rPr>
                <w:rFonts w:ascii="Times New Roman" w:eastAsia="Times New Roman" w:hAnsi="Times New Roman" w:cs="Times New Roman"/>
              </w:rPr>
              <w:pPrChange w:id="91" w:author="Justin Hastings" w:date="2023-02-09T09:12:00Z">
                <w:pPr/>
              </w:pPrChange>
            </w:pPr>
            <w:r w:rsidRPr="002D7A3D">
              <w:rPr>
                <w:rFonts w:ascii="Times New Roman" w:eastAsia="Times New Roman" w:hAnsi="Times New Roman" w:cs="Times New Roman"/>
              </w:rPr>
              <w:t>- Write-up</w:t>
            </w:r>
          </w:p>
        </w:tc>
      </w:tr>
      <w:tr w:rsidR="002017B4" w:rsidRPr="002D7A3D" w14:paraId="35D4AE67" w14:textId="77777777" w:rsidTr="003571F9">
        <w:trPr>
          <w:trHeight w:val="870"/>
          <w:trPrChange w:id="92" w:author="Justin Hastings" w:date="2023-02-09T09:25:00Z">
            <w:trPr>
              <w:trHeight w:val="870"/>
            </w:trPr>
          </w:trPrChange>
        </w:trPr>
        <w:tc>
          <w:tcPr>
            <w:tcW w:w="684" w:type="pct"/>
            <w:tcBorders>
              <w:top w:val="single" w:sz="4" w:space="0" w:color="auto"/>
              <w:bottom w:val="single" w:sz="4" w:space="0" w:color="auto"/>
            </w:tcBorders>
            <w:tcPrChange w:id="93" w:author="Justin Hastings" w:date="2023-02-09T09:25:00Z">
              <w:tcPr>
                <w:tcW w:w="650" w:type="pct"/>
                <w:tcBorders>
                  <w:top w:val="single" w:sz="4" w:space="0" w:color="auto"/>
                  <w:bottom w:val="single" w:sz="4" w:space="0" w:color="auto"/>
                </w:tcBorders>
              </w:tcPr>
            </w:tcPrChange>
          </w:tcPr>
          <w:p w14:paraId="6E473913" w14:textId="77777777" w:rsidR="002017B4" w:rsidRPr="002D7A3D" w:rsidRDefault="002017B4" w:rsidP="003571F9">
            <w:pPr>
              <w:rPr>
                <w:rFonts w:ascii="Times New Roman" w:eastAsia="Times New Roman" w:hAnsi="Times New Roman" w:cs="Times New Roman"/>
              </w:rPr>
            </w:pPr>
            <w:bookmarkStart w:id="94" w:name="_Hlk126675764"/>
            <w:r w:rsidRPr="002D7A3D">
              <w:rPr>
                <w:rFonts w:ascii="Times New Roman" w:eastAsia="Times New Roman" w:hAnsi="Times New Roman" w:cs="Times New Roman"/>
              </w:rPr>
              <w:t xml:space="preserve">Publication and dissemination </w:t>
            </w:r>
          </w:p>
        </w:tc>
        <w:tc>
          <w:tcPr>
            <w:tcW w:w="1381" w:type="pct"/>
            <w:tcBorders>
              <w:top w:val="single" w:sz="4" w:space="0" w:color="auto"/>
              <w:bottom w:val="single" w:sz="4" w:space="0" w:color="auto"/>
            </w:tcBorders>
            <w:tcPrChange w:id="95" w:author="Justin Hastings" w:date="2023-02-09T09:25:00Z">
              <w:tcPr>
                <w:tcW w:w="1450" w:type="pct"/>
                <w:tcBorders>
                  <w:top w:val="single" w:sz="4" w:space="0" w:color="auto"/>
                  <w:bottom w:val="single" w:sz="4" w:space="0" w:color="auto"/>
                </w:tcBorders>
              </w:tcPr>
            </w:tcPrChange>
          </w:tcPr>
          <w:p w14:paraId="6D5D4A04" w14:textId="77777777" w:rsidR="003571F9" w:rsidRPr="002D7A3D" w:rsidRDefault="003571F9" w:rsidP="003571F9">
            <w:pPr>
              <w:rPr>
                <w:ins w:id="96" w:author="Justin Hastings" w:date="2023-02-09T09:24:00Z"/>
                <w:rFonts w:ascii="Times New Roman" w:eastAsia="Times New Roman" w:hAnsi="Times New Roman" w:cs="Times New Roman"/>
              </w:rPr>
            </w:pPr>
            <w:ins w:id="97" w:author="Justin Hastings" w:date="2023-02-09T09:24:00Z">
              <w:r w:rsidRPr="002D7A3D">
                <w:rPr>
                  <w:rFonts w:ascii="Times New Roman" w:eastAsia="Times New Roman" w:hAnsi="Times New Roman" w:cs="Times New Roman"/>
                </w:rPr>
                <w:t>- Paper #1 (framework)</w:t>
              </w:r>
            </w:ins>
          </w:p>
          <w:p w14:paraId="2EED7B0F" w14:textId="77777777" w:rsidR="003571F9" w:rsidRPr="002D7A3D" w:rsidRDefault="003571F9" w:rsidP="003571F9">
            <w:pPr>
              <w:rPr>
                <w:ins w:id="98" w:author="Justin Hastings" w:date="2023-02-09T09:24:00Z"/>
                <w:rFonts w:ascii="Times New Roman" w:eastAsia="Times New Roman" w:hAnsi="Times New Roman" w:cs="Times New Roman"/>
              </w:rPr>
            </w:pPr>
            <w:ins w:id="99" w:author="Justin Hastings" w:date="2023-02-09T09:24:00Z">
              <w:r w:rsidRPr="002D7A3D">
                <w:rPr>
                  <w:rFonts w:ascii="Times New Roman" w:eastAsia="Times New Roman" w:hAnsi="Times New Roman" w:cs="Times New Roman"/>
                </w:rPr>
                <w:t>- Presentation at ISA (San Francisco)</w:t>
              </w:r>
            </w:ins>
          </w:p>
          <w:p w14:paraId="3D657587" w14:textId="569508B5" w:rsidR="002017B4" w:rsidRPr="002D7A3D" w:rsidDel="003571F9" w:rsidRDefault="002017B4" w:rsidP="003571F9">
            <w:pPr>
              <w:rPr>
                <w:del w:id="100" w:author="Justin Hastings" w:date="2023-02-09T09:12:00Z"/>
                <w:rFonts w:ascii="Times New Roman" w:eastAsia="Times New Roman" w:hAnsi="Times New Roman" w:cs="Times New Roman"/>
              </w:rPr>
              <w:pPrChange w:id="101" w:author="Justin Hastings" w:date="2023-02-09T09:12:00Z">
                <w:pPr/>
              </w:pPrChange>
            </w:pPr>
            <w:del w:id="102" w:author="Justin Hastings" w:date="2023-02-09T09:12:00Z">
              <w:r w:rsidRPr="002D7A3D" w:rsidDel="003571F9">
                <w:rPr>
                  <w:rFonts w:ascii="Times New Roman" w:eastAsia="Times New Roman" w:hAnsi="Times New Roman" w:cs="Times New Roman"/>
                </w:rPr>
                <w:delText xml:space="preserve">- </w:delText>
              </w:r>
              <w:r w:rsidR="00B87E11" w:rsidRPr="002D7A3D" w:rsidDel="003571F9">
                <w:rPr>
                  <w:rFonts w:ascii="Times New Roman" w:eastAsia="Times New Roman" w:hAnsi="Times New Roman" w:cs="Times New Roman"/>
                </w:rPr>
                <w:delText>Paper</w:delText>
              </w:r>
              <w:r w:rsidRPr="002D7A3D" w:rsidDel="003571F9">
                <w:rPr>
                  <w:rFonts w:ascii="Times New Roman" w:eastAsia="Times New Roman" w:hAnsi="Times New Roman" w:cs="Times New Roman"/>
                </w:rPr>
                <w:delText xml:space="preserve"> #1 (</w:delText>
              </w:r>
              <w:r w:rsidR="00B87E11" w:rsidRPr="002D7A3D" w:rsidDel="003571F9">
                <w:rPr>
                  <w:rFonts w:ascii="Times New Roman" w:eastAsia="Times New Roman" w:hAnsi="Times New Roman" w:cs="Times New Roman"/>
                </w:rPr>
                <w:delText>f</w:delText>
              </w:r>
              <w:r w:rsidRPr="002D7A3D" w:rsidDel="003571F9">
                <w:rPr>
                  <w:rFonts w:ascii="Times New Roman" w:eastAsia="Times New Roman" w:hAnsi="Times New Roman" w:cs="Times New Roman"/>
                </w:rPr>
                <w:delText>ramework)</w:delText>
              </w:r>
            </w:del>
          </w:p>
          <w:p w14:paraId="5E084148" w14:textId="27AB9C73" w:rsidR="001E123B" w:rsidRPr="002D7A3D" w:rsidDel="003571F9" w:rsidRDefault="001E123B" w:rsidP="003571F9">
            <w:pPr>
              <w:rPr>
                <w:del w:id="103" w:author="Justin Hastings" w:date="2023-02-09T09:12:00Z"/>
                <w:rFonts w:ascii="Times New Roman" w:eastAsia="Times New Roman" w:hAnsi="Times New Roman" w:cs="Times New Roman"/>
              </w:rPr>
              <w:pPrChange w:id="104" w:author="Justin Hastings" w:date="2023-02-09T09:12:00Z">
                <w:pPr/>
              </w:pPrChange>
            </w:pPr>
            <w:del w:id="105" w:author="Justin Hastings" w:date="2023-02-09T09:12:00Z">
              <w:r w:rsidRPr="002D7A3D" w:rsidDel="003571F9">
                <w:rPr>
                  <w:rFonts w:ascii="Times New Roman" w:eastAsia="Times New Roman" w:hAnsi="Times New Roman" w:cs="Times New Roman"/>
                </w:rPr>
                <w:delText>- Presentation</w:delText>
              </w:r>
            </w:del>
            <w:del w:id="106" w:author="Justin Hastings" w:date="2023-02-09T09:11:00Z">
              <w:r w:rsidRPr="002D7A3D" w:rsidDel="003571F9">
                <w:rPr>
                  <w:rFonts w:ascii="Times New Roman" w:eastAsia="Times New Roman" w:hAnsi="Times New Roman" w:cs="Times New Roman"/>
                </w:rPr>
                <w:delText xml:space="preserve"> at </w:delText>
              </w:r>
            </w:del>
            <w:del w:id="107" w:author="Justin Hastings" w:date="2023-02-09T09:12:00Z">
              <w:r w:rsidRPr="002D7A3D" w:rsidDel="003571F9">
                <w:rPr>
                  <w:rFonts w:ascii="Times New Roman" w:eastAsia="Times New Roman" w:hAnsi="Times New Roman" w:cs="Times New Roman"/>
                </w:rPr>
                <w:delText>I</w:delText>
              </w:r>
            </w:del>
            <w:del w:id="108" w:author="Justin Hastings" w:date="2023-02-09T09:11:00Z">
              <w:r w:rsidRPr="002D7A3D" w:rsidDel="003571F9">
                <w:rPr>
                  <w:rFonts w:ascii="Times New Roman" w:eastAsia="Times New Roman" w:hAnsi="Times New Roman" w:cs="Times New Roman"/>
                </w:rPr>
                <w:delText>SA</w:delText>
              </w:r>
            </w:del>
            <w:del w:id="109" w:author="Justin Hastings" w:date="2023-02-09T09:12:00Z">
              <w:r w:rsidR="002F5DE8" w:rsidRPr="002D7A3D" w:rsidDel="003571F9">
                <w:rPr>
                  <w:rFonts w:ascii="Times New Roman" w:eastAsia="Times New Roman" w:hAnsi="Times New Roman" w:cs="Times New Roman"/>
                </w:rPr>
                <w:delText xml:space="preserve"> (San Francisco)</w:delText>
              </w:r>
            </w:del>
          </w:p>
          <w:p w14:paraId="232E94B8" w14:textId="77777777" w:rsidR="002017B4" w:rsidRDefault="002017B4" w:rsidP="003571F9">
            <w:pPr>
              <w:rPr>
                <w:ins w:id="110" w:author="Justin Hastings" w:date="2023-02-09T09:12:00Z"/>
                <w:rFonts w:ascii="Times New Roman" w:eastAsia="Times New Roman" w:hAnsi="Times New Roman" w:cs="Times New Roman"/>
              </w:rPr>
            </w:pPr>
          </w:p>
          <w:p w14:paraId="785A9DF9" w14:textId="7D9DA0CB" w:rsidR="003571F9" w:rsidRPr="002D7A3D" w:rsidRDefault="003571F9" w:rsidP="003571F9">
            <w:pPr>
              <w:rPr>
                <w:rFonts w:ascii="Times New Roman" w:eastAsia="Times New Roman" w:hAnsi="Times New Roman" w:cs="Times New Roman"/>
                <w:b/>
                <w:bCs/>
              </w:rPr>
            </w:pPr>
          </w:p>
        </w:tc>
        <w:tc>
          <w:tcPr>
            <w:tcW w:w="1469" w:type="pct"/>
            <w:tcBorders>
              <w:top w:val="single" w:sz="4" w:space="0" w:color="auto"/>
              <w:bottom w:val="single" w:sz="4" w:space="0" w:color="auto"/>
            </w:tcBorders>
            <w:tcPrChange w:id="111" w:author="Justin Hastings" w:date="2023-02-09T09:25:00Z">
              <w:tcPr>
                <w:tcW w:w="1450" w:type="pct"/>
                <w:tcBorders>
                  <w:top w:val="single" w:sz="4" w:space="0" w:color="auto"/>
                  <w:bottom w:val="single" w:sz="4" w:space="0" w:color="auto"/>
                </w:tcBorders>
              </w:tcPr>
            </w:tcPrChange>
          </w:tcPr>
          <w:p w14:paraId="476B42CE" w14:textId="5F45C819" w:rsidR="002017B4" w:rsidRPr="002D7A3D" w:rsidRDefault="002017B4" w:rsidP="003571F9">
            <w:pPr>
              <w:rPr>
                <w:rFonts w:ascii="Times New Roman" w:eastAsia="Times New Roman" w:hAnsi="Times New Roman" w:cs="Times New Roman"/>
              </w:rPr>
              <w:pPrChange w:id="112" w:author="Justin Hastings" w:date="2023-02-09T09:12:00Z">
                <w:pPr/>
              </w:pPrChange>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 (</w:t>
            </w:r>
            <w:r w:rsidR="00B87E11" w:rsidRPr="002D7A3D">
              <w:rPr>
                <w:rFonts w:ascii="Times New Roman" w:eastAsia="Times New Roman" w:hAnsi="Times New Roman" w:cs="Times New Roman"/>
              </w:rPr>
              <w:t>spatial integration</w:t>
            </w:r>
            <w:r w:rsidRPr="002D7A3D">
              <w:rPr>
                <w:rFonts w:ascii="Times New Roman" w:eastAsia="Times New Roman" w:hAnsi="Times New Roman" w:cs="Times New Roman"/>
              </w:rPr>
              <w:t>) and #3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3F7EE4E8" w:rsidR="00830C1D" w:rsidRPr="002D7A3D" w:rsidRDefault="00B87E11" w:rsidP="003571F9">
            <w:pPr>
              <w:rPr>
                <w:rFonts w:ascii="Times New Roman" w:eastAsia="Times New Roman" w:hAnsi="Times New Roman" w:cs="Times New Roman"/>
              </w:rPr>
              <w:pPrChange w:id="113" w:author="Justin Hastings" w:date="2023-02-09T09:12:00Z">
                <w:pPr/>
              </w:pPrChange>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ins w:id="114" w:author="Justin Hastings" w:date="2023-02-09T09:10:00Z">
              <w:r w:rsidR="003571F9">
                <w:rPr>
                  <w:rFonts w:ascii="Times New Roman" w:eastAsia="Times New Roman" w:hAnsi="Times New Roman" w:cs="Times New Roman"/>
                </w:rPr>
                <w:t xml:space="preserve">, </w:t>
              </w:r>
            </w:ins>
            <w:del w:id="115" w:author="Justin Hastings" w:date="2023-02-09T09:10:00Z">
              <w:r w:rsidR="5835177F" w:rsidRPr="002D7A3D" w:rsidDel="003571F9">
                <w:rPr>
                  <w:rFonts w:ascii="Times New Roman" w:eastAsia="Times New Roman" w:hAnsi="Times New Roman" w:cs="Times New Roman"/>
                </w:rPr>
                <w:delText xml:space="preserve"> at </w:delText>
              </w:r>
            </w:del>
            <w:r w:rsidR="5835177F" w:rsidRPr="002D7A3D">
              <w:rPr>
                <w:rFonts w:ascii="Times New Roman" w:eastAsia="Times New Roman" w:hAnsi="Times New Roman" w:cs="Times New Roman"/>
              </w:rPr>
              <w:t>ISA</w:t>
            </w:r>
            <w:r w:rsidR="619D66A5" w:rsidRPr="002D7A3D">
              <w:rPr>
                <w:rFonts w:ascii="Times New Roman" w:eastAsia="Times New Roman" w:hAnsi="Times New Roman" w:cs="Times New Roman"/>
              </w:rPr>
              <w:t xml:space="preserve"> (Chicago)</w:t>
            </w:r>
          </w:p>
          <w:p w14:paraId="250228FA" w14:textId="062FF67B" w:rsidR="6767BBF0" w:rsidRPr="002D7A3D" w:rsidRDefault="6767BBF0" w:rsidP="003571F9">
            <w:pPr>
              <w:rPr>
                <w:rFonts w:ascii="Times New Roman" w:eastAsia="Times New Roman" w:hAnsi="Times New Roman" w:cs="Times New Roman"/>
              </w:rPr>
              <w:pPrChange w:id="116" w:author="Justin Hastings" w:date="2023-02-09T09:12:00Z">
                <w:pPr/>
              </w:pPrChange>
            </w:pPr>
            <w:r w:rsidRPr="002D7A3D">
              <w:rPr>
                <w:rFonts w:ascii="Times New Roman" w:eastAsia="Times New Roman" w:hAnsi="Times New Roman" w:cs="Times New Roman"/>
              </w:rPr>
              <w:t>- Presentation</w:t>
            </w:r>
            <w:ins w:id="117" w:author="Justin Hastings" w:date="2023-02-09T09:11:00Z">
              <w:r w:rsidR="003571F9">
                <w:rPr>
                  <w:rFonts w:ascii="Times New Roman" w:eastAsia="Times New Roman" w:hAnsi="Times New Roman" w:cs="Times New Roman"/>
                </w:rPr>
                <w:t xml:space="preserve">, </w:t>
              </w:r>
            </w:ins>
            <w:del w:id="118" w:author="Justin Hastings" w:date="2023-02-09T09:11:00Z">
              <w:r w:rsidRPr="002D7A3D" w:rsidDel="003571F9">
                <w:rPr>
                  <w:rFonts w:ascii="Times New Roman" w:eastAsia="Times New Roman" w:hAnsi="Times New Roman" w:cs="Times New Roman"/>
                </w:rPr>
                <w:delText xml:space="preserve"> at the </w:delText>
              </w:r>
            </w:del>
            <w:r w:rsidRPr="002D7A3D">
              <w:rPr>
                <w:rFonts w:ascii="Times New Roman" w:eastAsia="Times New Roman" w:hAnsi="Times New Roman" w:cs="Times New Roman"/>
              </w:rPr>
              <w:t>Centre for the Study of African Economies (CSAE), Oxford, UK.</w:t>
            </w:r>
          </w:p>
          <w:p w14:paraId="19FAA38A" w14:textId="4E890F69" w:rsidR="6FC5D8E5" w:rsidRPr="002D7A3D" w:rsidRDefault="6FC5D8E5" w:rsidP="003571F9">
            <w:pPr>
              <w:rPr>
                <w:rFonts w:ascii="Times New Roman" w:eastAsia="Times New Roman" w:hAnsi="Times New Roman" w:cs="Times New Roman"/>
              </w:rPr>
              <w:pPrChange w:id="119" w:author="Justin Hastings" w:date="2023-02-09T09:12:00Z">
                <w:pPr/>
              </w:pPrChange>
            </w:pPr>
            <w:r w:rsidRPr="002D7A3D">
              <w:rPr>
                <w:rFonts w:ascii="Times New Roman" w:eastAsia="Times New Roman" w:hAnsi="Times New Roman" w:cs="Times New Roman"/>
              </w:rPr>
              <w:t>- Presentation</w:t>
            </w:r>
            <w:ins w:id="120" w:author="Justin Hastings" w:date="2023-02-09T09:10:00Z">
              <w:r w:rsidR="003571F9">
                <w:rPr>
                  <w:rFonts w:ascii="Times New Roman" w:eastAsia="Times New Roman" w:hAnsi="Times New Roman" w:cs="Times New Roman"/>
                </w:rPr>
                <w:t>,</w:t>
              </w:r>
            </w:ins>
            <w:del w:id="121" w:author="Justin Hastings" w:date="2023-02-09T09:10:00Z">
              <w:r w:rsidRPr="002D7A3D" w:rsidDel="003571F9">
                <w:rPr>
                  <w:rFonts w:ascii="Times New Roman" w:eastAsia="Times New Roman" w:hAnsi="Times New Roman" w:cs="Times New Roman"/>
                </w:rPr>
                <w:delText xml:space="preserve"> at the</w:delText>
              </w:r>
            </w:del>
            <w:r w:rsidRPr="002D7A3D">
              <w:rPr>
                <w:rFonts w:ascii="Times New Roman" w:eastAsia="Times New Roman" w:hAnsi="Times New Roman" w:cs="Times New Roman"/>
              </w:rPr>
              <w:t xml:space="preserve"> Royal Economic Society (RES) Annual Conference, UK.</w:t>
            </w:r>
          </w:p>
          <w:p w14:paraId="7A884EA7" w14:textId="4239F166" w:rsidR="002017B4" w:rsidRPr="002D7A3D" w:rsidRDefault="00830C1D" w:rsidP="003571F9">
            <w:pPr>
              <w:rPr>
                <w:rFonts w:ascii="Times New Roman" w:eastAsia="Times New Roman" w:hAnsi="Times New Roman" w:cs="Times New Roman"/>
              </w:rPr>
              <w:pPrChange w:id="122" w:author="Justin Hastings" w:date="2023-02-09T09:12:00Z">
                <w:pPr/>
              </w:pPrChange>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 at ASSA (San Francisco)</w:t>
            </w:r>
          </w:p>
        </w:tc>
        <w:tc>
          <w:tcPr>
            <w:tcW w:w="1466" w:type="pct"/>
            <w:tcBorders>
              <w:top w:val="single" w:sz="4" w:space="0" w:color="auto"/>
              <w:bottom w:val="single" w:sz="4" w:space="0" w:color="auto"/>
            </w:tcBorders>
            <w:tcPrChange w:id="123" w:author="Justin Hastings" w:date="2023-02-09T09:25:00Z">
              <w:tcPr>
                <w:tcW w:w="1450" w:type="pct"/>
                <w:tcBorders>
                  <w:top w:val="single" w:sz="4" w:space="0" w:color="auto"/>
                  <w:bottom w:val="single" w:sz="4" w:space="0" w:color="auto"/>
                </w:tcBorders>
              </w:tcPr>
            </w:tcPrChange>
          </w:tcPr>
          <w:p w14:paraId="0423E1E3" w14:textId="2BA05713" w:rsidR="00B87E11" w:rsidRPr="002D7A3D" w:rsidRDefault="002017B4" w:rsidP="003571F9">
            <w:pPr>
              <w:rPr>
                <w:rFonts w:ascii="Times New Roman" w:eastAsia="Times New Roman" w:hAnsi="Times New Roman" w:cs="Times New Roman"/>
              </w:rPr>
              <w:pPrChange w:id="124" w:author="Justin Hastings" w:date="2023-02-09T09:12:00Z">
                <w:pPr/>
              </w:pPrChange>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62165DAD" w:rsidR="002F5DE8" w:rsidRPr="002D7A3D" w:rsidRDefault="23B37DA4" w:rsidP="003571F9">
            <w:pPr>
              <w:rPr>
                <w:rFonts w:ascii="Times New Roman" w:eastAsia="Times New Roman" w:hAnsi="Times New Roman" w:cs="Times New Roman"/>
              </w:rPr>
              <w:pPrChange w:id="125" w:author="Justin Hastings" w:date="2023-02-09T09:12:00Z">
                <w:pPr/>
              </w:pPrChange>
            </w:pPr>
            <w:r w:rsidRPr="64A457B1">
              <w:rPr>
                <w:rFonts w:ascii="Times New Roman" w:eastAsia="Times New Roman" w:hAnsi="Times New Roman" w:cs="Times New Roman"/>
              </w:rPr>
              <w:t>- Presentation</w:t>
            </w:r>
            <w:ins w:id="126" w:author="Justin Hastings" w:date="2023-02-09T09:11:00Z">
              <w:r w:rsidR="003571F9">
                <w:rPr>
                  <w:rFonts w:ascii="Times New Roman" w:eastAsia="Times New Roman" w:hAnsi="Times New Roman" w:cs="Times New Roman"/>
                </w:rPr>
                <w:t xml:space="preserve">, </w:t>
              </w:r>
            </w:ins>
            <w:del w:id="127" w:author="Justin Hastings" w:date="2023-02-09T09:11:00Z">
              <w:r w:rsidRPr="64A457B1" w:rsidDel="003571F9">
                <w:rPr>
                  <w:rFonts w:ascii="Times New Roman" w:eastAsia="Times New Roman" w:hAnsi="Times New Roman" w:cs="Times New Roman"/>
                </w:rPr>
                <w:delText xml:space="preserve"> at </w:delText>
              </w:r>
            </w:del>
            <w:r w:rsidRPr="64A457B1">
              <w:rPr>
                <w:rFonts w:ascii="Times New Roman" w:eastAsia="Times New Roman" w:hAnsi="Times New Roman" w:cs="Times New Roman"/>
              </w:rPr>
              <w:t>ISA (Columbus)</w:t>
            </w:r>
          </w:p>
          <w:p w14:paraId="7E2C6E25" w14:textId="230B7A97" w:rsidR="3E3B7A5C" w:rsidRDefault="3E3B7A5C" w:rsidP="003571F9">
            <w:pPr>
              <w:rPr>
                <w:rFonts w:ascii="Times New Roman" w:eastAsia="Times New Roman" w:hAnsi="Times New Roman" w:cs="Times New Roman"/>
                <w:highlight w:val="yellow"/>
              </w:rPr>
              <w:pPrChange w:id="128" w:author="Justin Hastings" w:date="2023-02-09T09:12:00Z">
                <w:pPr/>
              </w:pPrChange>
            </w:pPr>
            <w:r w:rsidRPr="64A457B1">
              <w:rPr>
                <w:rFonts w:ascii="Times New Roman" w:eastAsia="Times New Roman" w:hAnsi="Times New Roman" w:cs="Times New Roman"/>
              </w:rPr>
              <w:t xml:space="preserve">- </w:t>
            </w:r>
            <w:r w:rsidRPr="64A457B1">
              <w:rPr>
                <w:rFonts w:ascii="Times New Roman" w:eastAsia="Times New Roman" w:hAnsi="Times New Roman" w:cs="Times New Roman"/>
                <w:highlight w:val="yellow"/>
              </w:rPr>
              <w:t>Presentation</w:t>
            </w:r>
            <w:ins w:id="129" w:author="Justin Hastings" w:date="2023-02-09T09:10:00Z">
              <w:r w:rsidR="003571F9">
                <w:rPr>
                  <w:rFonts w:ascii="Times New Roman" w:eastAsia="Times New Roman" w:hAnsi="Times New Roman" w:cs="Times New Roman"/>
                  <w:highlight w:val="yellow"/>
                </w:rPr>
                <w:t xml:space="preserve">, </w:t>
              </w:r>
            </w:ins>
            <w:del w:id="130" w:author="Justin Hastings" w:date="2023-02-09T09:10:00Z">
              <w:r w:rsidRPr="64A457B1" w:rsidDel="003571F9">
                <w:rPr>
                  <w:rFonts w:ascii="Times New Roman" w:eastAsia="Times New Roman" w:hAnsi="Times New Roman" w:cs="Times New Roman"/>
                  <w:highlight w:val="yellow"/>
                </w:rPr>
                <w:delText xml:space="preserve"> at the </w:delText>
              </w:r>
            </w:del>
            <w:del w:id="131" w:author="Justin Hastings" w:date="2023-02-09T09:24:00Z">
              <w:r w:rsidRPr="64A457B1" w:rsidDel="003571F9">
                <w:rPr>
                  <w:rFonts w:ascii="Times New Roman" w:eastAsia="Times New Roman" w:hAnsi="Times New Roman" w:cs="Times New Roman"/>
                  <w:highlight w:val="yellow"/>
                </w:rPr>
                <w:delText xml:space="preserve">Centre for the Study of African Economies (CSAE), </w:delText>
              </w:r>
            </w:del>
            <w:ins w:id="132" w:author="Justin Hastings" w:date="2023-02-09T09:24:00Z">
              <w:r w:rsidR="003571F9">
                <w:rPr>
                  <w:rFonts w:ascii="Times New Roman" w:eastAsia="Times New Roman" w:hAnsi="Times New Roman" w:cs="Times New Roman"/>
                  <w:highlight w:val="yellow"/>
                </w:rPr>
                <w:t xml:space="preserve">CSAE, </w:t>
              </w:r>
            </w:ins>
            <w:r w:rsidRPr="64A457B1">
              <w:rPr>
                <w:rFonts w:ascii="Times New Roman" w:eastAsia="Times New Roman" w:hAnsi="Times New Roman" w:cs="Times New Roman"/>
                <w:highlight w:val="yellow"/>
              </w:rPr>
              <w:t>Oxfor</w:t>
            </w:r>
            <w:ins w:id="133" w:author="Justin Hastings" w:date="2023-02-09T09:24:00Z">
              <w:r w:rsidR="003571F9">
                <w:rPr>
                  <w:rFonts w:ascii="Times New Roman" w:eastAsia="Times New Roman" w:hAnsi="Times New Roman" w:cs="Times New Roman"/>
                  <w:highlight w:val="yellow"/>
                </w:rPr>
                <w:t>d</w:t>
              </w:r>
            </w:ins>
            <w:del w:id="134" w:author="Justin Hastings" w:date="2023-02-09T09:24:00Z">
              <w:r w:rsidRPr="64A457B1" w:rsidDel="003571F9">
                <w:rPr>
                  <w:rFonts w:ascii="Times New Roman" w:eastAsia="Times New Roman" w:hAnsi="Times New Roman" w:cs="Times New Roman"/>
                  <w:highlight w:val="yellow"/>
                </w:rPr>
                <w:delText>d, UK.</w:delText>
              </w:r>
            </w:del>
          </w:p>
          <w:p w14:paraId="10526F8A" w14:textId="7FC4263A" w:rsidR="3E3B7A5C" w:rsidRDefault="3E3B7A5C" w:rsidP="003571F9">
            <w:pPr>
              <w:rPr>
                <w:rFonts w:ascii="Times New Roman" w:eastAsia="Times New Roman" w:hAnsi="Times New Roman" w:cs="Times New Roman"/>
                <w:highlight w:val="yellow"/>
              </w:rPr>
              <w:pPrChange w:id="135" w:author="Justin Hastings" w:date="2023-02-09T09:12:00Z">
                <w:pPr/>
              </w:pPrChange>
            </w:pPr>
            <w:r w:rsidRPr="64A457B1">
              <w:rPr>
                <w:rFonts w:ascii="Times New Roman" w:eastAsia="Times New Roman" w:hAnsi="Times New Roman" w:cs="Times New Roman"/>
                <w:highlight w:val="yellow"/>
              </w:rPr>
              <w:t>- Presentation</w:t>
            </w:r>
            <w:ins w:id="136" w:author="Justin Hastings" w:date="2023-02-09T09:10:00Z">
              <w:r w:rsidR="003571F9">
                <w:rPr>
                  <w:rFonts w:ascii="Times New Roman" w:eastAsia="Times New Roman" w:hAnsi="Times New Roman" w:cs="Times New Roman"/>
                  <w:highlight w:val="yellow"/>
                </w:rPr>
                <w:t xml:space="preserve">, </w:t>
              </w:r>
            </w:ins>
            <w:del w:id="137" w:author="Justin Hastings" w:date="2023-02-09T09:10:00Z">
              <w:r w:rsidRPr="64A457B1" w:rsidDel="003571F9">
                <w:rPr>
                  <w:rFonts w:ascii="Times New Roman" w:eastAsia="Times New Roman" w:hAnsi="Times New Roman" w:cs="Times New Roman"/>
                  <w:highlight w:val="yellow"/>
                </w:rPr>
                <w:delText xml:space="preserve"> at the </w:delText>
              </w:r>
            </w:del>
            <w:r w:rsidRPr="64A457B1">
              <w:rPr>
                <w:rFonts w:ascii="Times New Roman" w:eastAsia="Times New Roman" w:hAnsi="Times New Roman" w:cs="Times New Roman"/>
                <w:highlight w:val="yellow"/>
              </w:rPr>
              <w:t>Royal Economic Society (RES) Annual Conference, UK.</w:t>
            </w:r>
          </w:p>
          <w:p w14:paraId="3E2EABDA" w14:textId="1871637D" w:rsidR="00FA212C" w:rsidRPr="002D7A3D" w:rsidRDefault="00FA212C" w:rsidP="003571F9">
            <w:pPr>
              <w:rPr>
                <w:rFonts w:ascii="Times New Roman" w:eastAsia="Times New Roman" w:hAnsi="Times New Roman" w:cs="Times New Roman"/>
              </w:rPr>
              <w:pPrChange w:id="138" w:author="Justin Hastings" w:date="2023-02-09T09:12:00Z">
                <w:pPr/>
              </w:pPrChange>
            </w:pPr>
            <w:r w:rsidRPr="002D7A3D">
              <w:rPr>
                <w:rFonts w:ascii="Times New Roman" w:eastAsia="Times New Roman" w:hAnsi="Times New Roman" w:cs="Times New Roman"/>
              </w:rPr>
              <w:t>- Presentation</w:t>
            </w:r>
            <w:ins w:id="139" w:author="Justin Hastings" w:date="2023-02-09T09:10:00Z">
              <w:r w:rsidR="003571F9">
                <w:rPr>
                  <w:rFonts w:ascii="Times New Roman" w:eastAsia="Times New Roman" w:hAnsi="Times New Roman" w:cs="Times New Roman"/>
                </w:rPr>
                <w:t xml:space="preserve">, </w:t>
              </w:r>
            </w:ins>
            <w:del w:id="140" w:author="Justin Hastings" w:date="2023-02-09T09:10:00Z">
              <w:r w:rsidRPr="002D7A3D" w:rsidDel="003571F9">
                <w:rPr>
                  <w:rFonts w:ascii="Times New Roman" w:eastAsia="Times New Roman" w:hAnsi="Times New Roman" w:cs="Times New Roman"/>
                </w:rPr>
                <w:delText xml:space="preserve"> at </w:delText>
              </w:r>
            </w:del>
            <w:r w:rsidRPr="002D7A3D">
              <w:rPr>
                <w:rFonts w:ascii="Times New Roman" w:eastAsia="Times New Roman" w:hAnsi="Times New Roman" w:cs="Times New Roman"/>
              </w:rPr>
              <w:t>ASSA (Philadelphia)</w:t>
            </w:r>
          </w:p>
          <w:p w14:paraId="18EF96E6" w14:textId="5A447B29" w:rsidR="001E123B" w:rsidRPr="002D7A3D" w:rsidRDefault="001E123B" w:rsidP="003571F9">
            <w:pPr>
              <w:rPr>
                <w:rFonts w:ascii="Times New Roman" w:eastAsia="Times New Roman" w:hAnsi="Times New Roman" w:cs="Times New Roman"/>
              </w:rPr>
              <w:pPrChange w:id="141" w:author="Justin Hastings" w:date="2023-02-09T09:12:00Z">
                <w:pPr/>
              </w:pPrChange>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3571F9">
            <w:pPr>
              <w:rPr>
                <w:rFonts w:ascii="Times New Roman" w:eastAsia="Times New Roman" w:hAnsi="Times New Roman" w:cs="Times New Roman"/>
              </w:rPr>
              <w:pPrChange w:id="142" w:author="Justin Hastings" w:date="2023-02-09T09:12:00Z">
                <w:pPr/>
              </w:pPrChange>
            </w:pPr>
            <w:r w:rsidRPr="002D7A3D">
              <w:rPr>
                <w:rFonts w:ascii="Times New Roman" w:eastAsia="Times New Roman" w:hAnsi="Times New Roman" w:cs="Times New Roman"/>
              </w:rPr>
              <w:t>- Web tool online</w:t>
            </w:r>
          </w:p>
        </w:tc>
      </w:tr>
      <w:bookmarkEnd w:id="94"/>
    </w:tbl>
    <w:p w14:paraId="3B337179" w14:textId="5844B9BE" w:rsidR="002017B4" w:rsidRPr="002D7A3D" w:rsidRDefault="002017B4" w:rsidP="003571F9">
      <w:pPr>
        <w:tabs>
          <w:tab w:val="left" w:pos="463"/>
        </w:tabs>
        <w:ind w:firstLine="284"/>
        <w:rPr>
          <w:rFonts w:ascii="Times New Roman" w:hAnsi="Times New Roman" w:cs="Times New Roman"/>
          <w:b/>
          <w:bCs/>
        </w:rPr>
      </w:pPr>
    </w:p>
    <w:p w14:paraId="5F9683AA" w14:textId="77777777" w:rsidR="009C651B" w:rsidRPr="002D7A3D" w:rsidRDefault="009C651B" w:rsidP="003571F9">
      <w:pPr>
        <w:tabs>
          <w:tab w:val="left" w:pos="463"/>
        </w:tabs>
        <w:ind w:firstLine="284"/>
        <w:rPr>
          <w:rFonts w:ascii="Times New Roman" w:hAnsi="Times New Roman" w:cs="Times New Roman"/>
          <w:b/>
          <w:bCs/>
        </w:rPr>
        <w:pPrChange w:id="143" w:author="Justin Hastings" w:date="2023-02-09T09:12:00Z">
          <w:pPr>
            <w:tabs>
              <w:tab w:val="left" w:pos="463"/>
            </w:tabs>
            <w:ind w:firstLine="284"/>
          </w:pPr>
        </w:pPrChange>
      </w:pPr>
    </w:p>
    <w:p w14:paraId="3F94F072" w14:textId="77777777" w:rsidR="002017B4" w:rsidRPr="002D7A3D" w:rsidRDefault="002017B4" w:rsidP="003571F9">
      <w:pPr>
        <w:rPr>
          <w:rFonts w:ascii="Times New Roman" w:hAnsi="Times New Roman" w:cs="Times New Roman"/>
          <w:b/>
          <w:bCs/>
        </w:rPr>
        <w:pPrChange w:id="144" w:author="Justin Hastings" w:date="2023-02-09T09:12:00Z">
          <w:pPr>
            <w:spacing w:after="120"/>
          </w:pPr>
        </w:pPrChange>
      </w:pPr>
      <w:r w:rsidRPr="002D7A3D">
        <w:rPr>
          <w:rFonts w:ascii="Times New Roman" w:hAnsi="Times New Roman" w:cs="Times New Roman"/>
          <w:b/>
          <w:bCs/>
        </w:rPr>
        <w:t>COMMUNICATION OF RESULTS</w:t>
      </w:r>
    </w:p>
    <w:p w14:paraId="4FD915D0" w14:textId="50DFDE81" w:rsidR="002017B4" w:rsidRPr="002D7A3D" w:rsidRDefault="000326E9" w:rsidP="003571F9">
      <w:pPr>
        <w:jc w:val="both"/>
        <w:rPr>
          <w:rFonts w:ascii="Times New Roman" w:hAnsi="Times New Roman" w:cs="Times New Roman"/>
        </w:rPr>
      </w:pPr>
      <w:r w:rsidRPr="002D7A3D">
        <w:rPr>
          <w:rFonts w:ascii="Times New Roman" w:hAnsi="Times New Roman" w:cs="Times New Roman"/>
        </w:rPr>
        <w:t>Dissemination will be differentiate</w:t>
      </w:r>
      <w:ins w:id="145" w:author="Justin Hastings" w:date="2023-02-09T09:10:00Z">
        <w:r w:rsidR="003571F9">
          <w:rPr>
            <w:rFonts w:ascii="Times New Roman" w:hAnsi="Times New Roman" w:cs="Times New Roman"/>
          </w:rPr>
          <w:t>d</w:t>
        </w:r>
      </w:ins>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3571F9">
      <w:pPr>
        <w:jc w:val="both"/>
        <w:rPr>
          <w:rFonts w:ascii="Times New Roman" w:hAnsi="Times New Roman" w:cs="Times New Roman"/>
        </w:rPr>
        <w:pPrChange w:id="146" w:author="Justin Hastings" w:date="2023-02-09T09:12:00Z">
          <w:pPr>
            <w:jc w:val="both"/>
          </w:pPr>
        </w:pPrChange>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13471619" w:rsidR="002017B4" w:rsidRPr="002D7A3D" w:rsidRDefault="002017B4" w:rsidP="003571F9">
      <w:pPr>
        <w:tabs>
          <w:tab w:val="left" w:pos="771"/>
        </w:tabs>
        <w:jc w:val="both"/>
        <w:rPr>
          <w:rFonts w:ascii="Times New Roman" w:hAnsi="Times New Roman" w:cs="Times New Roman"/>
        </w:rPr>
        <w:pPrChange w:id="147" w:author="Justin Hastings" w:date="2023-02-09T09:12:00Z">
          <w:pPr>
            <w:tabs>
              <w:tab w:val="left" w:pos="771"/>
            </w:tabs>
            <w:jc w:val="both"/>
          </w:pPr>
        </w:pPrChange>
      </w:pPr>
      <w:r w:rsidRPr="002D7A3D">
        <w:rPr>
          <w:rFonts w:ascii="Times New Roman" w:hAnsi="Times New Roman" w:cs="Times New Roman"/>
          <w:u w:val="single"/>
        </w:rPr>
        <w:t>2. For policymakers and aid organisations</w:t>
      </w:r>
      <w:r w:rsidRPr="002D7A3D">
        <w:rPr>
          <w:rFonts w:ascii="Times New Roman" w:hAnsi="Times New Roman" w:cs="Times New Roman"/>
        </w:rPr>
        <w:t>, we will prepare and deliver a briefing paper that lays out the framework in accessible terms, presents the results, and gives recommendations for development, targeted aid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teams.</w:t>
      </w:r>
    </w:p>
    <w:p w14:paraId="34D92652" w14:textId="4D872F7A" w:rsidR="002017B4" w:rsidRPr="002D7A3D" w:rsidRDefault="002017B4" w:rsidP="003571F9">
      <w:pPr>
        <w:tabs>
          <w:tab w:val="left" w:pos="771"/>
        </w:tabs>
        <w:jc w:val="both"/>
        <w:rPr>
          <w:rFonts w:ascii="Times New Roman" w:hAnsi="Times New Roman" w:cs="Times New Roman"/>
          <w:color w:val="4472C4" w:themeColor="accent1"/>
        </w:rPr>
        <w:pPrChange w:id="148" w:author="Justin Hastings" w:date="2023-02-09T09:12:00Z">
          <w:pPr>
            <w:tabs>
              <w:tab w:val="left" w:pos="771"/>
            </w:tabs>
            <w:jc w:val="both"/>
          </w:pPr>
        </w:pPrChange>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we will write a series of short pieces to be published in high-visibility venues, and create a website that will automatically import market price data for Africa as they are produced; (2) visualize market price data; (3) forecast grain prices and market integration for different countries based on (4)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3571F9">
      <w:pPr>
        <w:tabs>
          <w:tab w:val="left" w:pos="771"/>
        </w:tabs>
        <w:ind w:firstLine="284"/>
        <w:rPr>
          <w:rFonts w:ascii="Times New Roman" w:hAnsi="Times New Roman" w:cs="Times New Roman"/>
        </w:rPr>
        <w:pPrChange w:id="149" w:author="Justin Hastings" w:date="2023-02-09T09:12:00Z">
          <w:pPr>
            <w:tabs>
              <w:tab w:val="left" w:pos="771"/>
            </w:tabs>
            <w:ind w:firstLine="284"/>
          </w:pPr>
        </w:pPrChange>
      </w:pPr>
    </w:p>
    <w:p w14:paraId="592AB1F8" w14:textId="77777777" w:rsidR="002017B4" w:rsidRPr="002D7A3D" w:rsidRDefault="002017B4" w:rsidP="003571F9">
      <w:pPr>
        <w:ind w:left="284" w:hanging="284"/>
        <w:rPr>
          <w:rFonts w:ascii="Times New Roman" w:hAnsi="Times New Roman" w:cs="Times New Roman"/>
          <w:b/>
          <w:bCs/>
        </w:rPr>
        <w:pPrChange w:id="150" w:author="Justin Hastings" w:date="2023-02-09T09:12:00Z">
          <w:pPr>
            <w:spacing w:after="120"/>
            <w:ind w:left="284" w:hanging="284"/>
          </w:pPr>
        </w:pPrChange>
      </w:pPr>
      <w:r w:rsidRPr="002D7A3D">
        <w:rPr>
          <w:rFonts w:ascii="Times New Roman" w:hAnsi="Times New Roman" w:cs="Times New Roman"/>
          <w:b/>
          <w:bCs/>
        </w:rPr>
        <w:t>REFERENCES</w:t>
      </w:r>
    </w:p>
    <w:p w14:paraId="509F70B3" w14:textId="77777777" w:rsidR="00171983" w:rsidRPr="003571F9" w:rsidRDefault="00171983" w:rsidP="003571F9">
      <w:pPr>
        <w:pStyle w:val="EndNoteBibliography"/>
        <w:ind w:left="284" w:hanging="284"/>
        <w:rPr>
          <w:rFonts w:ascii="Times New Roman" w:hAnsi="Times New Roman" w:cs="Times New Roman"/>
          <w:noProof/>
          <w:sz w:val="20"/>
          <w:szCs w:val="20"/>
          <w:rPrChange w:id="151"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52" w:author="Justin Hastings" w:date="2023-02-09T09:28:00Z">
            <w:rPr>
              <w:rFonts w:ascii="Times New Roman" w:hAnsi="Times New Roman" w:cs="Times New Roman"/>
              <w:noProof/>
              <w:sz w:val="22"/>
              <w:szCs w:val="22"/>
            </w:rPr>
          </w:rPrChange>
        </w:rPr>
        <w:t xml:space="preserve">Abay, K. A., Abdelfattah, L., Breisinger, C., &amp; Siddig, K. (2023). Evaluating cereal market (dis) integration in less developed and fragile markets: The case of Sudan. Food Policy, 114, 102399. </w:t>
      </w:r>
    </w:p>
    <w:p w14:paraId="55FA5221" w14:textId="3CE24C8C" w:rsidR="002017B4" w:rsidRPr="003571F9" w:rsidRDefault="002017B4" w:rsidP="003571F9">
      <w:pPr>
        <w:pStyle w:val="EndNoteBibliography"/>
        <w:ind w:left="284" w:hanging="284"/>
        <w:rPr>
          <w:rFonts w:ascii="Times New Roman" w:hAnsi="Times New Roman" w:cs="Times New Roman"/>
          <w:noProof/>
          <w:sz w:val="20"/>
          <w:szCs w:val="20"/>
          <w:rPrChange w:id="153"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154" w:author="Justin Hastings" w:date="2023-02-09T09:28:00Z">
            <w:rPr>
              <w:rFonts w:ascii="Times New Roman" w:hAnsi="Times New Roman" w:cs="Times New Roman"/>
              <w:noProof/>
              <w:sz w:val="22"/>
              <w:szCs w:val="22"/>
            </w:rPr>
          </w:rPrChange>
        </w:rPr>
        <w:t xml:space="preserve">Aker, J. C. (2010). Information from markets near and far: Mobile phones and agricultural markets in Niger. </w:t>
      </w:r>
      <w:r w:rsidRPr="003571F9">
        <w:rPr>
          <w:rFonts w:ascii="Times New Roman" w:hAnsi="Times New Roman" w:cs="Times New Roman"/>
          <w:i/>
          <w:noProof/>
          <w:sz w:val="20"/>
          <w:szCs w:val="20"/>
          <w:rPrChange w:id="155" w:author="Justin Hastings" w:date="2023-02-09T09:28:00Z">
            <w:rPr>
              <w:rFonts w:ascii="Times New Roman" w:hAnsi="Times New Roman" w:cs="Times New Roman"/>
              <w:i/>
              <w:noProof/>
              <w:sz w:val="22"/>
              <w:szCs w:val="22"/>
            </w:rPr>
          </w:rPrChange>
        </w:rPr>
        <w:t>American Economic Journal: Applied Economics, 2</w:t>
      </w:r>
      <w:r w:rsidRPr="003571F9">
        <w:rPr>
          <w:rFonts w:ascii="Times New Roman" w:hAnsi="Times New Roman" w:cs="Times New Roman"/>
          <w:noProof/>
          <w:sz w:val="20"/>
          <w:szCs w:val="20"/>
          <w:rPrChange w:id="156" w:author="Justin Hastings" w:date="2023-02-09T09:28:00Z">
            <w:rPr>
              <w:rFonts w:ascii="Times New Roman" w:hAnsi="Times New Roman" w:cs="Times New Roman"/>
              <w:noProof/>
              <w:sz w:val="22"/>
              <w:szCs w:val="22"/>
            </w:rPr>
          </w:rPrChange>
        </w:rPr>
        <w:t xml:space="preserve">(3), 46-59. </w:t>
      </w:r>
    </w:p>
    <w:p w14:paraId="7F2DB06C" w14:textId="77777777" w:rsidR="002017B4" w:rsidRPr="003571F9" w:rsidRDefault="002017B4" w:rsidP="003571F9">
      <w:pPr>
        <w:pStyle w:val="EndNoteBibliography"/>
        <w:ind w:left="284" w:hanging="284"/>
        <w:rPr>
          <w:rFonts w:ascii="Times New Roman" w:hAnsi="Times New Roman" w:cs="Times New Roman"/>
          <w:noProof/>
          <w:sz w:val="20"/>
          <w:szCs w:val="20"/>
          <w:rPrChange w:id="157" w:author="Justin Hastings" w:date="2023-02-09T09:28:00Z">
            <w:rPr>
              <w:rFonts w:ascii="Times New Roman" w:hAnsi="Times New Roman" w:cs="Times New Roman"/>
              <w:noProof/>
              <w:sz w:val="22"/>
              <w:szCs w:val="22"/>
            </w:rPr>
          </w:rPrChange>
        </w:rPr>
        <w:pPrChange w:id="158" w:author="Justin Hastings" w:date="2023-02-09T09:12:00Z">
          <w:pPr>
            <w:pStyle w:val="EndNoteBibliography"/>
            <w:ind w:left="284" w:hanging="284"/>
          </w:pPr>
        </w:pPrChange>
      </w:pPr>
      <w:r w:rsidRPr="003571F9">
        <w:rPr>
          <w:rFonts w:ascii="Times New Roman" w:hAnsi="Times New Roman" w:cs="Times New Roman"/>
          <w:noProof/>
          <w:sz w:val="20"/>
          <w:szCs w:val="20"/>
          <w:rPrChange w:id="159" w:author="Justin Hastings" w:date="2023-02-09T09:28:00Z">
            <w:rPr>
              <w:rFonts w:ascii="Times New Roman" w:hAnsi="Times New Roman" w:cs="Times New Roman"/>
              <w:noProof/>
              <w:sz w:val="22"/>
              <w:szCs w:val="22"/>
            </w:rPr>
          </w:rPrChange>
        </w:rPr>
        <w:t xml:space="preserve">Aker, J. C., &amp; Fafchamps, M. (2014). Mobile phone coverage and producer markets: Evidence from West Africa. </w:t>
      </w:r>
      <w:r w:rsidRPr="003571F9">
        <w:rPr>
          <w:rFonts w:ascii="Times New Roman" w:hAnsi="Times New Roman" w:cs="Times New Roman"/>
          <w:i/>
          <w:noProof/>
          <w:sz w:val="20"/>
          <w:szCs w:val="20"/>
          <w:rPrChange w:id="160" w:author="Justin Hastings" w:date="2023-02-09T09:28:00Z">
            <w:rPr>
              <w:rFonts w:ascii="Times New Roman" w:hAnsi="Times New Roman" w:cs="Times New Roman"/>
              <w:i/>
              <w:noProof/>
              <w:sz w:val="22"/>
              <w:szCs w:val="22"/>
            </w:rPr>
          </w:rPrChange>
        </w:rPr>
        <w:t>The World Bank Economic Review, 29</w:t>
      </w:r>
      <w:r w:rsidRPr="003571F9">
        <w:rPr>
          <w:rFonts w:ascii="Times New Roman" w:hAnsi="Times New Roman" w:cs="Times New Roman"/>
          <w:noProof/>
          <w:sz w:val="20"/>
          <w:szCs w:val="20"/>
          <w:rPrChange w:id="161" w:author="Justin Hastings" w:date="2023-02-09T09:28:00Z">
            <w:rPr>
              <w:rFonts w:ascii="Times New Roman" w:hAnsi="Times New Roman" w:cs="Times New Roman"/>
              <w:noProof/>
              <w:sz w:val="22"/>
              <w:szCs w:val="22"/>
            </w:rPr>
          </w:rPrChange>
        </w:rPr>
        <w:t xml:space="preserve">(2), 262-292. </w:t>
      </w:r>
    </w:p>
    <w:p w14:paraId="16D629C8" w14:textId="77777777" w:rsidR="002017B4" w:rsidRPr="003571F9" w:rsidRDefault="002017B4" w:rsidP="003571F9">
      <w:pPr>
        <w:pStyle w:val="EndNoteBibliography"/>
        <w:ind w:left="284" w:hanging="284"/>
        <w:rPr>
          <w:rFonts w:ascii="Times New Roman" w:hAnsi="Times New Roman" w:cs="Times New Roman"/>
          <w:noProof/>
          <w:sz w:val="20"/>
          <w:szCs w:val="20"/>
          <w:rPrChange w:id="162" w:author="Justin Hastings" w:date="2023-02-09T09:28:00Z">
            <w:rPr>
              <w:rFonts w:ascii="Times New Roman" w:hAnsi="Times New Roman" w:cs="Times New Roman"/>
              <w:noProof/>
              <w:sz w:val="22"/>
              <w:szCs w:val="22"/>
            </w:rPr>
          </w:rPrChange>
        </w:rPr>
        <w:pPrChange w:id="163" w:author="Justin Hastings" w:date="2023-02-09T09:12:00Z">
          <w:pPr>
            <w:pStyle w:val="EndNoteBibliography"/>
            <w:ind w:left="284" w:hanging="284"/>
          </w:pPr>
        </w:pPrChange>
      </w:pPr>
      <w:r w:rsidRPr="003571F9">
        <w:rPr>
          <w:rFonts w:ascii="Times New Roman" w:hAnsi="Times New Roman" w:cs="Times New Roman"/>
          <w:noProof/>
          <w:sz w:val="20"/>
          <w:szCs w:val="20"/>
          <w:rPrChange w:id="164" w:author="Justin Hastings" w:date="2023-02-09T09:28:00Z">
            <w:rPr>
              <w:rFonts w:ascii="Times New Roman" w:hAnsi="Times New Roman" w:cs="Times New Roman"/>
              <w:noProof/>
              <w:sz w:val="22"/>
              <w:szCs w:val="22"/>
            </w:rPr>
          </w:rPrChange>
        </w:rPr>
        <w:t xml:space="preserve">Aker, J. C., Klein, M. W., O'Connell, S. A., &amp; Yang, M. (2014). Borders, ethnicity and trade. </w:t>
      </w:r>
      <w:r w:rsidRPr="003571F9">
        <w:rPr>
          <w:rFonts w:ascii="Times New Roman" w:hAnsi="Times New Roman" w:cs="Times New Roman"/>
          <w:i/>
          <w:noProof/>
          <w:sz w:val="20"/>
          <w:szCs w:val="20"/>
          <w:rPrChange w:id="165" w:author="Justin Hastings" w:date="2023-02-09T09:28:00Z">
            <w:rPr>
              <w:rFonts w:ascii="Times New Roman" w:hAnsi="Times New Roman" w:cs="Times New Roman"/>
              <w:i/>
              <w:noProof/>
              <w:sz w:val="22"/>
              <w:szCs w:val="22"/>
            </w:rPr>
          </w:rPrChange>
        </w:rPr>
        <w:t>J. of Development Economics, 107</w:t>
      </w:r>
      <w:r w:rsidRPr="003571F9">
        <w:rPr>
          <w:rFonts w:ascii="Times New Roman" w:hAnsi="Times New Roman" w:cs="Times New Roman"/>
          <w:noProof/>
          <w:sz w:val="20"/>
          <w:szCs w:val="20"/>
          <w:rPrChange w:id="166" w:author="Justin Hastings" w:date="2023-02-09T09:28:00Z">
            <w:rPr>
              <w:rFonts w:ascii="Times New Roman" w:hAnsi="Times New Roman" w:cs="Times New Roman"/>
              <w:noProof/>
              <w:sz w:val="22"/>
              <w:szCs w:val="22"/>
            </w:rPr>
          </w:rPrChange>
        </w:rPr>
        <w:t xml:space="preserve">, 1-16. </w:t>
      </w:r>
    </w:p>
    <w:p w14:paraId="310D8B97" w14:textId="77777777" w:rsidR="002017B4" w:rsidRPr="003571F9" w:rsidRDefault="002017B4" w:rsidP="003571F9">
      <w:pPr>
        <w:pStyle w:val="EndNoteBibliography"/>
        <w:ind w:left="284" w:hanging="284"/>
        <w:rPr>
          <w:rFonts w:ascii="Times New Roman" w:hAnsi="Times New Roman" w:cs="Times New Roman"/>
          <w:noProof/>
          <w:sz w:val="20"/>
          <w:szCs w:val="20"/>
          <w:rPrChange w:id="167" w:author="Justin Hastings" w:date="2023-02-09T09:28:00Z">
            <w:rPr>
              <w:rFonts w:ascii="Times New Roman" w:hAnsi="Times New Roman" w:cs="Times New Roman"/>
              <w:noProof/>
              <w:sz w:val="22"/>
              <w:szCs w:val="22"/>
            </w:rPr>
          </w:rPrChange>
        </w:rPr>
        <w:pPrChange w:id="168" w:author="Justin Hastings" w:date="2023-02-09T09:12:00Z">
          <w:pPr>
            <w:pStyle w:val="EndNoteBibliography"/>
            <w:ind w:left="284" w:hanging="284"/>
          </w:pPr>
        </w:pPrChange>
      </w:pPr>
      <w:r w:rsidRPr="003571F9">
        <w:rPr>
          <w:rFonts w:ascii="Times New Roman" w:hAnsi="Times New Roman" w:cs="Times New Roman"/>
          <w:noProof/>
          <w:sz w:val="20"/>
          <w:szCs w:val="20"/>
          <w:rPrChange w:id="169" w:author="Justin Hastings" w:date="2023-02-09T09:28:00Z">
            <w:rPr>
              <w:rFonts w:ascii="Times New Roman" w:hAnsi="Times New Roman" w:cs="Times New Roman"/>
              <w:noProof/>
              <w:sz w:val="22"/>
              <w:szCs w:val="22"/>
            </w:rPr>
          </w:rPrChange>
        </w:rPr>
        <w:t xml:space="preserve">Aker, J. C., &amp; Mbiti, I. M. (2010). Mobile phones and economic development in Africa. </w:t>
      </w:r>
      <w:r w:rsidRPr="003571F9">
        <w:rPr>
          <w:rFonts w:ascii="Times New Roman" w:hAnsi="Times New Roman" w:cs="Times New Roman"/>
          <w:i/>
          <w:iCs/>
          <w:noProof/>
          <w:sz w:val="20"/>
          <w:szCs w:val="20"/>
          <w:rPrChange w:id="170" w:author="Justin Hastings" w:date="2023-02-09T09:28:00Z">
            <w:rPr>
              <w:rFonts w:ascii="Times New Roman" w:hAnsi="Times New Roman" w:cs="Times New Roman"/>
              <w:i/>
              <w:iCs/>
              <w:noProof/>
              <w:sz w:val="22"/>
              <w:szCs w:val="22"/>
            </w:rPr>
          </w:rPrChange>
        </w:rPr>
        <w:t>J. of Economic Perspectives, 24</w:t>
      </w:r>
      <w:r w:rsidRPr="003571F9">
        <w:rPr>
          <w:rFonts w:ascii="Times New Roman" w:hAnsi="Times New Roman" w:cs="Times New Roman"/>
          <w:noProof/>
          <w:sz w:val="20"/>
          <w:szCs w:val="20"/>
          <w:rPrChange w:id="171" w:author="Justin Hastings" w:date="2023-02-09T09:28:00Z">
            <w:rPr>
              <w:rFonts w:ascii="Times New Roman" w:hAnsi="Times New Roman" w:cs="Times New Roman"/>
              <w:noProof/>
              <w:sz w:val="22"/>
              <w:szCs w:val="22"/>
            </w:rPr>
          </w:rPrChange>
        </w:rPr>
        <w:t xml:space="preserve">(3), 207-232. </w:t>
      </w:r>
    </w:p>
    <w:p w14:paraId="465317E0" w14:textId="72F7464D" w:rsidR="3793DE43" w:rsidRPr="003571F9" w:rsidRDefault="3793DE43" w:rsidP="003571F9">
      <w:pPr>
        <w:pStyle w:val="EndNoteBibliography"/>
        <w:ind w:left="284" w:hanging="284"/>
        <w:rPr>
          <w:rFonts w:ascii="Times New Roman" w:hAnsi="Times New Roman" w:cs="Times New Roman"/>
          <w:i/>
          <w:iCs/>
          <w:noProof/>
          <w:sz w:val="20"/>
          <w:szCs w:val="20"/>
          <w:highlight w:val="yellow"/>
          <w:rPrChange w:id="172" w:author="Justin Hastings" w:date="2023-02-09T09:28:00Z">
            <w:rPr>
              <w:rFonts w:ascii="Times New Roman" w:hAnsi="Times New Roman" w:cs="Times New Roman"/>
              <w:i/>
              <w:iCs/>
              <w:noProof/>
              <w:sz w:val="22"/>
              <w:szCs w:val="22"/>
              <w:highlight w:val="yellow"/>
            </w:rPr>
          </w:rPrChange>
        </w:rPr>
        <w:pPrChange w:id="173" w:author="Justin Hastings" w:date="2023-02-09T09:12:00Z">
          <w:pPr>
            <w:pStyle w:val="EndNoteBibliography"/>
            <w:ind w:left="284" w:hanging="284"/>
          </w:pPr>
        </w:pPrChange>
      </w:pPr>
      <w:r w:rsidRPr="003571F9">
        <w:rPr>
          <w:rFonts w:ascii="Times New Roman" w:hAnsi="Times New Roman" w:cs="Times New Roman"/>
          <w:noProof/>
          <w:sz w:val="20"/>
          <w:szCs w:val="20"/>
          <w:highlight w:val="yellow"/>
          <w:rPrChange w:id="174" w:author="Justin Hastings" w:date="2023-02-09T09:28:00Z">
            <w:rPr>
              <w:rFonts w:ascii="Times New Roman" w:hAnsi="Times New Roman" w:cs="Times New Roman"/>
              <w:noProof/>
              <w:sz w:val="22"/>
              <w:szCs w:val="22"/>
              <w:highlight w:val="yellow"/>
            </w:rPr>
          </w:rPrChange>
        </w:rPr>
        <w:t xml:space="preserve">Amarasinghe, A., Raschky, P., Zenou, Y &amp; Zhou, J. (2020). Conflicts in spatial networks. </w:t>
      </w:r>
      <w:r w:rsidR="5F2C3430" w:rsidRPr="003571F9">
        <w:rPr>
          <w:rFonts w:ascii="Times New Roman" w:hAnsi="Times New Roman" w:cs="Times New Roman"/>
          <w:i/>
          <w:iCs/>
          <w:noProof/>
          <w:sz w:val="20"/>
          <w:szCs w:val="20"/>
          <w:highlight w:val="yellow"/>
          <w:rPrChange w:id="175" w:author="Justin Hastings" w:date="2023-02-09T09:28:00Z">
            <w:rPr>
              <w:rFonts w:ascii="Times New Roman" w:hAnsi="Times New Roman" w:cs="Times New Roman"/>
              <w:i/>
              <w:iCs/>
              <w:noProof/>
              <w:sz w:val="22"/>
              <w:szCs w:val="22"/>
              <w:highlight w:val="yellow"/>
            </w:rPr>
          </w:rPrChange>
        </w:rPr>
        <w:t>CEPR Discussion Paper No. DP14300</w:t>
      </w:r>
      <w:r w:rsidRPr="003571F9">
        <w:rPr>
          <w:rFonts w:ascii="Times New Roman" w:hAnsi="Times New Roman" w:cs="Times New Roman"/>
          <w:i/>
          <w:iCs/>
          <w:noProof/>
          <w:sz w:val="20"/>
          <w:szCs w:val="20"/>
          <w:highlight w:val="yellow"/>
          <w:rPrChange w:id="176" w:author="Justin Hastings" w:date="2023-02-09T09:28:00Z">
            <w:rPr>
              <w:rFonts w:ascii="Times New Roman" w:hAnsi="Times New Roman" w:cs="Times New Roman"/>
              <w:i/>
              <w:iCs/>
              <w:noProof/>
              <w:sz w:val="22"/>
              <w:szCs w:val="22"/>
              <w:highlight w:val="yellow"/>
            </w:rPr>
          </w:rPrChange>
        </w:rPr>
        <w:t>.</w:t>
      </w:r>
    </w:p>
    <w:p w14:paraId="603DD1BB" w14:textId="585AC8D4" w:rsidR="2739F346" w:rsidRPr="003571F9" w:rsidRDefault="2739F346" w:rsidP="003571F9">
      <w:pPr>
        <w:pStyle w:val="EndNoteBibliography"/>
        <w:ind w:left="284" w:hanging="284"/>
        <w:rPr>
          <w:rFonts w:ascii="Times New Roman" w:hAnsi="Times New Roman" w:cs="Times New Roman"/>
          <w:noProof/>
          <w:sz w:val="20"/>
          <w:szCs w:val="20"/>
          <w:highlight w:val="yellow"/>
          <w:rPrChange w:id="177" w:author="Justin Hastings" w:date="2023-02-09T09:28:00Z">
            <w:rPr>
              <w:rFonts w:ascii="Times New Roman" w:hAnsi="Times New Roman" w:cs="Times New Roman"/>
              <w:noProof/>
              <w:sz w:val="22"/>
              <w:szCs w:val="22"/>
              <w:highlight w:val="yellow"/>
            </w:rPr>
          </w:rPrChange>
        </w:rPr>
        <w:pPrChange w:id="178" w:author="Justin Hastings" w:date="2023-02-09T09:12:00Z">
          <w:pPr>
            <w:pStyle w:val="EndNoteBibliography"/>
            <w:ind w:left="284" w:hanging="284"/>
          </w:pPr>
        </w:pPrChange>
      </w:pPr>
      <w:r w:rsidRPr="003571F9">
        <w:rPr>
          <w:rFonts w:ascii="Times New Roman" w:hAnsi="Times New Roman" w:cs="Times New Roman"/>
          <w:noProof/>
          <w:sz w:val="20"/>
          <w:szCs w:val="20"/>
          <w:highlight w:val="yellow"/>
          <w:rPrChange w:id="179" w:author="Justin Hastings" w:date="2023-02-09T09:28:00Z">
            <w:rPr>
              <w:rFonts w:ascii="Times New Roman" w:hAnsi="Times New Roman" w:cs="Times New Roman"/>
              <w:noProof/>
              <w:sz w:val="22"/>
              <w:szCs w:val="22"/>
              <w:highlight w:val="yellow"/>
            </w:rPr>
          </w:rPrChange>
        </w:rPr>
        <w:t xml:space="preserve">Amarasinghe, A. (2022). Diverting domestic turmoil. </w:t>
      </w:r>
      <w:r w:rsidRPr="003571F9">
        <w:rPr>
          <w:rFonts w:ascii="Times New Roman" w:hAnsi="Times New Roman" w:cs="Times New Roman"/>
          <w:i/>
          <w:iCs/>
          <w:noProof/>
          <w:sz w:val="20"/>
          <w:szCs w:val="20"/>
          <w:highlight w:val="yellow"/>
          <w:rPrChange w:id="180" w:author="Justin Hastings" w:date="2023-02-09T09:28:00Z">
            <w:rPr>
              <w:rFonts w:ascii="Times New Roman" w:hAnsi="Times New Roman" w:cs="Times New Roman"/>
              <w:i/>
              <w:iCs/>
              <w:noProof/>
              <w:sz w:val="22"/>
              <w:szCs w:val="22"/>
              <w:highlight w:val="yellow"/>
            </w:rPr>
          </w:rPrChange>
        </w:rPr>
        <w:t>J. of Public Economics, 2</w:t>
      </w:r>
      <w:r w:rsidR="150E945E" w:rsidRPr="003571F9">
        <w:rPr>
          <w:rFonts w:ascii="Times New Roman" w:hAnsi="Times New Roman" w:cs="Times New Roman"/>
          <w:i/>
          <w:iCs/>
          <w:noProof/>
          <w:sz w:val="20"/>
          <w:szCs w:val="20"/>
          <w:highlight w:val="yellow"/>
          <w:rPrChange w:id="181" w:author="Justin Hastings" w:date="2023-02-09T09:28:00Z">
            <w:rPr>
              <w:rFonts w:ascii="Times New Roman" w:hAnsi="Times New Roman" w:cs="Times New Roman"/>
              <w:i/>
              <w:iCs/>
              <w:noProof/>
              <w:sz w:val="22"/>
              <w:szCs w:val="22"/>
              <w:highlight w:val="yellow"/>
            </w:rPr>
          </w:rPrChange>
        </w:rPr>
        <w:t>08</w:t>
      </w:r>
      <w:r w:rsidRPr="003571F9">
        <w:rPr>
          <w:rFonts w:ascii="Times New Roman" w:hAnsi="Times New Roman" w:cs="Times New Roman"/>
          <w:noProof/>
          <w:sz w:val="20"/>
          <w:szCs w:val="20"/>
          <w:highlight w:val="yellow"/>
          <w:rPrChange w:id="182" w:author="Justin Hastings" w:date="2023-02-09T09:28:00Z">
            <w:rPr>
              <w:rFonts w:ascii="Times New Roman" w:hAnsi="Times New Roman" w:cs="Times New Roman"/>
              <w:noProof/>
              <w:sz w:val="22"/>
              <w:szCs w:val="22"/>
              <w:highlight w:val="yellow"/>
            </w:rPr>
          </w:rPrChange>
        </w:rPr>
        <w:t xml:space="preserve">, </w:t>
      </w:r>
      <w:r w:rsidR="0CF2FC43" w:rsidRPr="003571F9">
        <w:rPr>
          <w:rFonts w:ascii="Times New Roman" w:hAnsi="Times New Roman" w:cs="Times New Roman"/>
          <w:noProof/>
          <w:sz w:val="20"/>
          <w:szCs w:val="20"/>
          <w:highlight w:val="yellow"/>
          <w:rPrChange w:id="183" w:author="Justin Hastings" w:date="2023-02-09T09:28:00Z">
            <w:rPr>
              <w:rFonts w:ascii="Times New Roman" w:hAnsi="Times New Roman" w:cs="Times New Roman"/>
              <w:noProof/>
              <w:sz w:val="22"/>
              <w:szCs w:val="22"/>
              <w:highlight w:val="yellow"/>
            </w:rPr>
          </w:rPrChange>
        </w:rPr>
        <w:t>104608</w:t>
      </w:r>
      <w:r w:rsidRPr="003571F9">
        <w:rPr>
          <w:rFonts w:ascii="Times New Roman" w:hAnsi="Times New Roman" w:cs="Times New Roman"/>
          <w:noProof/>
          <w:sz w:val="20"/>
          <w:szCs w:val="20"/>
          <w:highlight w:val="yellow"/>
          <w:rPrChange w:id="184" w:author="Justin Hastings" w:date="2023-02-09T09:28:00Z">
            <w:rPr>
              <w:rFonts w:ascii="Times New Roman" w:hAnsi="Times New Roman" w:cs="Times New Roman"/>
              <w:noProof/>
              <w:sz w:val="22"/>
              <w:szCs w:val="22"/>
              <w:highlight w:val="yellow"/>
            </w:rPr>
          </w:rPrChange>
        </w:rPr>
        <w:t>.</w:t>
      </w:r>
    </w:p>
    <w:p w14:paraId="0A45305D" w14:textId="6C1411DC" w:rsidR="7DC91D24" w:rsidRPr="003571F9" w:rsidRDefault="7DC91D24" w:rsidP="003571F9">
      <w:pPr>
        <w:pStyle w:val="EndNoteBibliography"/>
        <w:ind w:left="284" w:hanging="284"/>
        <w:rPr>
          <w:rFonts w:ascii="Times New Roman" w:hAnsi="Times New Roman" w:cs="Times New Roman"/>
          <w:noProof/>
          <w:sz w:val="20"/>
          <w:szCs w:val="20"/>
          <w:highlight w:val="yellow"/>
          <w:rPrChange w:id="185" w:author="Justin Hastings" w:date="2023-02-09T09:28:00Z">
            <w:rPr>
              <w:rFonts w:ascii="Times New Roman" w:hAnsi="Times New Roman" w:cs="Times New Roman"/>
              <w:noProof/>
              <w:sz w:val="22"/>
              <w:szCs w:val="22"/>
              <w:highlight w:val="yellow"/>
            </w:rPr>
          </w:rPrChange>
        </w:rPr>
        <w:pPrChange w:id="186" w:author="Justin Hastings" w:date="2023-02-09T09:12:00Z">
          <w:pPr>
            <w:pStyle w:val="EndNoteBibliography"/>
            <w:ind w:left="284" w:hanging="284"/>
          </w:pPr>
        </w:pPrChange>
      </w:pPr>
      <w:r w:rsidRPr="003571F9">
        <w:rPr>
          <w:rFonts w:ascii="Times New Roman" w:hAnsi="Times New Roman" w:cs="Times New Roman"/>
          <w:noProof/>
          <w:sz w:val="20"/>
          <w:szCs w:val="20"/>
          <w:highlight w:val="yellow"/>
          <w:rPrChange w:id="187" w:author="Justin Hastings" w:date="2023-02-09T09:28:00Z">
            <w:rPr>
              <w:rFonts w:ascii="Times New Roman" w:hAnsi="Times New Roman" w:cs="Times New Roman"/>
              <w:noProof/>
              <w:sz w:val="22"/>
              <w:szCs w:val="22"/>
              <w:highlight w:val="yellow"/>
            </w:rPr>
          </w:rPrChange>
        </w:rPr>
        <w:t xml:space="preserve">Amarasinghe, A. (2023). Public sentiment in times of terror. </w:t>
      </w:r>
      <w:r w:rsidRPr="003571F9">
        <w:rPr>
          <w:rFonts w:ascii="Times New Roman" w:hAnsi="Times New Roman" w:cs="Times New Roman"/>
          <w:i/>
          <w:iCs/>
          <w:noProof/>
          <w:sz w:val="20"/>
          <w:szCs w:val="20"/>
          <w:highlight w:val="yellow"/>
          <w:rPrChange w:id="188" w:author="Justin Hastings" w:date="2023-02-09T09:28:00Z">
            <w:rPr>
              <w:rFonts w:ascii="Times New Roman" w:hAnsi="Times New Roman" w:cs="Times New Roman"/>
              <w:i/>
              <w:iCs/>
              <w:noProof/>
              <w:sz w:val="22"/>
              <w:szCs w:val="22"/>
              <w:highlight w:val="yellow"/>
            </w:rPr>
          </w:rPrChange>
        </w:rPr>
        <w:t xml:space="preserve">J. of Development Economics, </w:t>
      </w:r>
      <w:r w:rsidR="66630A99" w:rsidRPr="003571F9">
        <w:rPr>
          <w:rFonts w:ascii="Times New Roman" w:hAnsi="Times New Roman" w:cs="Times New Roman"/>
          <w:i/>
          <w:iCs/>
          <w:noProof/>
          <w:sz w:val="20"/>
          <w:szCs w:val="20"/>
          <w:highlight w:val="yellow"/>
          <w:rPrChange w:id="189" w:author="Justin Hastings" w:date="2023-02-09T09:28:00Z">
            <w:rPr>
              <w:rFonts w:ascii="Times New Roman" w:hAnsi="Times New Roman" w:cs="Times New Roman"/>
              <w:i/>
              <w:iCs/>
              <w:noProof/>
              <w:sz w:val="22"/>
              <w:szCs w:val="22"/>
              <w:highlight w:val="yellow"/>
            </w:rPr>
          </w:rPrChange>
        </w:rPr>
        <w:t>162</w:t>
      </w:r>
      <w:r w:rsidRPr="003571F9">
        <w:rPr>
          <w:rFonts w:ascii="Times New Roman" w:hAnsi="Times New Roman" w:cs="Times New Roman"/>
          <w:noProof/>
          <w:sz w:val="20"/>
          <w:szCs w:val="20"/>
          <w:highlight w:val="yellow"/>
          <w:rPrChange w:id="190" w:author="Justin Hastings" w:date="2023-02-09T09:28:00Z">
            <w:rPr>
              <w:rFonts w:ascii="Times New Roman" w:hAnsi="Times New Roman" w:cs="Times New Roman"/>
              <w:noProof/>
              <w:sz w:val="22"/>
              <w:szCs w:val="22"/>
              <w:highlight w:val="yellow"/>
            </w:rPr>
          </w:rPrChange>
        </w:rPr>
        <w:t xml:space="preserve">, </w:t>
      </w:r>
      <w:r w:rsidR="15B24362" w:rsidRPr="003571F9">
        <w:rPr>
          <w:rFonts w:ascii="Times New Roman" w:hAnsi="Times New Roman" w:cs="Times New Roman"/>
          <w:noProof/>
          <w:sz w:val="20"/>
          <w:szCs w:val="20"/>
          <w:highlight w:val="yellow"/>
          <w:rPrChange w:id="191" w:author="Justin Hastings" w:date="2023-02-09T09:28:00Z">
            <w:rPr>
              <w:rFonts w:ascii="Times New Roman" w:hAnsi="Times New Roman" w:cs="Times New Roman"/>
              <w:noProof/>
              <w:sz w:val="22"/>
              <w:szCs w:val="22"/>
              <w:highlight w:val="yellow"/>
            </w:rPr>
          </w:rPrChange>
        </w:rPr>
        <w:t>103058</w:t>
      </w:r>
      <w:r w:rsidRPr="003571F9">
        <w:rPr>
          <w:rFonts w:ascii="Times New Roman" w:hAnsi="Times New Roman" w:cs="Times New Roman"/>
          <w:noProof/>
          <w:sz w:val="20"/>
          <w:szCs w:val="20"/>
          <w:highlight w:val="yellow"/>
          <w:rPrChange w:id="192" w:author="Justin Hastings" w:date="2023-02-09T09:28:00Z">
            <w:rPr>
              <w:rFonts w:ascii="Times New Roman" w:hAnsi="Times New Roman" w:cs="Times New Roman"/>
              <w:noProof/>
              <w:sz w:val="22"/>
              <w:szCs w:val="22"/>
              <w:highlight w:val="yellow"/>
            </w:rPr>
          </w:rPrChange>
        </w:rPr>
        <w:t>.</w:t>
      </w:r>
    </w:p>
    <w:p w14:paraId="6FA4FEA8" w14:textId="278D56C3" w:rsidR="002017B4" w:rsidRPr="003571F9" w:rsidRDefault="002017B4" w:rsidP="003571F9">
      <w:pPr>
        <w:pStyle w:val="EndNoteBibliography"/>
        <w:ind w:left="284" w:hanging="284"/>
        <w:rPr>
          <w:rFonts w:ascii="Times New Roman" w:hAnsi="Times New Roman" w:cs="Times New Roman"/>
          <w:noProof/>
          <w:sz w:val="20"/>
          <w:szCs w:val="20"/>
          <w:rPrChange w:id="193" w:author="Justin Hastings" w:date="2023-02-09T09:28:00Z">
            <w:rPr>
              <w:rFonts w:ascii="Times New Roman" w:hAnsi="Times New Roman" w:cs="Times New Roman"/>
              <w:noProof/>
              <w:sz w:val="22"/>
              <w:szCs w:val="22"/>
            </w:rPr>
          </w:rPrChange>
        </w:rPr>
        <w:pPrChange w:id="194" w:author="Justin Hastings" w:date="2023-02-09T09:12:00Z">
          <w:pPr>
            <w:pStyle w:val="EndNoteBibliography"/>
            <w:ind w:left="284" w:hanging="284"/>
          </w:pPr>
        </w:pPrChange>
      </w:pPr>
      <w:r w:rsidRPr="003571F9">
        <w:rPr>
          <w:rFonts w:ascii="Times New Roman" w:hAnsi="Times New Roman" w:cs="Times New Roman"/>
          <w:noProof/>
          <w:sz w:val="20"/>
          <w:szCs w:val="20"/>
          <w:rPrChange w:id="195" w:author="Justin Hastings" w:date="2023-02-09T09:28:00Z">
            <w:rPr>
              <w:rFonts w:ascii="Times New Roman" w:hAnsi="Times New Roman" w:cs="Times New Roman"/>
              <w:noProof/>
              <w:sz w:val="22"/>
              <w:szCs w:val="22"/>
            </w:rPr>
          </w:rPrChange>
        </w:rPr>
        <w:t xml:space="preserve">Arezki, M. R., &amp; Bruckner, M. (2011). </w:t>
      </w:r>
      <w:r w:rsidRPr="003571F9">
        <w:rPr>
          <w:rFonts w:ascii="Times New Roman" w:hAnsi="Times New Roman" w:cs="Times New Roman"/>
          <w:i/>
          <w:noProof/>
          <w:sz w:val="20"/>
          <w:szCs w:val="20"/>
          <w:rPrChange w:id="196" w:author="Justin Hastings" w:date="2023-02-09T09:28:00Z">
            <w:rPr>
              <w:rFonts w:ascii="Times New Roman" w:hAnsi="Times New Roman" w:cs="Times New Roman"/>
              <w:i/>
              <w:noProof/>
              <w:sz w:val="22"/>
              <w:szCs w:val="22"/>
            </w:rPr>
          </w:rPrChange>
        </w:rPr>
        <w:t>Food prices and political instability</w:t>
      </w:r>
      <w:r w:rsidRPr="003571F9">
        <w:rPr>
          <w:rFonts w:ascii="Times New Roman" w:hAnsi="Times New Roman" w:cs="Times New Roman"/>
          <w:noProof/>
          <w:sz w:val="20"/>
          <w:szCs w:val="20"/>
          <w:rPrChange w:id="197" w:author="Justin Hastings" w:date="2023-02-09T09:28:00Z">
            <w:rPr>
              <w:rFonts w:ascii="Times New Roman" w:hAnsi="Times New Roman" w:cs="Times New Roman"/>
              <w:noProof/>
              <w:sz w:val="22"/>
              <w:szCs w:val="22"/>
            </w:rPr>
          </w:rPrChange>
        </w:rPr>
        <w:t>: International Monetary Fund.</w:t>
      </w:r>
    </w:p>
    <w:p w14:paraId="1C911819" w14:textId="77777777" w:rsidR="002017B4" w:rsidRPr="003571F9" w:rsidRDefault="002017B4" w:rsidP="003571F9">
      <w:pPr>
        <w:pStyle w:val="EndNoteBibliography"/>
        <w:ind w:left="284" w:hanging="284"/>
        <w:rPr>
          <w:rFonts w:ascii="Times New Roman" w:hAnsi="Times New Roman" w:cs="Times New Roman"/>
          <w:noProof/>
          <w:sz w:val="20"/>
          <w:szCs w:val="20"/>
          <w:rPrChange w:id="198" w:author="Justin Hastings" w:date="2023-02-09T09:28:00Z">
            <w:rPr>
              <w:rFonts w:ascii="Times New Roman" w:hAnsi="Times New Roman" w:cs="Times New Roman"/>
              <w:noProof/>
              <w:sz w:val="22"/>
              <w:szCs w:val="22"/>
            </w:rPr>
          </w:rPrChange>
        </w:rPr>
        <w:pPrChange w:id="199" w:author="Justin Hastings" w:date="2023-02-09T09:12:00Z">
          <w:pPr>
            <w:pStyle w:val="EndNoteBibliography"/>
            <w:ind w:left="284" w:hanging="284"/>
          </w:pPr>
        </w:pPrChange>
      </w:pPr>
      <w:r w:rsidRPr="003571F9">
        <w:rPr>
          <w:rFonts w:ascii="Times New Roman" w:hAnsi="Times New Roman" w:cs="Times New Roman"/>
          <w:noProof/>
          <w:sz w:val="20"/>
          <w:szCs w:val="20"/>
          <w:rPrChange w:id="200" w:author="Justin Hastings" w:date="2023-02-09T09:28:00Z">
            <w:rPr>
              <w:rFonts w:ascii="Times New Roman" w:hAnsi="Times New Roman" w:cs="Times New Roman"/>
              <w:noProof/>
              <w:sz w:val="22"/>
              <w:szCs w:val="22"/>
            </w:rPr>
          </w:rPrChange>
        </w:rPr>
        <w:t xml:space="preserve">Bellemare, M. F. (2015). Rising food prices, food price volatility, and social unrest. </w:t>
      </w:r>
      <w:r w:rsidRPr="003571F9">
        <w:rPr>
          <w:rFonts w:ascii="Times New Roman" w:hAnsi="Times New Roman" w:cs="Times New Roman"/>
          <w:i/>
          <w:noProof/>
          <w:sz w:val="20"/>
          <w:szCs w:val="20"/>
          <w:rPrChange w:id="201" w:author="Justin Hastings" w:date="2023-02-09T09:28:00Z">
            <w:rPr>
              <w:rFonts w:ascii="Times New Roman" w:hAnsi="Times New Roman" w:cs="Times New Roman"/>
              <w:i/>
              <w:noProof/>
              <w:sz w:val="22"/>
              <w:szCs w:val="22"/>
            </w:rPr>
          </w:rPrChange>
        </w:rPr>
        <w:t>American J. of Agricultural Economics, 97</w:t>
      </w:r>
      <w:r w:rsidRPr="003571F9">
        <w:rPr>
          <w:rFonts w:ascii="Times New Roman" w:hAnsi="Times New Roman" w:cs="Times New Roman"/>
          <w:noProof/>
          <w:sz w:val="20"/>
          <w:szCs w:val="20"/>
          <w:rPrChange w:id="202" w:author="Justin Hastings" w:date="2023-02-09T09:28:00Z">
            <w:rPr>
              <w:rFonts w:ascii="Times New Roman" w:hAnsi="Times New Roman" w:cs="Times New Roman"/>
              <w:noProof/>
              <w:sz w:val="22"/>
              <w:szCs w:val="22"/>
            </w:rPr>
          </w:rPrChange>
        </w:rPr>
        <w:t xml:space="preserve">(1), 1-21. </w:t>
      </w:r>
    </w:p>
    <w:p w14:paraId="584F033A" w14:textId="1D2735B3" w:rsidR="002017B4" w:rsidRPr="003571F9" w:rsidRDefault="002017B4" w:rsidP="003571F9">
      <w:pPr>
        <w:pStyle w:val="EndNoteBibliography"/>
        <w:ind w:left="284" w:hanging="284"/>
        <w:rPr>
          <w:rFonts w:ascii="Times New Roman" w:hAnsi="Times New Roman" w:cs="Times New Roman"/>
          <w:noProof/>
          <w:sz w:val="20"/>
          <w:szCs w:val="20"/>
          <w:rPrChange w:id="203" w:author="Justin Hastings" w:date="2023-02-09T09:28:00Z">
            <w:rPr>
              <w:rFonts w:ascii="Times New Roman" w:hAnsi="Times New Roman" w:cs="Times New Roman"/>
              <w:noProof/>
              <w:sz w:val="22"/>
              <w:szCs w:val="22"/>
            </w:rPr>
          </w:rPrChange>
        </w:rPr>
        <w:pPrChange w:id="204" w:author="Justin Hastings" w:date="2023-02-09T09:12:00Z">
          <w:pPr>
            <w:pStyle w:val="EndNoteBibliography"/>
            <w:ind w:left="284" w:hanging="284"/>
          </w:pPr>
        </w:pPrChange>
      </w:pPr>
      <w:r w:rsidRPr="003571F9">
        <w:rPr>
          <w:rFonts w:ascii="Times New Roman" w:hAnsi="Times New Roman" w:cs="Times New Roman"/>
          <w:noProof/>
          <w:sz w:val="20"/>
          <w:szCs w:val="20"/>
          <w:rPrChange w:id="205" w:author="Justin Hastings" w:date="2023-02-09T09:28:00Z">
            <w:rPr>
              <w:rFonts w:ascii="Times New Roman" w:hAnsi="Times New Roman" w:cs="Times New Roman"/>
              <w:noProof/>
              <w:sz w:val="22"/>
              <w:szCs w:val="22"/>
            </w:rPr>
          </w:rPrChange>
        </w:rPr>
        <w:t xml:space="preserve">Börzel, T. A., Hönke, J., &amp; Thauer, C. R. (2012). Does it really take the state? </w:t>
      </w:r>
      <w:r w:rsidRPr="003571F9">
        <w:rPr>
          <w:rFonts w:ascii="Times New Roman" w:hAnsi="Times New Roman" w:cs="Times New Roman"/>
          <w:i/>
          <w:noProof/>
          <w:sz w:val="20"/>
          <w:szCs w:val="20"/>
          <w:rPrChange w:id="206" w:author="Justin Hastings" w:date="2023-02-09T09:28:00Z">
            <w:rPr>
              <w:rFonts w:ascii="Times New Roman" w:hAnsi="Times New Roman" w:cs="Times New Roman"/>
              <w:i/>
              <w:noProof/>
              <w:sz w:val="22"/>
              <w:szCs w:val="22"/>
            </w:rPr>
          </w:rPrChange>
        </w:rPr>
        <w:t>Business and Politics, 14</w:t>
      </w:r>
      <w:r w:rsidRPr="003571F9">
        <w:rPr>
          <w:rFonts w:ascii="Times New Roman" w:hAnsi="Times New Roman" w:cs="Times New Roman"/>
          <w:noProof/>
          <w:sz w:val="20"/>
          <w:szCs w:val="20"/>
          <w:rPrChange w:id="207" w:author="Justin Hastings" w:date="2023-02-09T09:28:00Z">
            <w:rPr>
              <w:rFonts w:ascii="Times New Roman" w:hAnsi="Times New Roman" w:cs="Times New Roman"/>
              <w:noProof/>
              <w:sz w:val="22"/>
              <w:szCs w:val="22"/>
            </w:rPr>
          </w:rPrChange>
        </w:rPr>
        <w:t xml:space="preserve">(3), 1-34. </w:t>
      </w:r>
    </w:p>
    <w:p w14:paraId="1106680C" w14:textId="5EB9C5FC" w:rsidR="002017B4" w:rsidRPr="003571F9" w:rsidRDefault="002017B4" w:rsidP="003571F9">
      <w:pPr>
        <w:pStyle w:val="EndNoteBibliography"/>
        <w:ind w:left="284" w:hanging="284"/>
        <w:rPr>
          <w:rFonts w:ascii="Times New Roman" w:hAnsi="Times New Roman" w:cs="Times New Roman"/>
          <w:noProof/>
          <w:sz w:val="20"/>
          <w:szCs w:val="20"/>
          <w:rPrChange w:id="208" w:author="Justin Hastings" w:date="2023-02-09T09:28:00Z">
            <w:rPr>
              <w:rFonts w:ascii="Times New Roman" w:hAnsi="Times New Roman" w:cs="Times New Roman"/>
              <w:noProof/>
              <w:sz w:val="22"/>
              <w:szCs w:val="22"/>
            </w:rPr>
          </w:rPrChange>
        </w:rPr>
        <w:pPrChange w:id="209" w:author="Justin Hastings" w:date="2023-02-09T09:12:00Z">
          <w:pPr>
            <w:pStyle w:val="EndNoteBibliography"/>
            <w:ind w:left="284" w:hanging="284"/>
          </w:pPr>
        </w:pPrChange>
      </w:pPr>
      <w:r w:rsidRPr="003571F9">
        <w:rPr>
          <w:rFonts w:ascii="Times New Roman" w:hAnsi="Times New Roman" w:cs="Times New Roman"/>
          <w:noProof/>
          <w:sz w:val="20"/>
          <w:szCs w:val="20"/>
          <w:rPrChange w:id="210" w:author="Justin Hastings" w:date="2023-02-09T09:28:00Z">
            <w:rPr>
              <w:rFonts w:ascii="Times New Roman" w:hAnsi="Times New Roman" w:cs="Times New Roman"/>
              <w:noProof/>
              <w:sz w:val="22"/>
              <w:szCs w:val="22"/>
            </w:rPr>
          </w:rPrChange>
        </w:rPr>
        <w:t xml:space="preserve">Brinkman, H.-J., &amp; Hendrix, C. S. (2011). </w:t>
      </w:r>
      <w:r w:rsidRPr="003571F9">
        <w:rPr>
          <w:rFonts w:ascii="Times New Roman" w:hAnsi="Times New Roman" w:cs="Times New Roman"/>
          <w:i/>
          <w:iCs/>
          <w:noProof/>
          <w:sz w:val="20"/>
          <w:szCs w:val="20"/>
          <w:rPrChange w:id="211" w:author="Justin Hastings" w:date="2023-02-09T09:28:00Z">
            <w:rPr>
              <w:rFonts w:ascii="Times New Roman" w:hAnsi="Times New Roman" w:cs="Times New Roman"/>
              <w:i/>
              <w:iCs/>
              <w:noProof/>
              <w:sz w:val="22"/>
              <w:szCs w:val="22"/>
            </w:rPr>
          </w:rPrChange>
        </w:rPr>
        <w:t>Food Insecurity and Violent Conflict: Causes</w:t>
      </w:r>
      <w:r w:rsidR="002B42F2" w:rsidRPr="003571F9">
        <w:rPr>
          <w:rFonts w:ascii="Times New Roman" w:hAnsi="Times New Roman" w:cs="Times New Roman"/>
          <w:i/>
          <w:iCs/>
          <w:noProof/>
          <w:sz w:val="20"/>
          <w:szCs w:val="20"/>
          <w:rPrChange w:id="212" w:author="Justin Hastings" w:date="2023-02-09T09:28:00Z">
            <w:rPr>
              <w:rFonts w:ascii="Times New Roman" w:hAnsi="Times New Roman" w:cs="Times New Roman"/>
              <w:i/>
              <w:iCs/>
              <w:noProof/>
              <w:sz w:val="22"/>
              <w:szCs w:val="22"/>
            </w:rPr>
          </w:rPrChange>
        </w:rPr>
        <w:t xml:space="preserve">, </w:t>
      </w:r>
      <w:r w:rsidRPr="003571F9">
        <w:rPr>
          <w:rFonts w:ascii="Times New Roman" w:hAnsi="Times New Roman" w:cs="Times New Roman"/>
          <w:i/>
          <w:noProof/>
          <w:sz w:val="20"/>
          <w:szCs w:val="20"/>
          <w:rPrChange w:id="213" w:author="Justin Hastings" w:date="2023-02-09T09:28:00Z">
            <w:rPr>
              <w:rFonts w:ascii="Times New Roman" w:hAnsi="Times New Roman" w:cs="Times New Roman"/>
              <w:i/>
              <w:noProof/>
              <w:sz w:val="22"/>
              <w:szCs w:val="22"/>
            </w:rPr>
          </w:rPrChange>
        </w:rPr>
        <w:t xml:space="preserve">Consequences, and Addressing the Challenges, </w:t>
      </w:r>
      <w:r w:rsidRPr="003571F9">
        <w:rPr>
          <w:rFonts w:ascii="Times New Roman" w:hAnsi="Times New Roman" w:cs="Times New Roman"/>
          <w:iCs/>
          <w:noProof/>
          <w:sz w:val="20"/>
          <w:szCs w:val="20"/>
          <w:rPrChange w:id="214" w:author="Justin Hastings" w:date="2023-02-09T09:28:00Z">
            <w:rPr>
              <w:rFonts w:ascii="Times New Roman" w:hAnsi="Times New Roman" w:cs="Times New Roman"/>
              <w:iCs/>
              <w:noProof/>
              <w:sz w:val="22"/>
              <w:szCs w:val="22"/>
            </w:rPr>
          </w:rPrChange>
        </w:rPr>
        <w:t>World Food Programme.</w:t>
      </w:r>
      <w:r w:rsidRPr="003571F9">
        <w:rPr>
          <w:rFonts w:ascii="Times New Roman" w:hAnsi="Times New Roman" w:cs="Times New Roman"/>
          <w:noProof/>
          <w:sz w:val="20"/>
          <w:szCs w:val="20"/>
          <w:rPrChange w:id="215" w:author="Justin Hastings" w:date="2023-02-09T09:28:00Z">
            <w:rPr>
              <w:rFonts w:ascii="Times New Roman" w:hAnsi="Times New Roman" w:cs="Times New Roman"/>
              <w:noProof/>
              <w:sz w:val="22"/>
              <w:szCs w:val="22"/>
            </w:rPr>
          </w:rPrChange>
        </w:rPr>
        <w:t xml:space="preserve"> </w:t>
      </w:r>
    </w:p>
    <w:p w14:paraId="4773CA68" w14:textId="5522A072" w:rsidR="002017B4" w:rsidRPr="003571F9" w:rsidRDefault="002017B4" w:rsidP="003571F9">
      <w:pPr>
        <w:pStyle w:val="EndNoteBibliography"/>
        <w:ind w:left="284" w:hanging="284"/>
        <w:rPr>
          <w:rFonts w:ascii="Times New Roman" w:hAnsi="Times New Roman" w:cs="Times New Roman"/>
          <w:noProof/>
          <w:sz w:val="20"/>
          <w:szCs w:val="20"/>
          <w:rPrChange w:id="216" w:author="Justin Hastings" w:date="2023-02-09T09:28:00Z">
            <w:rPr>
              <w:rFonts w:ascii="Times New Roman" w:hAnsi="Times New Roman" w:cs="Times New Roman"/>
              <w:noProof/>
              <w:sz w:val="22"/>
              <w:szCs w:val="22"/>
            </w:rPr>
          </w:rPrChange>
        </w:rPr>
        <w:pPrChange w:id="217" w:author="Justin Hastings" w:date="2023-02-09T09:12:00Z">
          <w:pPr>
            <w:pStyle w:val="EndNoteBibliography"/>
            <w:ind w:left="284" w:hanging="284"/>
          </w:pPr>
        </w:pPrChange>
      </w:pPr>
      <w:r w:rsidRPr="003571F9">
        <w:rPr>
          <w:rFonts w:ascii="Times New Roman" w:hAnsi="Times New Roman" w:cs="Times New Roman"/>
          <w:noProof/>
          <w:sz w:val="20"/>
          <w:szCs w:val="20"/>
          <w:rPrChange w:id="218" w:author="Justin Hastings" w:date="2023-02-09T09:28:00Z">
            <w:rPr>
              <w:rFonts w:ascii="Times New Roman" w:hAnsi="Times New Roman" w:cs="Times New Roman"/>
              <w:noProof/>
              <w:sz w:val="22"/>
              <w:szCs w:val="22"/>
            </w:rPr>
          </w:rPrChange>
        </w:rPr>
        <w:t>Burke, J., &amp; Ahmed, A. (20 December 2017). Survivors of the Mogadishu market bomb: 'Our life is destroyed. There is no more to say'.</w:t>
      </w:r>
      <w:r w:rsidRPr="003571F9">
        <w:rPr>
          <w:rFonts w:ascii="Times New Roman" w:hAnsi="Times New Roman" w:cs="Times New Roman"/>
          <w:i/>
          <w:noProof/>
          <w:sz w:val="20"/>
          <w:szCs w:val="20"/>
          <w:rPrChange w:id="219" w:author="Justin Hastings" w:date="2023-02-09T09:28:00Z">
            <w:rPr>
              <w:rFonts w:ascii="Times New Roman" w:hAnsi="Times New Roman" w:cs="Times New Roman"/>
              <w:i/>
              <w:noProof/>
              <w:sz w:val="22"/>
              <w:szCs w:val="22"/>
            </w:rPr>
          </w:rPrChange>
        </w:rPr>
        <w:t xml:space="preserve"> The Guardian</w:t>
      </w:r>
      <w:r w:rsidRPr="003571F9">
        <w:rPr>
          <w:rFonts w:ascii="Times New Roman" w:hAnsi="Times New Roman" w:cs="Times New Roman"/>
          <w:noProof/>
          <w:sz w:val="20"/>
          <w:szCs w:val="20"/>
          <w:rPrChange w:id="220" w:author="Justin Hastings" w:date="2023-02-09T09:28:00Z">
            <w:rPr>
              <w:rFonts w:ascii="Times New Roman" w:hAnsi="Times New Roman" w:cs="Times New Roman"/>
              <w:noProof/>
              <w:sz w:val="22"/>
              <w:szCs w:val="22"/>
            </w:rPr>
          </w:rPrChange>
        </w:rPr>
        <w:t xml:space="preserve">. </w:t>
      </w:r>
    </w:p>
    <w:p w14:paraId="4028C482" w14:textId="77777777" w:rsidR="002017B4" w:rsidRPr="003571F9" w:rsidRDefault="002017B4" w:rsidP="003571F9">
      <w:pPr>
        <w:pStyle w:val="EndNoteBibliography"/>
        <w:ind w:left="284" w:hanging="284"/>
        <w:rPr>
          <w:rFonts w:ascii="Times New Roman" w:hAnsi="Times New Roman" w:cs="Times New Roman"/>
          <w:noProof/>
          <w:sz w:val="20"/>
          <w:szCs w:val="20"/>
          <w:rPrChange w:id="221" w:author="Justin Hastings" w:date="2023-02-09T09:28:00Z">
            <w:rPr>
              <w:rFonts w:ascii="Times New Roman" w:hAnsi="Times New Roman" w:cs="Times New Roman"/>
              <w:noProof/>
              <w:sz w:val="22"/>
              <w:szCs w:val="22"/>
            </w:rPr>
          </w:rPrChange>
        </w:rPr>
        <w:pPrChange w:id="222" w:author="Justin Hastings" w:date="2023-02-09T09:12:00Z">
          <w:pPr>
            <w:pStyle w:val="EndNoteBibliography"/>
            <w:ind w:left="284" w:hanging="284"/>
          </w:pPr>
        </w:pPrChange>
      </w:pPr>
      <w:r w:rsidRPr="003571F9">
        <w:rPr>
          <w:rFonts w:ascii="Times New Roman" w:hAnsi="Times New Roman" w:cs="Times New Roman"/>
          <w:noProof/>
          <w:sz w:val="20"/>
          <w:szCs w:val="20"/>
          <w:rPrChange w:id="223" w:author="Justin Hastings" w:date="2023-02-09T09:28:00Z">
            <w:rPr>
              <w:rFonts w:ascii="Times New Roman" w:hAnsi="Times New Roman" w:cs="Times New Roman"/>
              <w:noProof/>
              <w:sz w:val="22"/>
              <w:szCs w:val="22"/>
            </w:rPr>
          </w:rPrChange>
        </w:rPr>
        <w:t xml:space="preserve">Clay, K. (1997). Trade without law: Private-order institutions in Mexican California. </w:t>
      </w:r>
      <w:r w:rsidRPr="003571F9">
        <w:rPr>
          <w:rFonts w:ascii="Times New Roman" w:hAnsi="Times New Roman" w:cs="Times New Roman"/>
          <w:i/>
          <w:noProof/>
          <w:sz w:val="20"/>
          <w:szCs w:val="20"/>
          <w:rPrChange w:id="224" w:author="Justin Hastings" w:date="2023-02-09T09:28:00Z">
            <w:rPr>
              <w:rFonts w:ascii="Times New Roman" w:hAnsi="Times New Roman" w:cs="Times New Roman"/>
              <w:i/>
              <w:noProof/>
              <w:sz w:val="22"/>
              <w:szCs w:val="22"/>
            </w:rPr>
          </w:rPrChange>
        </w:rPr>
        <w:t>J. of Law, Econ., and Organization, 13</w:t>
      </w:r>
      <w:r w:rsidRPr="003571F9">
        <w:rPr>
          <w:rFonts w:ascii="Times New Roman" w:hAnsi="Times New Roman" w:cs="Times New Roman"/>
          <w:noProof/>
          <w:sz w:val="20"/>
          <w:szCs w:val="20"/>
          <w:rPrChange w:id="225" w:author="Justin Hastings" w:date="2023-02-09T09:28:00Z">
            <w:rPr>
              <w:rFonts w:ascii="Times New Roman" w:hAnsi="Times New Roman" w:cs="Times New Roman"/>
              <w:noProof/>
              <w:sz w:val="22"/>
              <w:szCs w:val="22"/>
            </w:rPr>
          </w:rPrChange>
        </w:rPr>
        <w:t xml:space="preserve">(1), 202-231. </w:t>
      </w:r>
    </w:p>
    <w:p w14:paraId="739FB85E" w14:textId="5AAD81C6" w:rsidR="002017B4" w:rsidRPr="003571F9" w:rsidRDefault="002017B4" w:rsidP="003571F9">
      <w:pPr>
        <w:pStyle w:val="EndNoteBibliography"/>
        <w:ind w:left="284" w:hanging="284"/>
        <w:rPr>
          <w:rFonts w:ascii="Times New Roman" w:hAnsi="Times New Roman" w:cs="Times New Roman"/>
          <w:noProof/>
          <w:sz w:val="20"/>
          <w:szCs w:val="20"/>
          <w:rPrChange w:id="226" w:author="Justin Hastings" w:date="2023-02-09T09:28:00Z">
            <w:rPr>
              <w:rFonts w:ascii="Times New Roman" w:hAnsi="Times New Roman" w:cs="Times New Roman"/>
              <w:noProof/>
              <w:sz w:val="22"/>
              <w:szCs w:val="22"/>
            </w:rPr>
          </w:rPrChange>
        </w:rPr>
        <w:pPrChange w:id="227" w:author="Justin Hastings" w:date="2023-02-09T09:12:00Z">
          <w:pPr>
            <w:pStyle w:val="EndNoteBibliography"/>
            <w:ind w:left="284" w:hanging="284"/>
          </w:pPr>
        </w:pPrChange>
      </w:pPr>
      <w:r w:rsidRPr="003571F9">
        <w:rPr>
          <w:rFonts w:ascii="Times New Roman" w:hAnsi="Times New Roman" w:cs="Times New Roman"/>
          <w:noProof/>
          <w:sz w:val="20"/>
          <w:szCs w:val="20"/>
          <w:rPrChange w:id="228" w:author="Justin Hastings" w:date="2023-02-09T09:28:00Z">
            <w:rPr>
              <w:rFonts w:ascii="Times New Roman" w:hAnsi="Times New Roman" w:cs="Times New Roman"/>
              <w:noProof/>
              <w:sz w:val="22"/>
              <w:szCs w:val="22"/>
            </w:rPr>
          </w:rPrChange>
        </w:rPr>
        <w:t xml:space="preserve">Coggins, B. L. (2016). Failing and the Seven Seas? Somali Piracy in Global Perspective. </w:t>
      </w:r>
      <w:r w:rsidRPr="003571F9">
        <w:rPr>
          <w:rFonts w:ascii="Times New Roman" w:hAnsi="Times New Roman" w:cs="Times New Roman"/>
          <w:i/>
          <w:noProof/>
          <w:sz w:val="20"/>
          <w:szCs w:val="20"/>
          <w:rPrChange w:id="229" w:author="Justin Hastings" w:date="2023-02-09T09:28:00Z">
            <w:rPr>
              <w:rFonts w:ascii="Times New Roman" w:hAnsi="Times New Roman" w:cs="Times New Roman"/>
              <w:i/>
              <w:noProof/>
              <w:sz w:val="22"/>
              <w:szCs w:val="22"/>
            </w:rPr>
          </w:rPrChange>
        </w:rPr>
        <w:t>J. of Global Security Studies, 1</w:t>
      </w:r>
      <w:r w:rsidRPr="003571F9">
        <w:rPr>
          <w:rFonts w:ascii="Times New Roman" w:hAnsi="Times New Roman" w:cs="Times New Roman"/>
          <w:noProof/>
          <w:sz w:val="20"/>
          <w:szCs w:val="20"/>
          <w:rPrChange w:id="230" w:author="Justin Hastings" w:date="2023-02-09T09:28:00Z">
            <w:rPr>
              <w:rFonts w:ascii="Times New Roman" w:hAnsi="Times New Roman" w:cs="Times New Roman"/>
              <w:noProof/>
              <w:sz w:val="22"/>
              <w:szCs w:val="22"/>
            </w:rPr>
          </w:rPrChange>
        </w:rPr>
        <w:t>(4), 251-269</w:t>
      </w:r>
      <w:r w:rsidR="00090F56" w:rsidRPr="003571F9">
        <w:rPr>
          <w:rFonts w:ascii="Times New Roman" w:hAnsi="Times New Roman" w:cs="Times New Roman"/>
          <w:noProof/>
          <w:sz w:val="20"/>
          <w:szCs w:val="20"/>
          <w:rPrChange w:id="231" w:author="Justin Hastings" w:date="2023-02-09T09:28:00Z">
            <w:rPr>
              <w:rFonts w:ascii="Times New Roman" w:hAnsi="Times New Roman" w:cs="Times New Roman"/>
              <w:noProof/>
              <w:sz w:val="22"/>
              <w:szCs w:val="22"/>
            </w:rPr>
          </w:rPrChange>
        </w:rPr>
        <w:t>.</w:t>
      </w:r>
    </w:p>
    <w:p w14:paraId="5170F0BF" w14:textId="77777777" w:rsidR="002017B4" w:rsidRPr="003571F9" w:rsidRDefault="002017B4" w:rsidP="003571F9">
      <w:pPr>
        <w:pStyle w:val="EndNoteBibliography"/>
        <w:ind w:left="284" w:hanging="284"/>
        <w:rPr>
          <w:rFonts w:ascii="Times New Roman" w:hAnsi="Times New Roman" w:cs="Times New Roman"/>
          <w:noProof/>
          <w:sz w:val="20"/>
          <w:szCs w:val="20"/>
          <w:rPrChange w:id="232" w:author="Justin Hastings" w:date="2023-02-09T09:28:00Z">
            <w:rPr>
              <w:rFonts w:ascii="Times New Roman" w:hAnsi="Times New Roman" w:cs="Times New Roman"/>
              <w:noProof/>
              <w:sz w:val="22"/>
              <w:szCs w:val="22"/>
            </w:rPr>
          </w:rPrChange>
        </w:rPr>
        <w:pPrChange w:id="233" w:author="Justin Hastings" w:date="2023-02-09T09:12:00Z">
          <w:pPr>
            <w:pStyle w:val="EndNoteBibliography"/>
            <w:ind w:left="284" w:hanging="284"/>
          </w:pPr>
        </w:pPrChange>
      </w:pPr>
      <w:r w:rsidRPr="003571F9">
        <w:rPr>
          <w:rFonts w:ascii="Times New Roman" w:hAnsi="Times New Roman" w:cs="Times New Roman"/>
          <w:noProof/>
          <w:sz w:val="20"/>
          <w:szCs w:val="20"/>
          <w:rPrChange w:id="234" w:author="Justin Hastings" w:date="2023-02-09T09:28:00Z">
            <w:rPr>
              <w:rFonts w:ascii="Times New Roman" w:hAnsi="Times New Roman" w:cs="Times New Roman"/>
              <w:noProof/>
              <w:sz w:val="22"/>
              <w:szCs w:val="22"/>
            </w:rPr>
          </w:rPrChange>
        </w:rPr>
        <w:t xml:space="preserve">Dillon, B. M., &amp; Barrett, C. B. (2016). Global Oil Prices and Local Food Prices: Evidence from East Africa. </w:t>
      </w:r>
      <w:r w:rsidRPr="003571F9">
        <w:rPr>
          <w:rFonts w:ascii="Times New Roman" w:hAnsi="Times New Roman" w:cs="Times New Roman"/>
          <w:i/>
          <w:noProof/>
          <w:sz w:val="20"/>
          <w:szCs w:val="20"/>
          <w:rPrChange w:id="235" w:author="Justin Hastings" w:date="2023-02-09T09:28:00Z">
            <w:rPr>
              <w:rFonts w:ascii="Times New Roman" w:hAnsi="Times New Roman" w:cs="Times New Roman"/>
              <w:i/>
              <w:noProof/>
              <w:sz w:val="22"/>
              <w:szCs w:val="22"/>
            </w:rPr>
          </w:rPrChange>
        </w:rPr>
        <w:t>American J. of Agricultural Economics, 98</w:t>
      </w:r>
      <w:r w:rsidRPr="003571F9">
        <w:rPr>
          <w:rFonts w:ascii="Times New Roman" w:hAnsi="Times New Roman" w:cs="Times New Roman"/>
          <w:noProof/>
          <w:sz w:val="20"/>
          <w:szCs w:val="20"/>
          <w:rPrChange w:id="236" w:author="Justin Hastings" w:date="2023-02-09T09:28:00Z">
            <w:rPr>
              <w:rFonts w:ascii="Times New Roman" w:hAnsi="Times New Roman" w:cs="Times New Roman"/>
              <w:noProof/>
              <w:sz w:val="22"/>
              <w:szCs w:val="22"/>
            </w:rPr>
          </w:rPrChange>
        </w:rPr>
        <w:t xml:space="preserve">(1), 154-171. </w:t>
      </w:r>
    </w:p>
    <w:p w14:paraId="076E3FEA" w14:textId="5726AB2C" w:rsidR="002017B4" w:rsidRPr="003571F9" w:rsidRDefault="002017B4" w:rsidP="003571F9">
      <w:pPr>
        <w:pStyle w:val="EndNoteBibliography"/>
        <w:ind w:left="284" w:hanging="284"/>
        <w:rPr>
          <w:rFonts w:ascii="Times New Roman" w:hAnsi="Times New Roman" w:cs="Times New Roman"/>
          <w:noProof/>
          <w:sz w:val="20"/>
          <w:szCs w:val="20"/>
          <w:rPrChange w:id="237" w:author="Justin Hastings" w:date="2023-02-09T09:28:00Z">
            <w:rPr>
              <w:rFonts w:ascii="Times New Roman" w:hAnsi="Times New Roman" w:cs="Times New Roman"/>
              <w:noProof/>
              <w:sz w:val="22"/>
              <w:szCs w:val="22"/>
            </w:rPr>
          </w:rPrChange>
        </w:rPr>
        <w:pPrChange w:id="238" w:author="Justin Hastings" w:date="2023-02-09T09:12:00Z">
          <w:pPr>
            <w:pStyle w:val="EndNoteBibliography"/>
            <w:ind w:left="284" w:hanging="284"/>
          </w:pPr>
        </w:pPrChange>
      </w:pPr>
      <w:r w:rsidRPr="003571F9">
        <w:rPr>
          <w:rFonts w:ascii="Times New Roman" w:hAnsi="Times New Roman" w:cs="Times New Roman"/>
          <w:noProof/>
          <w:sz w:val="20"/>
          <w:szCs w:val="20"/>
          <w:rPrChange w:id="239" w:author="Justin Hastings" w:date="2023-02-09T09:28:00Z">
            <w:rPr>
              <w:rFonts w:ascii="Times New Roman" w:hAnsi="Times New Roman" w:cs="Times New Roman"/>
              <w:noProof/>
              <w:sz w:val="22"/>
              <w:szCs w:val="22"/>
            </w:rPr>
          </w:rPrChange>
        </w:rPr>
        <w:lastRenderedPageBreak/>
        <w:t>Dua, J., &amp; Menkhaus, K. (2012). The Context of Contemporary Piracy</w:t>
      </w:r>
      <w:r w:rsidR="002B42F2" w:rsidRPr="003571F9">
        <w:rPr>
          <w:rFonts w:ascii="Times New Roman" w:hAnsi="Times New Roman" w:cs="Times New Roman"/>
          <w:noProof/>
          <w:sz w:val="20"/>
          <w:szCs w:val="20"/>
          <w:rPrChange w:id="240" w:author="Justin Hastings" w:date="2023-02-09T09:28:00Z">
            <w:rPr>
              <w:rFonts w:ascii="Times New Roman" w:hAnsi="Times New Roman" w:cs="Times New Roman"/>
              <w:noProof/>
              <w:sz w:val="22"/>
              <w:szCs w:val="22"/>
            </w:rPr>
          </w:rPrChange>
        </w:rPr>
        <w:t>:</w:t>
      </w:r>
      <w:r w:rsidRPr="003571F9">
        <w:rPr>
          <w:rFonts w:ascii="Times New Roman" w:hAnsi="Times New Roman" w:cs="Times New Roman"/>
          <w:noProof/>
          <w:sz w:val="20"/>
          <w:szCs w:val="20"/>
          <w:rPrChange w:id="241" w:author="Justin Hastings" w:date="2023-02-09T09:28:00Z">
            <w:rPr>
              <w:rFonts w:ascii="Times New Roman" w:hAnsi="Times New Roman" w:cs="Times New Roman"/>
              <w:noProof/>
              <w:sz w:val="22"/>
              <w:szCs w:val="22"/>
            </w:rPr>
          </w:rPrChange>
        </w:rPr>
        <w:t xml:space="preserve"> The Case of Somalia. </w:t>
      </w:r>
      <w:r w:rsidRPr="003571F9">
        <w:rPr>
          <w:rFonts w:ascii="Times New Roman" w:hAnsi="Times New Roman" w:cs="Times New Roman"/>
          <w:i/>
          <w:noProof/>
          <w:sz w:val="20"/>
          <w:szCs w:val="20"/>
          <w:rPrChange w:id="242" w:author="Justin Hastings" w:date="2023-02-09T09:28:00Z">
            <w:rPr>
              <w:rFonts w:ascii="Times New Roman" w:hAnsi="Times New Roman" w:cs="Times New Roman"/>
              <w:i/>
              <w:noProof/>
              <w:sz w:val="22"/>
              <w:szCs w:val="22"/>
            </w:rPr>
          </w:rPrChange>
        </w:rPr>
        <w:t>J. of International Criminal Justice, 10</w:t>
      </w:r>
      <w:r w:rsidRPr="003571F9">
        <w:rPr>
          <w:rFonts w:ascii="Times New Roman" w:hAnsi="Times New Roman" w:cs="Times New Roman"/>
          <w:noProof/>
          <w:sz w:val="20"/>
          <w:szCs w:val="20"/>
          <w:rPrChange w:id="243" w:author="Justin Hastings" w:date="2023-02-09T09:28:00Z">
            <w:rPr>
              <w:rFonts w:ascii="Times New Roman" w:hAnsi="Times New Roman" w:cs="Times New Roman"/>
              <w:noProof/>
              <w:sz w:val="22"/>
              <w:szCs w:val="22"/>
            </w:rPr>
          </w:rPrChange>
        </w:rPr>
        <w:t xml:space="preserve">(4), 749-766. </w:t>
      </w:r>
    </w:p>
    <w:p w14:paraId="2B96A3E3" w14:textId="77777777" w:rsidR="002017B4" w:rsidRPr="003571F9" w:rsidRDefault="002017B4" w:rsidP="003571F9">
      <w:pPr>
        <w:pStyle w:val="EndNoteBibliography"/>
        <w:ind w:left="284" w:hanging="284"/>
        <w:rPr>
          <w:rFonts w:ascii="Times New Roman" w:hAnsi="Times New Roman" w:cs="Times New Roman"/>
          <w:noProof/>
          <w:sz w:val="20"/>
          <w:szCs w:val="20"/>
          <w:rPrChange w:id="244" w:author="Justin Hastings" w:date="2023-02-09T09:28:00Z">
            <w:rPr>
              <w:rFonts w:ascii="Times New Roman" w:hAnsi="Times New Roman" w:cs="Times New Roman"/>
              <w:noProof/>
              <w:sz w:val="22"/>
              <w:szCs w:val="22"/>
            </w:rPr>
          </w:rPrChange>
        </w:rPr>
        <w:pPrChange w:id="245" w:author="Justin Hastings" w:date="2023-02-09T09:12:00Z">
          <w:pPr>
            <w:pStyle w:val="EndNoteBibliography"/>
            <w:ind w:left="284" w:hanging="284"/>
          </w:pPr>
        </w:pPrChange>
      </w:pPr>
      <w:r w:rsidRPr="003571F9">
        <w:rPr>
          <w:rFonts w:ascii="Times New Roman" w:hAnsi="Times New Roman" w:cs="Times New Roman"/>
          <w:noProof/>
          <w:sz w:val="20"/>
          <w:szCs w:val="20"/>
          <w:rPrChange w:id="246" w:author="Justin Hastings" w:date="2023-02-09T09:28:00Z">
            <w:rPr>
              <w:rFonts w:ascii="Times New Roman" w:hAnsi="Times New Roman" w:cs="Times New Roman"/>
              <w:noProof/>
              <w:sz w:val="22"/>
              <w:szCs w:val="22"/>
            </w:rPr>
          </w:rPrChange>
        </w:rPr>
        <w:t xml:space="preserve">Goodwin, B. K., Holt, M. T., &amp; Prestemon, J. P. (2011). North American oriented strand board markets, arbitrage activity, and market price dynamics: a smooth transition approach. </w:t>
      </w:r>
      <w:r w:rsidRPr="003571F9">
        <w:rPr>
          <w:rFonts w:ascii="Times New Roman" w:hAnsi="Times New Roman" w:cs="Times New Roman"/>
          <w:i/>
          <w:noProof/>
          <w:sz w:val="20"/>
          <w:szCs w:val="20"/>
          <w:rPrChange w:id="247" w:author="Justin Hastings" w:date="2023-02-09T09:28:00Z">
            <w:rPr>
              <w:rFonts w:ascii="Times New Roman" w:hAnsi="Times New Roman" w:cs="Times New Roman"/>
              <w:i/>
              <w:noProof/>
              <w:sz w:val="22"/>
              <w:szCs w:val="22"/>
            </w:rPr>
          </w:rPrChange>
        </w:rPr>
        <w:t>American J. of Agricultural Economics, 93</w:t>
      </w:r>
      <w:r w:rsidRPr="003571F9">
        <w:rPr>
          <w:rFonts w:ascii="Times New Roman" w:hAnsi="Times New Roman" w:cs="Times New Roman"/>
          <w:noProof/>
          <w:sz w:val="20"/>
          <w:szCs w:val="20"/>
          <w:rPrChange w:id="248" w:author="Justin Hastings" w:date="2023-02-09T09:28:00Z">
            <w:rPr>
              <w:rFonts w:ascii="Times New Roman" w:hAnsi="Times New Roman" w:cs="Times New Roman"/>
              <w:noProof/>
              <w:sz w:val="22"/>
              <w:szCs w:val="22"/>
            </w:rPr>
          </w:rPrChange>
        </w:rPr>
        <w:t xml:space="preserve">(4), 993-1014. </w:t>
      </w:r>
    </w:p>
    <w:p w14:paraId="4D1A17ED" w14:textId="77777777" w:rsidR="002017B4" w:rsidRPr="003571F9" w:rsidRDefault="002017B4" w:rsidP="003571F9">
      <w:pPr>
        <w:pStyle w:val="EndNoteBibliography"/>
        <w:ind w:left="284" w:hanging="284"/>
        <w:rPr>
          <w:rFonts w:ascii="Times New Roman" w:hAnsi="Times New Roman" w:cs="Times New Roman"/>
          <w:noProof/>
          <w:sz w:val="20"/>
          <w:szCs w:val="20"/>
          <w:rPrChange w:id="249" w:author="Justin Hastings" w:date="2023-02-09T09:28:00Z">
            <w:rPr>
              <w:rFonts w:ascii="Times New Roman" w:hAnsi="Times New Roman" w:cs="Times New Roman"/>
              <w:noProof/>
              <w:sz w:val="22"/>
              <w:szCs w:val="22"/>
            </w:rPr>
          </w:rPrChange>
        </w:rPr>
        <w:pPrChange w:id="250" w:author="Justin Hastings" w:date="2023-02-09T09:12:00Z">
          <w:pPr>
            <w:pStyle w:val="EndNoteBibliography"/>
            <w:ind w:left="284" w:hanging="284"/>
          </w:pPr>
        </w:pPrChange>
      </w:pPr>
      <w:r w:rsidRPr="003571F9">
        <w:rPr>
          <w:rFonts w:ascii="Times New Roman" w:hAnsi="Times New Roman" w:cs="Times New Roman"/>
          <w:noProof/>
          <w:sz w:val="20"/>
          <w:szCs w:val="20"/>
          <w:rPrChange w:id="251" w:author="Justin Hastings" w:date="2023-02-09T09:28:00Z">
            <w:rPr>
              <w:rFonts w:ascii="Times New Roman" w:hAnsi="Times New Roman" w:cs="Times New Roman"/>
              <w:noProof/>
              <w:sz w:val="22"/>
              <w:szCs w:val="22"/>
            </w:rPr>
          </w:rPrChange>
        </w:rPr>
        <w:t xml:space="preserve">Greif, A. (1993). Contract enforceability and economic institutions in early trade: The Maghribi traders' coalition. </w:t>
      </w:r>
      <w:r w:rsidRPr="003571F9">
        <w:rPr>
          <w:rFonts w:ascii="Times New Roman" w:hAnsi="Times New Roman" w:cs="Times New Roman"/>
          <w:i/>
          <w:noProof/>
          <w:sz w:val="20"/>
          <w:szCs w:val="20"/>
          <w:rPrChange w:id="252" w:author="Justin Hastings" w:date="2023-02-09T09:28:00Z">
            <w:rPr>
              <w:rFonts w:ascii="Times New Roman" w:hAnsi="Times New Roman" w:cs="Times New Roman"/>
              <w:i/>
              <w:noProof/>
              <w:sz w:val="22"/>
              <w:szCs w:val="22"/>
            </w:rPr>
          </w:rPrChange>
        </w:rPr>
        <w:t>American Economic Review, 83</w:t>
      </w:r>
      <w:r w:rsidRPr="003571F9">
        <w:rPr>
          <w:rFonts w:ascii="Times New Roman" w:hAnsi="Times New Roman" w:cs="Times New Roman"/>
          <w:noProof/>
          <w:sz w:val="20"/>
          <w:szCs w:val="20"/>
          <w:rPrChange w:id="253" w:author="Justin Hastings" w:date="2023-02-09T09:28:00Z">
            <w:rPr>
              <w:rFonts w:ascii="Times New Roman" w:hAnsi="Times New Roman" w:cs="Times New Roman"/>
              <w:noProof/>
              <w:sz w:val="22"/>
              <w:szCs w:val="22"/>
            </w:rPr>
          </w:rPrChange>
        </w:rPr>
        <w:t xml:space="preserve">, 525-548. </w:t>
      </w:r>
    </w:p>
    <w:p w14:paraId="630D8D38" w14:textId="2A1B0F87" w:rsidR="002017B4" w:rsidRPr="003571F9" w:rsidRDefault="002017B4" w:rsidP="003571F9">
      <w:pPr>
        <w:pStyle w:val="EndNoteBibliography"/>
        <w:ind w:left="284" w:hanging="284"/>
        <w:rPr>
          <w:rFonts w:ascii="Times New Roman" w:hAnsi="Times New Roman" w:cs="Times New Roman"/>
          <w:noProof/>
          <w:sz w:val="20"/>
          <w:szCs w:val="20"/>
          <w:rPrChange w:id="254" w:author="Justin Hastings" w:date="2023-02-09T09:28:00Z">
            <w:rPr>
              <w:rFonts w:ascii="Times New Roman" w:hAnsi="Times New Roman" w:cs="Times New Roman"/>
              <w:noProof/>
              <w:sz w:val="22"/>
              <w:szCs w:val="22"/>
            </w:rPr>
          </w:rPrChange>
        </w:rPr>
        <w:pPrChange w:id="255" w:author="Justin Hastings" w:date="2023-02-09T09:12:00Z">
          <w:pPr>
            <w:pStyle w:val="EndNoteBibliography"/>
            <w:ind w:left="284" w:hanging="284"/>
          </w:pPr>
        </w:pPrChange>
      </w:pPr>
      <w:r w:rsidRPr="003571F9">
        <w:rPr>
          <w:rFonts w:ascii="Times New Roman" w:hAnsi="Times New Roman" w:cs="Times New Roman"/>
          <w:noProof/>
          <w:sz w:val="20"/>
          <w:szCs w:val="20"/>
          <w:rPrChange w:id="256" w:author="Justin Hastings" w:date="2023-02-09T09:28:00Z">
            <w:rPr>
              <w:rFonts w:ascii="Times New Roman" w:hAnsi="Times New Roman" w:cs="Times New Roman"/>
              <w:noProof/>
              <w:sz w:val="22"/>
              <w:szCs w:val="22"/>
            </w:rPr>
          </w:rPrChange>
        </w:rPr>
        <w:t xml:space="preserve">Haggard, S., Lee, J., &amp; Noland, M. (2012). Integration in the absence of institutions: China-North Korea cross-border exchange. </w:t>
      </w:r>
      <w:r w:rsidRPr="003571F9">
        <w:rPr>
          <w:rFonts w:ascii="Times New Roman" w:hAnsi="Times New Roman" w:cs="Times New Roman"/>
          <w:i/>
          <w:noProof/>
          <w:sz w:val="20"/>
          <w:szCs w:val="20"/>
          <w:rPrChange w:id="257" w:author="Justin Hastings" w:date="2023-02-09T09:28:00Z">
            <w:rPr>
              <w:rFonts w:ascii="Times New Roman" w:hAnsi="Times New Roman" w:cs="Times New Roman"/>
              <w:i/>
              <w:noProof/>
              <w:sz w:val="22"/>
              <w:szCs w:val="22"/>
            </w:rPr>
          </w:rPrChange>
        </w:rPr>
        <w:t>J. of Asian Economics, 23</w:t>
      </w:r>
      <w:r w:rsidRPr="003571F9">
        <w:rPr>
          <w:rFonts w:ascii="Times New Roman" w:hAnsi="Times New Roman" w:cs="Times New Roman"/>
          <w:noProof/>
          <w:sz w:val="20"/>
          <w:szCs w:val="20"/>
          <w:rPrChange w:id="258" w:author="Justin Hastings" w:date="2023-02-09T09:28:00Z">
            <w:rPr>
              <w:rFonts w:ascii="Times New Roman" w:hAnsi="Times New Roman" w:cs="Times New Roman"/>
              <w:noProof/>
              <w:sz w:val="22"/>
              <w:szCs w:val="22"/>
            </w:rPr>
          </w:rPrChange>
        </w:rPr>
        <w:t xml:space="preserve">(2), 130-145. </w:t>
      </w:r>
    </w:p>
    <w:p w14:paraId="21CBA31D" w14:textId="6ACA7483" w:rsidR="002017B4" w:rsidRPr="003571F9" w:rsidRDefault="002017B4" w:rsidP="003571F9">
      <w:pPr>
        <w:tabs>
          <w:tab w:val="left" w:pos="771"/>
        </w:tabs>
        <w:ind w:left="284" w:hanging="284"/>
        <w:rPr>
          <w:rFonts w:ascii="Times New Roman" w:hAnsi="Times New Roman" w:cs="Times New Roman"/>
          <w:sz w:val="20"/>
          <w:szCs w:val="20"/>
          <w:rPrChange w:id="259" w:author="Justin Hastings" w:date="2023-02-09T09:28:00Z">
            <w:rPr>
              <w:rFonts w:ascii="Times New Roman" w:hAnsi="Times New Roman" w:cs="Times New Roman"/>
              <w:sz w:val="22"/>
              <w:szCs w:val="22"/>
            </w:rPr>
          </w:rPrChange>
        </w:rPr>
        <w:pPrChange w:id="260" w:author="Justin Hastings" w:date="2023-02-09T09:12:00Z">
          <w:pPr>
            <w:tabs>
              <w:tab w:val="left" w:pos="771"/>
            </w:tabs>
            <w:ind w:left="284" w:hanging="284"/>
          </w:pPr>
        </w:pPrChange>
      </w:pPr>
      <w:r w:rsidRPr="003571F9">
        <w:rPr>
          <w:rFonts w:ascii="Times New Roman" w:hAnsi="Times New Roman" w:cs="Times New Roman"/>
          <w:sz w:val="20"/>
          <w:szCs w:val="20"/>
          <w:rPrChange w:id="261" w:author="Justin Hastings" w:date="2023-02-09T09:28:00Z">
            <w:rPr>
              <w:rFonts w:ascii="Times New Roman" w:hAnsi="Times New Roman" w:cs="Times New Roman"/>
              <w:sz w:val="22"/>
              <w:szCs w:val="22"/>
            </w:rPr>
          </w:rPrChange>
        </w:rPr>
        <w:t xml:space="preserve">Hamilton, J. (1994). </w:t>
      </w:r>
      <w:r w:rsidRPr="003571F9">
        <w:rPr>
          <w:rFonts w:ascii="Times New Roman" w:hAnsi="Times New Roman" w:cs="Times New Roman"/>
          <w:i/>
          <w:iCs/>
          <w:sz w:val="20"/>
          <w:szCs w:val="20"/>
          <w:rPrChange w:id="262" w:author="Justin Hastings" w:date="2023-02-09T09:28:00Z">
            <w:rPr>
              <w:rFonts w:ascii="Times New Roman" w:hAnsi="Times New Roman" w:cs="Times New Roman"/>
              <w:i/>
              <w:iCs/>
              <w:sz w:val="22"/>
              <w:szCs w:val="22"/>
            </w:rPr>
          </w:rPrChange>
        </w:rPr>
        <w:t>Time series analysis</w:t>
      </w:r>
      <w:r w:rsidRPr="003571F9">
        <w:rPr>
          <w:rFonts w:ascii="Times New Roman" w:hAnsi="Times New Roman" w:cs="Times New Roman"/>
          <w:sz w:val="20"/>
          <w:szCs w:val="20"/>
          <w:rPrChange w:id="263" w:author="Justin Hastings" w:date="2023-02-09T09:28:00Z">
            <w:rPr>
              <w:rFonts w:ascii="Times New Roman" w:hAnsi="Times New Roman" w:cs="Times New Roman"/>
              <w:sz w:val="22"/>
              <w:szCs w:val="22"/>
            </w:rPr>
          </w:rPrChange>
        </w:rPr>
        <w:t xml:space="preserve">. </w:t>
      </w:r>
      <w:r w:rsidR="002B42F2" w:rsidRPr="003571F9">
        <w:rPr>
          <w:rFonts w:ascii="Times New Roman" w:hAnsi="Times New Roman" w:cs="Times New Roman"/>
          <w:sz w:val="20"/>
          <w:szCs w:val="20"/>
          <w:rPrChange w:id="264" w:author="Justin Hastings" w:date="2023-02-09T09:28:00Z">
            <w:rPr>
              <w:rFonts w:ascii="Times New Roman" w:hAnsi="Times New Roman" w:cs="Times New Roman"/>
              <w:sz w:val="22"/>
              <w:szCs w:val="22"/>
            </w:rPr>
          </w:rPrChange>
        </w:rPr>
        <w:t xml:space="preserve">Princeton: </w:t>
      </w:r>
      <w:r w:rsidRPr="003571F9">
        <w:rPr>
          <w:rFonts w:ascii="Times New Roman" w:hAnsi="Times New Roman" w:cs="Times New Roman"/>
          <w:sz w:val="20"/>
          <w:szCs w:val="20"/>
          <w:rPrChange w:id="265" w:author="Justin Hastings" w:date="2023-02-09T09:28:00Z">
            <w:rPr>
              <w:rFonts w:ascii="Times New Roman" w:hAnsi="Times New Roman" w:cs="Times New Roman"/>
              <w:sz w:val="22"/>
              <w:szCs w:val="22"/>
            </w:rPr>
          </w:rPrChange>
        </w:rPr>
        <w:t>Princeton University Press.</w:t>
      </w:r>
    </w:p>
    <w:p w14:paraId="73E4AA71" w14:textId="08316DB4" w:rsidR="00090F56" w:rsidRPr="003571F9" w:rsidRDefault="00090F56" w:rsidP="003571F9">
      <w:pPr>
        <w:tabs>
          <w:tab w:val="left" w:pos="771"/>
        </w:tabs>
        <w:ind w:left="284" w:hanging="284"/>
        <w:rPr>
          <w:rFonts w:ascii="Times New Roman" w:hAnsi="Times New Roman" w:cs="Times New Roman"/>
          <w:noProof/>
          <w:sz w:val="20"/>
          <w:szCs w:val="20"/>
          <w:rPrChange w:id="266" w:author="Justin Hastings" w:date="2023-02-09T09:28:00Z">
            <w:rPr>
              <w:rFonts w:ascii="Times New Roman" w:hAnsi="Times New Roman" w:cs="Times New Roman"/>
              <w:noProof/>
              <w:sz w:val="22"/>
              <w:szCs w:val="22"/>
            </w:rPr>
          </w:rPrChange>
        </w:rPr>
        <w:pPrChange w:id="267" w:author="Justin Hastings" w:date="2023-02-09T09:12:00Z">
          <w:pPr>
            <w:tabs>
              <w:tab w:val="left" w:pos="771"/>
            </w:tabs>
            <w:ind w:left="284" w:hanging="284"/>
          </w:pPr>
        </w:pPrChange>
      </w:pPr>
      <w:r w:rsidRPr="003571F9">
        <w:rPr>
          <w:rFonts w:ascii="Times New Roman" w:hAnsi="Times New Roman" w:cs="Times New Roman"/>
          <w:noProof/>
          <w:sz w:val="20"/>
          <w:szCs w:val="20"/>
          <w:rPrChange w:id="268" w:author="Justin Hastings" w:date="2023-02-09T09:28:00Z">
            <w:rPr>
              <w:rFonts w:ascii="Times New Roman" w:hAnsi="Times New Roman" w:cs="Times New Roman"/>
              <w:noProof/>
              <w:sz w:val="22"/>
              <w:szCs w:val="22"/>
            </w:rPr>
          </w:rPrChange>
        </w:rPr>
        <w:t>Hastings, J.V., S.G. Phillips, Ubilava, D., &amp; A. Vasnev (2022). Price Transmission in Conflict–Affected States: Evidence from Cereal Markets of Somalia. Journal of African Economies 31(3), 272-291.</w:t>
      </w:r>
    </w:p>
    <w:p w14:paraId="1C3D657B" w14:textId="77777777" w:rsidR="002017B4" w:rsidRPr="003571F9" w:rsidRDefault="002017B4" w:rsidP="003571F9">
      <w:pPr>
        <w:pStyle w:val="EndNoteBibliography"/>
        <w:ind w:left="284" w:hanging="284"/>
        <w:rPr>
          <w:rFonts w:ascii="Times New Roman" w:hAnsi="Times New Roman" w:cs="Times New Roman"/>
          <w:noProof/>
          <w:sz w:val="20"/>
          <w:szCs w:val="20"/>
          <w:rPrChange w:id="269" w:author="Justin Hastings" w:date="2023-02-09T09:28:00Z">
            <w:rPr>
              <w:rFonts w:ascii="Times New Roman" w:hAnsi="Times New Roman" w:cs="Times New Roman"/>
              <w:noProof/>
              <w:sz w:val="22"/>
              <w:szCs w:val="22"/>
            </w:rPr>
          </w:rPrChange>
        </w:rPr>
        <w:pPrChange w:id="270" w:author="Justin Hastings" w:date="2023-02-09T09:12:00Z">
          <w:pPr>
            <w:pStyle w:val="EndNoteBibliography"/>
            <w:ind w:left="284" w:hanging="284"/>
          </w:pPr>
        </w:pPrChange>
      </w:pPr>
      <w:r w:rsidRPr="003571F9">
        <w:rPr>
          <w:rFonts w:ascii="Times New Roman" w:hAnsi="Times New Roman" w:cs="Times New Roman"/>
          <w:noProof/>
          <w:sz w:val="20"/>
          <w:szCs w:val="20"/>
          <w:rPrChange w:id="271" w:author="Justin Hastings" w:date="2023-02-09T09:28:00Z">
            <w:rPr>
              <w:rFonts w:ascii="Times New Roman" w:hAnsi="Times New Roman" w:cs="Times New Roman"/>
              <w:noProof/>
              <w:sz w:val="22"/>
              <w:szCs w:val="22"/>
            </w:rPr>
          </w:rPrChange>
        </w:rPr>
        <w:t xml:space="preserve">Hendrix, C., &amp; Brinkman, H.-J. (2013). Food insecurity and conflict dynamics: Causal linkages and complex feedbacks. </w:t>
      </w:r>
      <w:r w:rsidRPr="003571F9">
        <w:rPr>
          <w:rFonts w:ascii="Times New Roman" w:hAnsi="Times New Roman" w:cs="Times New Roman"/>
          <w:i/>
          <w:noProof/>
          <w:sz w:val="20"/>
          <w:szCs w:val="20"/>
          <w:rPrChange w:id="272" w:author="Justin Hastings" w:date="2023-02-09T09:28:00Z">
            <w:rPr>
              <w:rFonts w:ascii="Times New Roman" w:hAnsi="Times New Roman" w:cs="Times New Roman"/>
              <w:i/>
              <w:noProof/>
              <w:sz w:val="22"/>
              <w:szCs w:val="22"/>
            </w:rPr>
          </w:rPrChange>
        </w:rPr>
        <w:t>Stability: International Journal of Security and Development, 2</w:t>
      </w:r>
      <w:r w:rsidRPr="003571F9">
        <w:rPr>
          <w:rFonts w:ascii="Times New Roman" w:hAnsi="Times New Roman" w:cs="Times New Roman"/>
          <w:noProof/>
          <w:sz w:val="20"/>
          <w:szCs w:val="20"/>
          <w:rPrChange w:id="273" w:author="Justin Hastings" w:date="2023-02-09T09:28:00Z">
            <w:rPr>
              <w:rFonts w:ascii="Times New Roman" w:hAnsi="Times New Roman" w:cs="Times New Roman"/>
              <w:noProof/>
              <w:sz w:val="22"/>
              <w:szCs w:val="22"/>
            </w:rPr>
          </w:rPrChange>
        </w:rPr>
        <w:t xml:space="preserve">(2). </w:t>
      </w:r>
    </w:p>
    <w:p w14:paraId="7A6AE045" w14:textId="77777777" w:rsidR="002017B4" w:rsidRPr="003571F9" w:rsidRDefault="002017B4" w:rsidP="003571F9">
      <w:pPr>
        <w:pStyle w:val="EndNoteBibliography"/>
        <w:ind w:left="284" w:hanging="284"/>
        <w:rPr>
          <w:rFonts w:ascii="Times New Roman" w:hAnsi="Times New Roman" w:cs="Times New Roman"/>
          <w:noProof/>
          <w:sz w:val="20"/>
          <w:szCs w:val="20"/>
          <w:rPrChange w:id="274" w:author="Justin Hastings" w:date="2023-02-09T09:28:00Z">
            <w:rPr>
              <w:rFonts w:ascii="Times New Roman" w:hAnsi="Times New Roman" w:cs="Times New Roman"/>
              <w:noProof/>
              <w:sz w:val="22"/>
              <w:szCs w:val="22"/>
            </w:rPr>
          </w:rPrChange>
        </w:rPr>
        <w:pPrChange w:id="275" w:author="Justin Hastings" w:date="2023-02-09T09:12:00Z">
          <w:pPr>
            <w:pStyle w:val="EndNoteBibliography"/>
            <w:ind w:left="284" w:hanging="284"/>
          </w:pPr>
        </w:pPrChange>
      </w:pPr>
      <w:r w:rsidRPr="003571F9">
        <w:rPr>
          <w:rFonts w:ascii="Times New Roman" w:hAnsi="Times New Roman" w:cs="Times New Roman"/>
          <w:noProof/>
          <w:sz w:val="20"/>
          <w:szCs w:val="20"/>
          <w:rPrChange w:id="276" w:author="Justin Hastings" w:date="2023-02-09T09:28:00Z">
            <w:rPr>
              <w:rFonts w:ascii="Times New Roman" w:hAnsi="Times New Roman" w:cs="Times New Roman"/>
              <w:noProof/>
              <w:sz w:val="22"/>
              <w:szCs w:val="22"/>
            </w:rPr>
          </w:rPrChange>
        </w:rPr>
        <w:t xml:space="preserve">Hendrix, C. S., &amp; Haggard, S. (2015). Global food prices, regime type, and urban unrest in the developing world. </w:t>
      </w:r>
      <w:r w:rsidRPr="003571F9">
        <w:rPr>
          <w:rFonts w:ascii="Times New Roman" w:hAnsi="Times New Roman" w:cs="Times New Roman"/>
          <w:i/>
          <w:noProof/>
          <w:sz w:val="20"/>
          <w:szCs w:val="20"/>
          <w:rPrChange w:id="277" w:author="Justin Hastings" w:date="2023-02-09T09:28:00Z">
            <w:rPr>
              <w:rFonts w:ascii="Times New Roman" w:hAnsi="Times New Roman" w:cs="Times New Roman"/>
              <w:i/>
              <w:noProof/>
              <w:sz w:val="22"/>
              <w:szCs w:val="22"/>
            </w:rPr>
          </w:rPrChange>
        </w:rPr>
        <w:t>J. of Peace Research, 52</w:t>
      </w:r>
      <w:r w:rsidRPr="003571F9">
        <w:rPr>
          <w:rFonts w:ascii="Times New Roman" w:hAnsi="Times New Roman" w:cs="Times New Roman"/>
          <w:noProof/>
          <w:sz w:val="20"/>
          <w:szCs w:val="20"/>
          <w:rPrChange w:id="278" w:author="Justin Hastings" w:date="2023-02-09T09:28:00Z">
            <w:rPr>
              <w:rFonts w:ascii="Times New Roman" w:hAnsi="Times New Roman" w:cs="Times New Roman"/>
              <w:noProof/>
              <w:sz w:val="22"/>
              <w:szCs w:val="22"/>
            </w:rPr>
          </w:rPrChange>
        </w:rPr>
        <w:t xml:space="preserve">(2), 143-157. </w:t>
      </w:r>
    </w:p>
    <w:p w14:paraId="0C530002" w14:textId="1245459F" w:rsidR="002017B4" w:rsidRPr="003571F9" w:rsidRDefault="002017B4" w:rsidP="003571F9">
      <w:pPr>
        <w:pStyle w:val="EndNoteBibliography"/>
        <w:ind w:left="284" w:hanging="284"/>
        <w:rPr>
          <w:rFonts w:ascii="Times New Roman" w:hAnsi="Times New Roman" w:cs="Times New Roman"/>
          <w:noProof/>
          <w:sz w:val="20"/>
          <w:szCs w:val="20"/>
          <w:rPrChange w:id="279" w:author="Justin Hastings" w:date="2023-02-09T09:28:00Z">
            <w:rPr>
              <w:rFonts w:ascii="Times New Roman" w:hAnsi="Times New Roman" w:cs="Times New Roman"/>
              <w:noProof/>
              <w:sz w:val="22"/>
              <w:szCs w:val="22"/>
            </w:rPr>
          </w:rPrChange>
        </w:rPr>
        <w:pPrChange w:id="280" w:author="Justin Hastings" w:date="2023-02-09T09:12:00Z">
          <w:pPr>
            <w:pStyle w:val="EndNoteBibliography"/>
            <w:ind w:left="284" w:hanging="284"/>
          </w:pPr>
        </w:pPrChange>
      </w:pPr>
      <w:r w:rsidRPr="003571F9">
        <w:rPr>
          <w:rFonts w:ascii="Times New Roman" w:hAnsi="Times New Roman" w:cs="Times New Roman"/>
          <w:noProof/>
          <w:sz w:val="20"/>
          <w:szCs w:val="20"/>
          <w:rPrChange w:id="281" w:author="Justin Hastings" w:date="2023-02-09T09:28:00Z">
            <w:rPr>
              <w:rFonts w:ascii="Times New Roman" w:hAnsi="Times New Roman" w:cs="Times New Roman"/>
              <w:noProof/>
              <w:sz w:val="22"/>
              <w:szCs w:val="22"/>
            </w:rPr>
          </w:rPrChange>
        </w:rPr>
        <w:t xml:space="preserve">Herbst, J. (2000). </w:t>
      </w:r>
      <w:r w:rsidRPr="003571F9">
        <w:rPr>
          <w:rFonts w:ascii="Times New Roman" w:hAnsi="Times New Roman" w:cs="Times New Roman"/>
          <w:i/>
          <w:noProof/>
          <w:sz w:val="20"/>
          <w:szCs w:val="20"/>
          <w:rPrChange w:id="282" w:author="Justin Hastings" w:date="2023-02-09T09:28:00Z">
            <w:rPr>
              <w:rFonts w:ascii="Times New Roman" w:hAnsi="Times New Roman" w:cs="Times New Roman"/>
              <w:i/>
              <w:noProof/>
              <w:sz w:val="22"/>
              <w:szCs w:val="22"/>
            </w:rPr>
          </w:rPrChange>
        </w:rPr>
        <w:t>State and Power in Africa: Comparative Lessons in Authority and Control</w:t>
      </w:r>
      <w:r w:rsidRPr="003571F9">
        <w:rPr>
          <w:rFonts w:ascii="Times New Roman" w:hAnsi="Times New Roman" w:cs="Times New Roman"/>
          <w:noProof/>
          <w:sz w:val="20"/>
          <w:szCs w:val="20"/>
          <w:rPrChange w:id="283" w:author="Justin Hastings" w:date="2023-02-09T09:28:00Z">
            <w:rPr>
              <w:rFonts w:ascii="Times New Roman" w:hAnsi="Times New Roman" w:cs="Times New Roman"/>
              <w:noProof/>
              <w:sz w:val="22"/>
              <w:szCs w:val="22"/>
            </w:rPr>
          </w:rPrChange>
        </w:rPr>
        <w:t xml:space="preserve">. Princeton: Princeton </w:t>
      </w:r>
      <w:del w:id="284" w:author="Justin Hastings" w:date="2023-02-09T09:21:00Z">
        <w:r w:rsidRPr="003571F9" w:rsidDel="003571F9">
          <w:rPr>
            <w:rFonts w:ascii="Times New Roman" w:hAnsi="Times New Roman" w:cs="Times New Roman"/>
            <w:noProof/>
            <w:sz w:val="20"/>
            <w:szCs w:val="20"/>
            <w:rPrChange w:id="285" w:author="Justin Hastings" w:date="2023-02-09T09:28:00Z">
              <w:rPr>
                <w:rFonts w:ascii="Times New Roman" w:hAnsi="Times New Roman" w:cs="Times New Roman"/>
                <w:noProof/>
                <w:sz w:val="22"/>
                <w:szCs w:val="22"/>
              </w:rPr>
            </w:rPrChange>
          </w:rPr>
          <w:delText>University Press.</w:delText>
        </w:r>
      </w:del>
      <w:ins w:id="286" w:author="Justin Hastings" w:date="2023-02-09T09:21:00Z">
        <w:r w:rsidR="003571F9" w:rsidRPr="003571F9">
          <w:rPr>
            <w:rFonts w:ascii="Times New Roman" w:hAnsi="Times New Roman" w:cs="Times New Roman"/>
            <w:noProof/>
            <w:sz w:val="20"/>
            <w:szCs w:val="20"/>
            <w:rPrChange w:id="287" w:author="Justin Hastings" w:date="2023-02-09T09:28:00Z">
              <w:rPr>
                <w:rFonts w:ascii="Times New Roman" w:hAnsi="Times New Roman" w:cs="Times New Roman"/>
                <w:noProof/>
                <w:sz w:val="22"/>
                <w:szCs w:val="22"/>
              </w:rPr>
            </w:rPrChange>
          </w:rPr>
          <w:t>UP.</w:t>
        </w:r>
      </w:ins>
    </w:p>
    <w:p w14:paraId="673416D4" w14:textId="557E6EC7" w:rsidR="002017B4" w:rsidRPr="003571F9" w:rsidRDefault="002017B4" w:rsidP="003571F9">
      <w:pPr>
        <w:pStyle w:val="EndNoteBibliography"/>
        <w:ind w:left="284" w:hanging="284"/>
        <w:rPr>
          <w:rFonts w:ascii="Times New Roman" w:hAnsi="Times New Roman" w:cs="Times New Roman"/>
          <w:noProof/>
          <w:sz w:val="20"/>
          <w:szCs w:val="20"/>
          <w:rPrChange w:id="288" w:author="Justin Hastings" w:date="2023-02-09T09:28:00Z">
            <w:rPr>
              <w:rFonts w:ascii="Times New Roman" w:hAnsi="Times New Roman" w:cs="Times New Roman"/>
              <w:noProof/>
              <w:sz w:val="22"/>
              <w:szCs w:val="22"/>
            </w:rPr>
          </w:rPrChange>
        </w:rPr>
        <w:pPrChange w:id="289" w:author="Justin Hastings" w:date="2023-02-09T09:12:00Z">
          <w:pPr>
            <w:pStyle w:val="EndNoteBibliography"/>
            <w:ind w:left="284" w:hanging="284"/>
          </w:pPr>
        </w:pPrChange>
      </w:pPr>
      <w:r w:rsidRPr="003571F9">
        <w:rPr>
          <w:rFonts w:ascii="Times New Roman" w:hAnsi="Times New Roman" w:cs="Times New Roman"/>
          <w:noProof/>
          <w:sz w:val="20"/>
          <w:szCs w:val="20"/>
          <w:rPrChange w:id="290" w:author="Justin Hastings" w:date="2023-02-09T09:28:00Z">
            <w:rPr>
              <w:rFonts w:ascii="Times New Roman" w:hAnsi="Times New Roman" w:cs="Times New Roman"/>
              <w:noProof/>
              <w:sz w:val="22"/>
              <w:szCs w:val="22"/>
            </w:rPr>
          </w:rPrChange>
        </w:rPr>
        <w:t xml:space="preserve">Hood, H. B., &amp; Dorfman, J. H. (2015). Examining dynamically changing timber market linkages. </w:t>
      </w:r>
      <w:r w:rsidRPr="003571F9">
        <w:rPr>
          <w:rFonts w:ascii="Times New Roman" w:hAnsi="Times New Roman" w:cs="Times New Roman"/>
          <w:i/>
          <w:noProof/>
          <w:sz w:val="20"/>
          <w:szCs w:val="20"/>
          <w:rPrChange w:id="291" w:author="Justin Hastings" w:date="2023-02-09T09:28:00Z">
            <w:rPr>
              <w:rFonts w:ascii="Times New Roman" w:hAnsi="Times New Roman" w:cs="Times New Roman"/>
              <w:i/>
              <w:noProof/>
              <w:sz w:val="22"/>
              <w:szCs w:val="22"/>
            </w:rPr>
          </w:rPrChange>
        </w:rPr>
        <w:t>American J. of Agricultural Economics, 97</w:t>
      </w:r>
      <w:r w:rsidRPr="003571F9">
        <w:rPr>
          <w:rFonts w:ascii="Times New Roman" w:hAnsi="Times New Roman" w:cs="Times New Roman"/>
          <w:noProof/>
          <w:sz w:val="20"/>
          <w:szCs w:val="20"/>
          <w:rPrChange w:id="292" w:author="Justin Hastings" w:date="2023-02-09T09:28:00Z">
            <w:rPr>
              <w:rFonts w:ascii="Times New Roman" w:hAnsi="Times New Roman" w:cs="Times New Roman"/>
              <w:noProof/>
              <w:sz w:val="22"/>
              <w:szCs w:val="22"/>
            </w:rPr>
          </w:rPrChange>
        </w:rPr>
        <w:t xml:space="preserve">(5), 1451-1463. </w:t>
      </w:r>
    </w:p>
    <w:p w14:paraId="545CB581" w14:textId="79C1DF20" w:rsidR="002017B4" w:rsidRPr="003571F9" w:rsidRDefault="008151AB" w:rsidP="003571F9">
      <w:pPr>
        <w:pStyle w:val="EndNoteBibliography"/>
        <w:ind w:left="284" w:hanging="284"/>
        <w:rPr>
          <w:rFonts w:ascii="Times New Roman" w:hAnsi="Times New Roman" w:cs="Times New Roman"/>
          <w:noProof/>
          <w:sz w:val="20"/>
          <w:szCs w:val="20"/>
          <w:rPrChange w:id="293" w:author="Justin Hastings" w:date="2023-02-09T09:28:00Z">
            <w:rPr>
              <w:rFonts w:ascii="Times New Roman" w:hAnsi="Times New Roman" w:cs="Times New Roman"/>
              <w:noProof/>
              <w:sz w:val="22"/>
              <w:szCs w:val="22"/>
            </w:rPr>
          </w:rPrChange>
        </w:rPr>
        <w:pPrChange w:id="294" w:author="Justin Hastings" w:date="2023-02-09T09:12:00Z">
          <w:pPr>
            <w:pStyle w:val="EndNoteBibliography"/>
            <w:ind w:left="284" w:hanging="284"/>
          </w:pPr>
        </w:pPrChange>
      </w:pPr>
      <w:r w:rsidRPr="003571F9">
        <w:rPr>
          <w:rFonts w:ascii="Times New Roman" w:hAnsi="Times New Roman" w:cs="Times New Roman"/>
          <w:noProof/>
          <w:sz w:val="20"/>
          <w:szCs w:val="20"/>
          <w:rPrChange w:id="295" w:author="Justin Hastings" w:date="2023-02-09T09:28:00Z">
            <w:rPr>
              <w:rFonts w:ascii="Times New Roman" w:hAnsi="Times New Roman" w:cs="Times New Roman"/>
              <w:noProof/>
              <w:sz w:val="22"/>
              <w:szCs w:val="22"/>
            </w:rPr>
          </w:rPrChange>
        </w:rPr>
        <w:t>Htay, Y. (2022, November 30). Myanmar Food Security Threatens Regional Stability. Retrieved February 7, 2023, from https://teacircleoxford.com/politics/myanmar-food-security-threatens-regional-stability/</w:t>
      </w:r>
    </w:p>
    <w:p w14:paraId="03AC04B0" w14:textId="77777777" w:rsidR="002017B4" w:rsidRPr="003571F9" w:rsidRDefault="002017B4" w:rsidP="003571F9">
      <w:pPr>
        <w:pStyle w:val="EndNoteBibliography"/>
        <w:ind w:left="284" w:hanging="284"/>
        <w:rPr>
          <w:rFonts w:ascii="Times New Roman" w:hAnsi="Times New Roman" w:cs="Times New Roman"/>
          <w:noProof/>
          <w:sz w:val="20"/>
          <w:szCs w:val="20"/>
          <w:rPrChange w:id="296" w:author="Justin Hastings" w:date="2023-02-09T09:28:00Z">
            <w:rPr>
              <w:rFonts w:ascii="Times New Roman" w:hAnsi="Times New Roman" w:cs="Times New Roman"/>
              <w:noProof/>
              <w:sz w:val="22"/>
              <w:szCs w:val="22"/>
            </w:rPr>
          </w:rPrChange>
        </w:rPr>
        <w:pPrChange w:id="297" w:author="Justin Hastings" w:date="2023-02-09T09:12:00Z">
          <w:pPr>
            <w:pStyle w:val="EndNoteBibliography"/>
            <w:ind w:left="284" w:hanging="284"/>
          </w:pPr>
        </w:pPrChange>
      </w:pPr>
      <w:r w:rsidRPr="003571F9">
        <w:rPr>
          <w:rFonts w:ascii="Times New Roman" w:hAnsi="Times New Roman" w:cs="Times New Roman"/>
          <w:noProof/>
          <w:sz w:val="20"/>
          <w:szCs w:val="20"/>
          <w:rPrChange w:id="298" w:author="Justin Hastings" w:date="2023-02-09T09:28:00Z">
            <w:rPr>
              <w:rFonts w:ascii="Times New Roman" w:hAnsi="Times New Roman" w:cs="Times New Roman"/>
              <w:noProof/>
              <w:sz w:val="22"/>
              <w:szCs w:val="22"/>
            </w:rPr>
          </w:rPrChange>
        </w:rPr>
        <w:t xml:space="preserve">Johnson, S., McMillan, J., &amp; Woodruff, C. (2002). Courts and relational contracts. </w:t>
      </w:r>
      <w:r w:rsidRPr="003571F9">
        <w:rPr>
          <w:rFonts w:ascii="Times New Roman" w:hAnsi="Times New Roman" w:cs="Times New Roman"/>
          <w:i/>
          <w:noProof/>
          <w:sz w:val="20"/>
          <w:szCs w:val="20"/>
          <w:rPrChange w:id="299" w:author="Justin Hastings" w:date="2023-02-09T09:28:00Z">
            <w:rPr>
              <w:rFonts w:ascii="Times New Roman" w:hAnsi="Times New Roman" w:cs="Times New Roman"/>
              <w:i/>
              <w:noProof/>
              <w:sz w:val="22"/>
              <w:szCs w:val="22"/>
            </w:rPr>
          </w:rPrChange>
        </w:rPr>
        <w:t>J. of Law, Econ., and Organization, 18</w:t>
      </w:r>
      <w:r w:rsidRPr="003571F9">
        <w:rPr>
          <w:rFonts w:ascii="Times New Roman" w:hAnsi="Times New Roman" w:cs="Times New Roman"/>
          <w:noProof/>
          <w:sz w:val="20"/>
          <w:szCs w:val="20"/>
          <w:rPrChange w:id="300" w:author="Justin Hastings" w:date="2023-02-09T09:28:00Z">
            <w:rPr>
              <w:rFonts w:ascii="Times New Roman" w:hAnsi="Times New Roman" w:cs="Times New Roman"/>
              <w:noProof/>
              <w:sz w:val="22"/>
              <w:szCs w:val="22"/>
            </w:rPr>
          </w:rPrChange>
        </w:rPr>
        <w:t xml:space="preserve">(1), 221-277. </w:t>
      </w:r>
    </w:p>
    <w:p w14:paraId="5DA2EB3E" w14:textId="77777777" w:rsidR="00B83150" w:rsidRPr="003571F9" w:rsidRDefault="00B83150" w:rsidP="003571F9">
      <w:pPr>
        <w:pStyle w:val="EndNoteBibliography"/>
        <w:ind w:left="284" w:hanging="284"/>
        <w:rPr>
          <w:rFonts w:ascii="Times New Roman" w:hAnsi="Times New Roman" w:cs="Times New Roman"/>
          <w:noProof/>
          <w:sz w:val="20"/>
          <w:szCs w:val="20"/>
          <w:rPrChange w:id="301" w:author="Justin Hastings" w:date="2023-02-09T09:28:00Z">
            <w:rPr>
              <w:rFonts w:ascii="Times New Roman" w:hAnsi="Times New Roman" w:cs="Times New Roman"/>
              <w:noProof/>
              <w:sz w:val="22"/>
              <w:szCs w:val="22"/>
            </w:rPr>
          </w:rPrChange>
        </w:rPr>
        <w:pPrChange w:id="302" w:author="Justin Hastings" w:date="2023-02-09T09:12:00Z">
          <w:pPr>
            <w:pStyle w:val="EndNoteBibliography"/>
            <w:ind w:left="284" w:hanging="284"/>
          </w:pPr>
        </w:pPrChange>
      </w:pPr>
      <w:r w:rsidRPr="003571F9">
        <w:rPr>
          <w:rFonts w:ascii="Times New Roman" w:hAnsi="Times New Roman" w:cs="Times New Roman"/>
          <w:noProof/>
          <w:sz w:val="20"/>
          <w:szCs w:val="20"/>
          <w:rPrChange w:id="303" w:author="Justin Hastings" w:date="2023-02-09T09:28:00Z">
            <w:rPr>
              <w:rFonts w:ascii="Times New Roman" w:hAnsi="Times New Roman" w:cs="Times New Roman"/>
              <w:noProof/>
              <w:sz w:val="22"/>
              <w:szCs w:val="22"/>
            </w:rPr>
          </w:rPrChange>
        </w:rPr>
        <w:t>Koren, O. (2019). Food Resources and Strategic Conflict. Journal of Conflict Resolution, 63(10), 2236-2261</w:t>
      </w:r>
    </w:p>
    <w:p w14:paraId="793C79D9" w14:textId="296D354F" w:rsidR="002017B4" w:rsidRPr="003571F9" w:rsidRDefault="002017B4" w:rsidP="003571F9">
      <w:pPr>
        <w:pStyle w:val="EndNoteBibliography"/>
        <w:ind w:left="284" w:hanging="284"/>
        <w:rPr>
          <w:rFonts w:ascii="Times New Roman" w:hAnsi="Times New Roman" w:cs="Times New Roman"/>
          <w:noProof/>
          <w:sz w:val="20"/>
          <w:szCs w:val="20"/>
          <w:rPrChange w:id="304" w:author="Justin Hastings" w:date="2023-02-09T09:28:00Z">
            <w:rPr>
              <w:rFonts w:ascii="Times New Roman" w:hAnsi="Times New Roman" w:cs="Times New Roman"/>
              <w:noProof/>
              <w:sz w:val="22"/>
              <w:szCs w:val="22"/>
            </w:rPr>
          </w:rPrChange>
        </w:rPr>
        <w:pPrChange w:id="305" w:author="Justin Hastings" w:date="2023-02-09T09:12:00Z">
          <w:pPr>
            <w:pStyle w:val="EndNoteBibliography"/>
            <w:ind w:left="284" w:hanging="284"/>
          </w:pPr>
        </w:pPrChange>
      </w:pPr>
      <w:r w:rsidRPr="003571F9">
        <w:rPr>
          <w:rFonts w:ascii="Times New Roman" w:hAnsi="Times New Roman" w:cs="Times New Roman"/>
          <w:noProof/>
          <w:sz w:val="20"/>
          <w:szCs w:val="20"/>
          <w:rPrChange w:id="306" w:author="Justin Hastings" w:date="2023-02-09T09:28:00Z">
            <w:rPr>
              <w:rFonts w:ascii="Times New Roman" w:hAnsi="Times New Roman" w:cs="Times New Roman"/>
              <w:noProof/>
              <w:sz w:val="22"/>
              <w:szCs w:val="22"/>
            </w:rPr>
          </w:rPrChange>
        </w:rPr>
        <w:t xml:space="preserve">Krasner, S. D., &amp; Risse, T. (2014). External actors, state‐building, and service provision in areas of limited statehood: Introduction. </w:t>
      </w:r>
      <w:r w:rsidRPr="003571F9">
        <w:rPr>
          <w:rFonts w:ascii="Times New Roman" w:hAnsi="Times New Roman" w:cs="Times New Roman"/>
          <w:i/>
          <w:noProof/>
          <w:sz w:val="20"/>
          <w:szCs w:val="20"/>
          <w:rPrChange w:id="307" w:author="Justin Hastings" w:date="2023-02-09T09:28:00Z">
            <w:rPr>
              <w:rFonts w:ascii="Times New Roman" w:hAnsi="Times New Roman" w:cs="Times New Roman"/>
              <w:i/>
              <w:noProof/>
              <w:sz w:val="22"/>
              <w:szCs w:val="22"/>
            </w:rPr>
          </w:rPrChange>
        </w:rPr>
        <w:t>Governance, 27</w:t>
      </w:r>
      <w:r w:rsidRPr="003571F9">
        <w:rPr>
          <w:rFonts w:ascii="Times New Roman" w:hAnsi="Times New Roman" w:cs="Times New Roman"/>
          <w:noProof/>
          <w:sz w:val="20"/>
          <w:szCs w:val="20"/>
          <w:rPrChange w:id="308" w:author="Justin Hastings" w:date="2023-02-09T09:28:00Z">
            <w:rPr>
              <w:rFonts w:ascii="Times New Roman" w:hAnsi="Times New Roman" w:cs="Times New Roman"/>
              <w:noProof/>
              <w:sz w:val="22"/>
              <w:szCs w:val="22"/>
            </w:rPr>
          </w:rPrChange>
        </w:rPr>
        <w:t xml:space="preserve">(4), 545-567. </w:t>
      </w:r>
    </w:p>
    <w:p w14:paraId="58A142F7" w14:textId="1A9D5B8B" w:rsidR="002017B4" w:rsidRPr="003571F9" w:rsidRDefault="002017B4" w:rsidP="003571F9">
      <w:pPr>
        <w:pStyle w:val="EndNoteBibliography"/>
        <w:ind w:left="284" w:hanging="284"/>
        <w:rPr>
          <w:rFonts w:ascii="Times New Roman" w:hAnsi="Times New Roman" w:cs="Times New Roman"/>
          <w:noProof/>
          <w:sz w:val="20"/>
          <w:szCs w:val="20"/>
          <w:rPrChange w:id="309" w:author="Justin Hastings" w:date="2023-02-09T09:28:00Z">
            <w:rPr>
              <w:rFonts w:ascii="Times New Roman" w:hAnsi="Times New Roman" w:cs="Times New Roman"/>
              <w:noProof/>
              <w:sz w:val="22"/>
              <w:szCs w:val="22"/>
            </w:rPr>
          </w:rPrChange>
        </w:rPr>
        <w:pPrChange w:id="310" w:author="Justin Hastings" w:date="2023-02-09T09:12:00Z">
          <w:pPr>
            <w:pStyle w:val="EndNoteBibliography"/>
            <w:ind w:left="284" w:hanging="284"/>
          </w:pPr>
        </w:pPrChange>
      </w:pPr>
      <w:r w:rsidRPr="003571F9">
        <w:rPr>
          <w:rFonts w:ascii="Times New Roman" w:hAnsi="Times New Roman" w:cs="Times New Roman"/>
          <w:noProof/>
          <w:sz w:val="20"/>
          <w:szCs w:val="20"/>
          <w:rPrChange w:id="311" w:author="Justin Hastings" w:date="2023-02-09T09:28:00Z">
            <w:rPr>
              <w:rFonts w:ascii="Times New Roman" w:hAnsi="Times New Roman" w:cs="Times New Roman"/>
              <w:noProof/>
              <w:sz w:val="22"/>
              <w:szCs w:val="22"/>
            </w:rPr>
          </w:rPrChange>
        </w:rPr>
        <w:t xml:space="preserve">Lee, S. K. (2015). Behind the scenes: Smuggling in the Thailand-Myanmar borderland. </w:t>
      </w:r>
      <w:r w:rsidRPr="003571F9">
        <w:rPr>
          <w:rFonts w:ascii="Times New Roman" w:hAnsi="Times New Roman" w:cs="Times New Roman"/>
          <w:i/>
          <w:noProof/>
          <w:sz w:val="20"/>
          <w:szCs w:val="20"/>
          <w:rPrChange w:id="312" w:author="Justin Hastings" w:date="2023-02-09T09:28:00Z">
            <w:rPr>
              <w:rFonts w:ascii="Times New Roman" w:hAnsi="Times New Roman" w:cs="Times New Roman"/>
              <w:i/>
              <w:noProof/>
              <w:sz w:val="22"/>
              <w:szCs w:val="22"/>
            </w:rPr>
          </w:rPrChange>
        </w:rPr>
        <w:t>Pacific Affairs, 88</w:t>
      </w:r>
      <w:r w:rsidRPr="003571F9">
        <w:rPr>
          <w:rFonts w:ascii="Times New Roman" w:hAnsi="Times New Roman" w:cs="Times New Roman"/>
          <w:noProof/>
          <w:sz w:val="20"/>
          <w:szCs w:val="20"/>
          <w:rPrChange w:id="313" w:author="Justin Hastings" w:date="2023-02-09T09:28:00Z">
            <w:rPr>
              <w:rFonts w:ascii="Times New Roman" w:hAnsi="Times New Roman" w:cs="Times New Roman"/>
              <w:noProof/>
              <w:sz w:val="22"/>
              <w:szCs w:val="22"/>
            </w:rPr>
          </w:rPrChange>
        </w:rPr>
        <w:t xml:space="preserve">(4), 767-790. </w:t>
      </w:r>
    </w:p>
    <w:p w14:paraId="6816009B" w14:textId="77777777" w:rsidR="00F83F9C" w:rsidRPr="003571F9" w:rsidRDefault="002017B4" w:rsidP="003571F9">
      <w:pPr>
        <w:autoSpaceDE w:val="0"/>
        <w:autoSpaceDN w:val="0"/>
        <w:adjustRightInd w:val="0"/>
        <w:ind w:left="284" w:hanging="284"/>
        <w:rPr>
          <w:rFonts w:ascii="Times New Roman" w:hAnsi="Times New Roman" w:cs="Times New Roman"/>
          <w:sz w:val="20"/>
          <w:szCs w:val="20"/>
          <w:rPrChange w:id="314" w:author="Justin Hastings" w:date="2023-02-09T09:28:00Z">
            <w:rPr>
              <w:rFonts w:ascii="Times New Roman" w:hAnsi="Times New Roman" w:cs="Times New Roman"/>
              <w:sz w:val="22"/>
              <w:szCs w:val="22"/>
            </w:rPr>
          </w:rPrChange>
        </w:rPr>
        <w:pPrChange w:id="315" w:author="Justin Hastings" w:date="2023-02-09T09:12:00Z">
          <w:pPr>
            <w:autoSpaceDE w:val="0"/>
            <w:autoSpaceDN w:val="0"/>
            <w:adjustRightInd w:val="0"/>
            <w:ind w:left="284" w:hanging="284"/>
          </w:pPr>
        </w:pPrChange>
      </w:pPr>
      <w:proofErr w:type="spellStart"/>
      <w:r w:rsidRPr="003571F9">
        <w:rPr>
          <w:rFonts w:ascii="Times New Roman" w:hAnsi="Times New Roman" w:cs="Times New Roman"/>
          <w:sz w:val="20"/>
          <w:szCs w:val="20"/>
          <w:rPrChange w:id="316" w:author="Justin Hastings" w:date="2023-02-09T09:28:00Z">
            <w:rPr>
              <w:rFonts w:ascii="Times New Roman" w:hAnsi="Times New Roman" w:cs="Times New Roman"/>
              <w:sz w:val="22"/>
              <w:szCs w:val="22"/>
            </w:rPr>
          </w:rPrChange>
        </w:rPr>
        <w:t>Makridakis</w:t>
      </w:r>
      <w:proofErr w:type="spellEnd"/>
      <w:r w:rsidRPr="003571F9">
        <w:rPr>
          <w:rFonts w:ascii="Times New Roman" w:hAnsi="Times New Roman" w:cs="Times New Roman"/>
          <w:sz w:val="20"/>
          <w:szCs w:val="20"/>
          <w:rPrChange w:id="317" w:author="Justin Hastings" w:date="2023-02-09T09:28:00Z">
            <w:rPr>
              <w:rFonts w:ascii="Times New Roman" w:hAnsi="Times New Roman" w:cs="Times New Roman"/>
              <w:sz w:val="22"/>
              <w:szCs w:val="22"/>
            </w:rPr>
          </w:rPrChange>
        </w:rPr>
        <w:t xml:space="preserve">, S., E. </w:t>
      </w:r>
      <w:proofErr w:type="spellStart"/>
      <w:r w:rsidRPr="003571F9">
        <w:rPr>
          <w:rFonts w:ascii="Times New Roman" w:hAnsi="Times New Roman" w:cs="Times New Roman"/>
          <w:sz w:val="20"/>
          <w:szCs w:val="20"/>
          <w:rPrChange w:id="318" w:author="Justin Hastings" w:date="2023-02-09T09:28:00Z">
            <w:rPr>
              <w:rFonts w:ascii="Times New Roman" w:hAnsi="Times New Roman" w:cs="Times New Roman"/>
              <w:sz w:val="22"/>
              <w:szCs w:val="22"/>
            </w:rPr>
          </w:rPrChange>
        </w:rPr>
        <w:t>Spiliotis</w:t>
      </w:r>
      <w:proofErr w:type="spellEnd"/>
      <w:r w:rsidRPr="003571F9">
        <w:rPr>
          <w:rFonts w:ascii="Times New Roman" w:hAnsi="Times New Roman" w:cs="Times New Roman"/>
          <w:sz w:val="20"/>
          <w:szCs w:val="20"/>
          <w:rPrChange w:id="319" w:author="Justin Hastings" w:date="2023-02-09T09:28:00Z">
            <w:rPr>
              <w:rFonts w:ascii="Times New Roman" w:hAnsi="Times New Roman" w:cs="Times New Roman"/>
              <w:sz w:val="22"/>
              <w:szCs w:val="22"/>
            </w:rPr>
          </w:rPrChange>
        </w:rPr>
        <w:t xml:space="preserve">, and V. </w:t>
      </w:r>
      <w:proofErr w:type="spellStart"/>
      <w:r w:rsidRPr="003571F9">
        <w:rPr>
          <w:rFonts w:ascii="Times New Roman" w:hAnsi="Times New Roman" w:cs="Times New Roman"/>
          <w:sz w:val="20"/>
          <w:szCs w:val="20"/>
          <w:rPrChange w:id="320" w:author="Justin Hastings" w:date="2023-02-09T09:28:00Z">
            <w:rPr>
              <w:rFonts w:ascii="Times New Roman" w:hAnsi="Times New Roman" w:cs="Times New Roman"/>
              <w:sz w:val="22"/>
              <w:szCs w:val="22"/>
            </w:rPr>
          </w:rPrChange>
        </w:rPr>
        <w:t>Assimakopoulos</w:t>
      </w:r>
      <w:proofErr w:type="spellEnd"/>
      <w:r w:rsidRPr="003571F9">
        <w:rPr>
          <w:rFonts w:ascii="Times New Roman" w:hAnsi="Times New Roman" w:cs="Times New Roman"/>
          <w:sz w:val="20"/>
          <w:szCs w:val="20"/>
          <w:rPrChange w:id="321" w:author="Justin Hastings" w:date="2023-02-09T09:28:00Z">
            <w:rPr>
              <w:rFonts w:ascii="Times New Roman" w:hAnsi="Times New Roman" w:cs="Times New Roman"/>
              <w:sz w:val="22"/>
              <w:szCs w:val="22"/>
            </w:rPr>
          </w:rPrChange>
        </w:rPr>
        <w:t xml:space="preserve"> (2018). The M4 competition: Results, findings, conclusion and way forward. </w:t>
      </w:r>
      <w:r w:rsidRPr="003571F9">
        <w:rPr>
          <w:rFonts w:ascii="Times New Roman" w:hAnsi="Times New Roman" w:cs="Times New Roman"/>
          <w:i/>
          <w:iCs/>
          <w:sz w:val="20"/>
          <w:szCs w:val="20"/>
          <w:rPrChange w:id="322" w:author="Justin Hastings" w:date="2023-02-09T09:28:00Z">
            <w:rPr>
              <w:rFonts w:ascii="Times New Roman" w:hAnsi="Times New Roman" w:cs="Times New Roman"/>
              <w:i/>
              <w:iCs/>
              <w:sz w:val="22"/>
              <w:szCs w:val="22"/>
            </w:rPr>
          </w:rPrChange>
        </w:rPr>
        <w:t>International J. of Forecasting 34</w:t>
      </w:r>
      <w:r w:rsidRPr="003571F9">
        <w:rPr>
          <w:rFonts w:ascii="Times New Roman" w:hAnsi="Times New Roman" w:cs="Times New Roman"/>
          <w:sz w:val="20"/>
          <w:szCs w:val="20"/>
          <w:rPrChange w:id="323" w:author="Justin Hastings" w:date="2023-02-09T09:28:00Z">
            <w:rPr>
              <w:rFonts w:ascii="Times New Roman" w:hAnsi="Times New Roman" w:cs="Times New Roman"/>
              <w:sz w:val="22"/>
              <w:szCs w:val="22"/>
            </w:rPr>
          </w:rPrChange>
        </w:rPr>
        <w:t>, 802–808.</w:t>
      </w:r>
    </w:p>
    <w:p w14:paraId="4608A657" w14:textId="74D1BD0C" w:rsidR="002017B4" w:rsidRPr="003571F9" w:rsidRDefault="00F83F9C" w:rsidP="003571F9">
      <w:pPr>
        <w:autoSpaceDE w:val="0"/>
        <w:autoSpaceDN w:val="0"/>
        <w:adjustRightInd w:val="0"/>
        <w:ind w:left="284" w:hanging="284"/>
        <w:rPr>
          <w:rFonts w:ascii="Times New Roman" w:hAnsi="Times New Roman" w:cs="Times New Roman"/>
          <w:noProof/>
          <w:sz w:val="20"/>
          <w:szCs w:val="20"/>
          <w:rPrChange w:id="324" w:author="Justin Hastings" w:date="2023-02-09T09:28:00Z">
            <w:rPr>
              <w:rFonts w:ascii="Times New Roman" w:hAnsi="Times New Roman" w:cs="Times New Roman"/>
              <w:noProof/>
              <w:sz w:val="22"/>
              <w:szCs w:val="22"/>
            </w:rPr>
          </w:rPrChange>
        </w:rPr>
        <w:pPrChange w:id="325" w:author="Justin Hastings" w:date="2023-02-09T09:12:00Z">
          <w:pPr>
            <w:autoSpaceDE w:val="0"/>
            <w:autoSpaceDN w:val="0"/>
            <w:adjustRightInd w:val="0"/>
            <w:ind w:left="284" w:hanging="284"/>
          </w:pPr>
        </w:pPrChange>
      </w:pPr>
      <w:proofErr w:type="spellStart"/>
      <w:r w:rsidRPr="003571F9">
        <w:rPr>
          <w:rFonts w:ascii="Times New Roman" w:hAnsi="Times New Roman" w:cs="Times New Roman"/>
          <w:sz w:val="20"/>
          <w:szCs w:val="20"/>
          <w:rPrChange w:id="326" w:author="Justin Hastings" w:date="2023-02-09T09:28:00Z">
            <w:rPr>
              <w:rFonts w:ascii="Times New Roman" w:hAnsi="Times New Roman" w:cs="Times New Roman"/>
              <w:sz w:val="22"/>
              <w:szCs w:val="22"/>
            </w:rPr>
          </w:rPrChange>
        </w:rPr>
        <w:t>Makridakis</w:t>
      </w:r>
      <w:proofErr w:type="spellEnd"/>
      <w:r w:rsidRPr="003571F9">
        <w:rPr>
          <w:rFonts w:ascii="Times New Roman" w:hAnsi="Times New Roman" w:cs="Times New Roman"/>
          <w:sz w:val="20"/>
          <w:szCs w:val="20"/>
          <w:rPrChange w:id="327" w:author="Justin Hastings" w:date="2023-02-09T09:28:00Z">
            <w:rPr>
              <w:rFonts w:ascii="Times New Roman" w:hAnsi="Times New Roman" w:cs="Times New Roman"/>
              <w:sz w:val="22"/>
              <w:szCs w:val="22"/>
            </w:rPr>
          </w:rPrChange>
        </w:rPr>
        <w:t xml:space="preserve">, S., E. </w:t>
      </w:r>
      <w:proofErr w:type="spellStart"/>
      <w:r w:rsidRPr="003571F9">
        <w:rPr>
          <w:rFonts w:ascii="Times New Roman" w:hAnsi="Times New Roman" w:cs="Times New Roman"/>
          <w:sz w:val="20"/>
          <w:szCs w:val="20"/>
          <w:rPrChange w:id="328" w:author="Justin Hastings" w:date="2023-02-09T09:28:00Z">
            <w:rPr>
              <w:rFonts w:ascii="Times New Roman" w:hAnsi="Times New Roman" w:cs="Times New Roman"/>
              <w:sz w:val="22"/>
              <w:szCs w:val="22"/>
            </w:rPr>
          </w:rPrChange>
        </w:rPr>
        <w:t>Spiliotis</w:t>
      </w:r>
      <w:proofErr w:type="spellEnd"/>
      <w:r w:rsidRPr="003571F9">
        <w:rPr>
          <w:rFonts w:ascii="Times New Roman" w:hAnsi="Times New Roman" w:cs="Times New Roman"/>
          <w:sz w:val="20"/>
          <w:szCs w:val="20"/>
          <w:rPrChange w:id="329" w:author="Justin Hastings" w:date="2023-02-09T09:28:00Z">
            <w:rPr>
              <w:rFonts w:ascii="Times New Roman" w:hAnsi="Times New Roman" w:cs="Times New Roman"/>
              <w:sz w:val="22"/>
              <w:szCs w:val="22"/>
            </w:rPr>
          </w:rPrChange>
        </w:rPr>
        <w:t xml:space="preserve">, and V. </w:t>
      </w:r>
      <w:proofErr w:type="spellStart"/>
      <w:r w:rsidRPr="003571F9">
        <w:rPr>
          <w:rFonts w:ascii="Times New Roman" w:hAnsi="Times New Roman" w:cs="Times New Roman"/>
          <w:sz w:val="20"/>
          <w:szCs w:val="20"/>
          <w:rPrChange w:id="330" w:author="Justin Hastings" w:date="2023-02-09T09:28:00Z">
            <w:rPr>
              <w:rFonts w:ascii="Times New Roman" w:hAnsi="Times New Roman" w:cs="Times New Roman"/>
              <w:sz w:val="22"/>
              <w:szCs w:val="22"/>
            </w:rPr>
          </w:rPrChange>
        </w:rPr>
        <w:t>Assimakopoulos</w:t>
      </w:r>
      <w:proofErr w:type="spellEnd"/>
      <w:r w:rsidRPr="003571F9">
        <w:rPr>
          <w:rFonts w:ascii="Times New Roman" w:hAnsi="Times New Roman" w:cs="Times New Roman"/>
          <w:sz w:val="20"/>
          <w:szCs w:val="20"/>
          <w:rPrChange w:id="331" w:author="Justin Hastings" w:date="2023-02-09T09:28:00Z">
            <w:rPr>
              <w:rFonts w:ascii="Times New Roman" w:hAnsi="Times New Roman" w:cs="Times New Roman"/>
              <w:sz w:val="22"/>
              <w:szCs w:val="22"/>
            </w:rPr>
          </w:rPrChange>
        </w:rPr>
        <w:t xml:space="preserve"> (2022). The M5 accuracy competition: Results, findings, and conclusions. International J. of Forecasting 38, 1346–1364.</w:t>
      </w:r>
      <w:r w:rsidR="002017B4" w:rsidRPr="003571F9">
        <w:rPr>
          <w:rFonts w:ascii="Times New Roman" w:hAnsi="Times New Roman" w:cs="Times New Roman"/>
          <w:noProof/>
          <w:sz w:val="20"/>
          <w:szCs w:val="20"/>
          <w:rPrChange w:id="332" w:author="Justin Hastings" w:date="2023-02-09T09:28:00Z">
            <w:rPr>
              <w:rFonts w:ascii="Times New Roman" w:hAnsi="Times New Roman" w:cs="Times New Roman"/>
              <w:noProof/>
              <w:sz w:val="22"/>
              <w:szCs w:val="22"/>
            </w:rPr>
          </w:rPrChange>
        </w:rPr>
        <w:t xml:space="preserve"> </w:t>
      </w:r>
    </w:p>
    <w:p w14:paraId="18DCA999" w14:textId="77777777" w:rsidR="00B83150" w:rsidRPr="003571F9" w:rsidRDefault="00B83150" w:rsidP="003571F9">
      <w:pPr>
        <w:pStyle w:val="EndNoteBibliography"/>
        <w:ind w:left="284" w:hanging="284"/>
        <w:rPr>
          <w:rFonts w:ascii="Times New Roman" w:hAnsi="Times New Roman" w:cs="Times New Roman"/>
          <w:noProof/>
          <w:sz w:val="20"/>
          <w:szCs w:val="20"/>
          <w:rPrChange w:id="333" w:author="Justin Hastings" w:date="2023-02-09T09:28:00Z">
            <w:rPr>
              <w:rFonts w:ascii="Times New Roman" w:hAnsi="Times New Roman" w:cs="Times New Roman"/>
              <w:noProof/>
              <w:sz w:val="22"/>
              <w:szCs w:val="22"/>
            </w:rPr>
          </w:rPrChange>
        </w:rPr>
        <w:pPrChange w:id="334" w:author="Justin Hastings" w:date="2023-02-09T09:12:00Z">
          <w:pPr>
            <w:pStyle w:val="EndNoteBibliography"/>
            <w:ind w:left="284" w:hanging="284"/>
          </w:pPr>
        </w:pPrChange>
      </w:pPr>
      <w:bookmarkStart w:id="335" w:name="_Hlk126702137"/>
      <w:r w:rsidRPr="003571F9">
        <w:rPr>
          <w:rFonts w:ascii="Times New Roman" w:hAnsi="Times New Roman" w:cs="Times New Roman"/>
          <w:noProof/>
          <w:sz w:val="20"/>
          <w:szCs w:val="20"/>
          <w:rPrChange w:id="336" w:author="Justin Hastings" w:date="2023-02-09T09:28:00Z">
            <w:rPr>
              <w:rFonts w:ascii="Times New Roman" w:hAnsi="Times New Roman" w:cs="Times New Roman"/>
              <w:noProof/>
              <w:sz w:val="22"/>
              <w:szCs w:val="22"/>
            </w:rPr>
          </w:rPrChange>
        </w:rPr>
        <w:t>Maystadt, J.-F. and O. Ecker (2014)</w:t>
      </w:r>
      <w:bookmarkEnd w:id="335"/>
      <w:r w:rsidRPr="003571F9">
        <w:rPr>
          <w:rFonts w:ascii="Times New Roman" w:hAnsi="Times New Roman" w:cs="Times New Roman"/>
          <w:noProof/>
          <w:sz w:val="20"/>
          <w:szCs w:val="20"/>
          <w:rPrChange w:id="337" w:author="Justin Hastings" w:date="2023-02-09T09:28:00Z">
            <w:rPr>
              <w:rFonts w:ascii="Times New Roman" w:hAnsi="Times New Roman" w:cs="Times New Roman"/>
              <w:noProof/>
              <w:sz w:val="22"/>
              <w:szCs w:val="22"/>
            </w:rPr>
          </w:rPrChange>
        </w:rPr>
        <w:t>. Extreme Weather and Civil War: Does Drought Fuel Conflict in Somalia Through Livestock Price Shocks? American Journal of Agricultural Economics 96(4), 1157–1182.</w:t>
      </w:r>
    </w:p>
    <w:p w14:paraId="3C72ACD5" w14:textId="2F02C8C3" w:rsidR="00B83150" w:rsidRPr="003571F9" w:rsidRDefault="00B83150" w:rsidP="003571F9">
      <w:pPr>
        <w:pStyle w:val="EndNoteBibliography"/>
        <w:ind w:left="284" w:hanging="284"/>
        <w:rPr>
          <w:rFonts w:ascii="Times New Roman" w:hAnsi="Times New Roman" w:cs="Times New Roman"/>
          <w:noProof/>
          <w:sz w:val="20"/>
          <w:szCs w:val="20"/>
          <w:rPrChange w:id="338" w:author="Justin Hastings" w:date="2023-02-09T09:28:00Z">
            <w:rPr>
              <w:rFonts w:ascii="Times New Roman" w:hAnsi="Times New Roman" w:cs="Times New Roman"/>
              <w:noProof/>
              <w:sz w:val="22"/>
              <w:szCs w:val="22"/>
            </w:rPr>
          </w:rPrChange>
        </w:rPr>
        <w:pPrChange w:id="339" w:author="Justin Hastings" w:date="2023-02-09T09:12:00Z">
          <w:pPr>
            <w:pStyle w:val="EndNoteBibliography"/>
            <w:ind w:left="284" w:hanging="284"/>
          </w:pPr>
        </w:pPrChange>
      </w:pPr>
      <w:r w:rsidRPr="003571F9">
        <w:rPr>
          <w:rFonts w:ascii="Times New Roman" w:hAnsi="Times New Roman" w:cs="Times New Roman"/>
          <w:noProof/>
          <w:sz w:val="20"/>
          <w:szCs w:val="20"/>
          <w:rPrChange w:id="340" w:author="Justin Hastings" w:date="2023-02-09T09:28:00Z">
            <w:rPr>
              <w:rFonts w:ascii="Times New Roman" w:hAnsi="Times New Roman" w:cs="Times New Roman"/>
              <w:noProof/>
              <w:sz w:val="22"/>
              <w:szCs w:val="22"/>
            </w:rPr>
          </w:rPrChange>
        </w:rPr>
        <w:t>McGuirk, E. and M. Burke (2020). The Economics Origins of Conflict in Africa. Journal of Political Economy 128, 3940–3997.</w:t>
      </w:r>
    </w:p>
    <w:p w14:paraId="3928B863" w14:textId="32D6EA8D" w:rsidR="00B83150" w:rsidRPr="003571F9" w:rsidRDefault="00B83150" w:rsidP="003571F9">
      <w:pPr>
        <w:pStyle w:val="EndNoteBibliography"/>
        <w:ind w:left="284" w:hanging="284"/>
        <w:rPr>
          <w:rFonts w:ascii="Times New Roman" w:hAnsi="Times New Roman" w:cs="Times New Roman"/>
          <w:noProof/>
          <w:sz w:val="20"/>
          <w:szCs w:val="20"/>
          <w:rPrChange w:id="341" w:author="Justin Hastings" w:date="2023-02-09T09:28:00Z">
            <w:rPr>
              <w:rFonts w:ascii="Times New Roman" w:hAnsi="Times New Roman" w:cs="Times New Roman"/>
              <w:noProof/>
              <w:sz w:val="22"/>
              <w:szCs w:val="22"/>
            </w:rPr>
          </w:rPrChange>
        </w:rPr>
        <w:pPrChange w:id="342" w:author="Justin Hastings" w:date="2023-02-09T09:12:00Z">
          <w:pPr>
            <w:pStyle w:val="EndNoteBibliography"/>
            <w:ind w:left="284" w:hanging="284"/>
          </w:pPr>
        </w:pPrChange>
      </w:pPr>
      <w:r w:rsidRPr="003571F9">
        <w:rPr>
          <w:rFonts w:ascii="Times New Roman" w:hAnsi="Times New Roman" w:cs="Times New Roman"/>
          <w:noProof/>
          <w:sz w:val="20"/>
          <w:szCs w:val="20"/>
          <w:rPrChange w:id="343" w:author="Justin Hastings" w:date="2023-02-09T09:28:00Z">
            <w:rPr>
              <w:rFonts w:ascii="Times New Roman" w:hAnsi="Times New Roman" w:cs="Times New Roman"/>
              <w:noProof/>
              <w:sz w:val="22"/>
              <w:szCs w:val="22"/>
            </w:rPr>
          </w:rPrChange>
        </w:rPr>
        <w:t>McGuirk, E. F. and N. Nunn (2023). Transhumant Pastoralism, Climate Change, and Conflict in Africa. Review of Economic Studies (forthcoming).</w:t>
      </w:r>
    </w:p>
    <w:p w14:paraId="54E22C46" w14:textId="12148B17" w:rsidR="002017B4" w:rsidRPr="003571F9" w:rsidRDefault="002017B4" w:rsidP="003571F9">
      <w:pPr>
        <w:pStyle w:val="EndNoteBibliography"/>
        <w:ind w:left="284" w:hanging="284"/>
        <w:rPr>
          <w:rFonts w:ascii="Times New Roman" w:hAnsi="Times New Roman" w:cs="Times New Roman"/>
          <w:noProof/>
          <w:sz w:val="20"/>
          <w:szCs w:val="20"/>
          <w:rPrChange w:id="344" w:author="Justin Hastings" w:date="2023-02-09T09:28:00Z">
            <w:rPr>
              <w:rFonts w:ascii="Times New Roman" w:hAnsi="Times New Roman" w:cs="Times New Roman"/>
              <w:noProof/>
              <w:sz w:val="22"/>
              <w:szCs w:val="22"/>
            </w:rPr>
          </w:rPrChange>
        </w:rPr>
        <w:pPrChange w:id="345" w:author="Justin Hastings" w:date="2023-02-09T09:12:00Z">
          <w:pPr>
            <w:pStyle w:val="EndNoteBibliography"/>
            <w:ind w:left="284" w:hanging="284"/>
          </w:pPr>
        </w:pPrChange>
      </w:pPr>
      <w:r w:rsidRPr="003571F9">
        <w:rPr>
          <w:rFonts w:ascii="Times New Roman" w:hAnsi="Times New Roman" w:cs="Times New Roman"/>
          <w:noProof/>
          <w:sz w:val="20"/>
          <w:szCs w:val="20"/>
          <w:rPrChange w:id="346" w:author="Justin Hastings" w:date="2023-02-09T09:28:00Z">
            <w:rPr>
              <w:rFonts w:ascii="Times New Roman" w:hAnsi="Times New Roman" w:cs="Times New Roman"/>
              <w:noProof/>
              <w:sz w:val="22"/>
              <w:szCs w:val="22"/>
            </w:rPr>
          </w:rPrChange>
        </w:rPr>
        <w:t xml:space="preserve">McMillan, J., &amp; Woodruff, C. (1999a). Dispute prevention without courts in Vietnam. </w:t>
      </w:r>
      <w:r w:rsidRPr="003571F9">
        <w:rPr>
          <w:rFonts w:ascii="Times New Roman" w:hAnsi="Times New Roman" w:cs="Times New Roman"/>
          <w:i/>
          <w:noProof/>
          <w:sz w:val="20"/>
          <w:szCs w:val="20"/>
          <w:rPrChange w:id="347" w:author="Justin Hastings" w:date="2023-02-09T09:28:00Z">
            <w:rPr>
              <w:rFonts w:ascii="Times New Roman" w:hAnsi="Times New Roman" w:cs="Times New Roman"/>
              <w:i/>
              <w:noProof/>
              <w:sz w:val="22"/>
              <w:szCs w:val="22"/>
            </w:rPr>
          </w:rPrChange>
        </w:rPr>
        <w:t>J. of Law, Econ., and Organization, 15</w:t>
      </w:r>
      <w:r w:rsidRPr="003571F9">
        <w:rPr>
          <w:rFonts w:ascii="Times New Roman" w:hAnsi="Times New Roman" w:cs="Times New Roman"/>
          <w:noProof/>
          <w:sz w:val="20"/>
          <w:szCs w:val="20"/>
          <w:rPrChange w:id="348" w:author="Justin Hastings" w:date="2023-02-09T09:28:00Z">
            <w:rPr>
              <w:rFonts w:ascii="Times New Roman" w:hAnsi="Times New Roman" w:cs="Times New Roman"/>
              <w:noProof/>
              <w:sz w:val="22"/>
              <w:szCs w:val="22"/>
            </w:rPr>
          </w:rPrChange>
        </w:rPr>
        <w:t xml:space="preserve">(3), 637-658. </w:t>
      </w:r>
    </w:p>
    <w:p w14:paraId="03C95D03" w14:textId="77777777" w:rsidR="002017B4" w:rsidRPr="003571F9" w:rsidRDefault="002017B4" w:rsidP="003571F9">
      <w:pPr>
        <w:pStyle w:val="EndNoteBibliography"/>
        <w:ind w:left="284" w:hanging="284"/>
        <w:rPr>
          <w:rFonts w:ascii="Times New Roman" w:hAnsi="Times New Roman" w:cs="Times New Roman"/>
          <w:noProof/>
          <w:sz w:val="20"/>
          <w:szCs w:val="20"/>
          <w:rPrChange w:id="349" w:author="Justin Hastings" w:date="2023-02-09T09:28:00Z">
            <w:rPr>
              <w:rFonts w:ascii="Times New Roman" w:hAnsi="Times New Roman" w:cs="Times New Roman"/>
              <w:noProof/>
              <w:sz w:val="22"/>
              <w:szCs w:val="22"/>
            </w:rPr>
          </w:rPrChange>
        </w:rPr>
        <w:pPrChange w:id="350" w:author="Justin Hastings" w:date="2023-02-09T09:12:00Z">
          <w:pPr>
            <w:pStyle w:val="EndNoteBibliography"/>
            <w:ind w:left="284" w:hanging="284"/>
          </w:pPr>
        </w:pPrChange>
      </w:pPr>
      <w:r w:rsidRPr="003571F9">
        <w:rPr>
          <w:rFonts w:ascii="Times New Roman" w:hAnsi="Times New Roman" w:cs="Times New Roman"/>
          <w:noProof/>
          <w:sz w:val="20"/>
          <w:szCs w:val="20"/>
          <w:rPrChange w:id="351" w:author="Justin Hastings" w:date="2023-02-09T09:28:00Z">
            <w:rPr>
              <w:rFonts w:ascii="Times New Roman" w:hAnsi="Times New Roman" w:cs="Times New Roman"/>
              <w:noProof/>
              <w:sz w:val="22"/>
              <w:szCs w:val="22"/>
            </w:rPr>
          </w:rPrChange>
        </w:rPr>
        <w:t xml:space="preserve">McMillan, J., &amp; Woodruff, C. (1999b). Interfirm relationships and informal credit in Vietnam. </w:t>
      </w:r>
      <w:r w:rsidRPr="003571F9">
        <w:rPr>
          <w:rFonts w:ascii="Times New Roman" w:hAnsi="Times New Roman" w:cs="Times New Roman"/>
          <w:i/>
          <w:noProof/>
          <w:sz w:val="20"/>
          <w:szCs w:val="20"/>
          <w:rPrChange w:id="352" w:author="Justin Hastings" w:date="2023-02-09T09:28:00Z">
            <w:rPr>
              <w:rFonts w:ascii="Times New Roman" w:hAnsi="Times New Roman" w:cs="Times New Roman"/>
              <w:i/>
              <w:noProof/>
              <w:sz w:val="22"/>
              <w:szCs w:val="22"/>
            </w:rPr>
          </w:rPrChange>
        </w:rPr>
        <w:t>Quarterly J. of Econ., 114</w:t>
      </w:r>
      <w:r w:rsidRPr="003571F9">
        <w:rPr>
          <w:rFonts w:ascii="Times New Roman" w:hAnsi="Times New Roman" w:cs="Times New Roman"/>
          <w:noProof/>
          <w:sz w:val="20"/>
          <w:szCs w:val="20"/>
          <w:rPrChange w:id="353" w:author="Justin Hastings" w:date="2023-02-09T09:28:00Z">
            <w:rPr>
              <w:rFonts w:ascii="Times New Roman" w:hAnsi="Times New Roman" w:cs="Times New Roman"/>
              <w:noProof/>
              <w:sz w:val="22"/>
              <w:szCs w:val="22"/>
            </w:rPr>
          </w:rPrChange>
        </w:rPr>
        <w:t xml:space="preserve">(4), 1285-1320. </w:t>
      </w:r>
    </w:p>
    <w:p w14:paraId="5F01FEED" w14:textId="243974A4" w:rsidR="002017B4" w:rsidRPr="003571F9" w:rsidRDefault="002017B4" w:rsidP="003571F9">
      <w:pPr>
        <w:pStyle w:val="EndNoteBibliography"/>
        <w:ind w:left="284" w:hanging="284"/>
        <w:rPr>
          <w:rFonts w:ascii="Times New Roman" w:hAnsi="Times New Roman" w:cs="Times New Roman"/>
          <w:noProof/>
          <w:sz w:val="20"/>
          <w:szCs w:val="20"/>
          <w:rPrChange w:id="354" w:author="Justin Hastings" w:date="2023-02-09T09:28:00Z">
            <w:rPr>
              <w:rFonts w:ascii="Times New Roman" w:hAnsi="Times New Roman" w:cs="Times New Roman"/>
              <w:noProof/>
              <w:sz w:val="22"/>
              <w:szCs w:val="22"/>
            </w:rPr>
          </w:rPrChange>
        </w:rPr>
        <w:pPrChange w:id="355" w:author="Justin Hastings" w:date="2023-02-09T09:12:00Z">
          <w:pPr>
            <w:pStyle w:val="EndNoteBibliography"/>
            <w:ind w:left="284" w:hanging="284"/>
          </w:pPr>
        </w:pPrChange>
      </w:pPr>
      <w:r w:rsidRPr="003571F9">
        <w:rPr>
          <w:rFonts w:ascii="Times New Roman" w:hAnsi="Times New Roman" w:cs="Times New Roman"/>
          <w:noProof/>
          <w:sz w:val="20"/>
          <w:szCs w:val="20"/>
          <w:rPrChange w:id="356" w:author="Justin Hastings" w:date="2023-02-09T09:28:00Z">
            <w:rPr>
              <w:rFonts w:ascii="Times New Roman" w:hAnsi="Times New Roman" w:cs="Times New Roman"/>
              <w:noProof/>
              <w:sz w:val="22"/>
              <w:szCs w:val="22"/>
            </w:rPr>
          </w:rPrChange>
        </w:rPr>
        <w:t xml:space="preserve">Mengel, C., &amp; Cramon-Taubadel, S. v. (2014). </w:t>
      </w:r>
      <w:r w:rsidRPr="003571F9">
        <w:rPr>
          <w:rFonts w:ascii="Times New Roman" w:hAnsi="Times New Roman" w:cs="Times New Roman"/>
          <w:i/>
          <w:noProof/>
          <w:sz w:val="20"/>
          <w:szCs w:val="20"/>
          <w:rPrChange w:id="357" w:author="Justin Hastings" w:date="2023-02-09T09:28:00Z">
            <w:rPr>
              <w:rFonts w:ascii="Times New Roman" w:hAnsi="Times New Roman" w:cs="Times New Roman"/>
              <w:i/>
              <w:noProof/>
              <w:sz w:val="22"/>
              <w:szCs w:val="22"/>
            </w:rPr>
          </w:rPrChange>
        </w:rPr>
        <w:t>Distance and border effects on price transmission: a meta-analysis</w:t>
      </w:r>
      <w:r w:rsidRPr="003571F9">
        <w:rPr>
          <w:rFonts w:ascii="Times New Roman" w:hAnsi="Times New Roman" w:cs="Times New Roman"/>
          <w:noProof/>
          <w:sz w:val="20"/>
          <w:szCs w:val="20"/>
          <w:rPrChange w:id="358" w:author="Justin Hastings" w:date="2023-02-09T09:28:00Z">
            <w:rPr>
              <w:rFonts w:ascii="Times New Roman" w:hAnsi="Times New Roman" w:cs="Times New Roman"/>
              <w:noProof/>
              <w:sz w:val="22"/>
              <w:szCs w:val="22"/>
            </w:rPr>
          </w:rPrChange>
        </w:rPr>
        <w:t xml:space="preserve">. </w:t>
      </w:r>
      <w:proofErr w:type="spellStart"/>
      <w:r w:rsidR="002B42F2" w:rsidRPr="003571F9">
        <w:rPr>
          <w:rFonts w:ascii="Times New Roman" w:hAnsi="Times New Roman" w:cs="Times New Roman"/>
          <w:color w:val="000000"/>
          <w:sz w:val="20"/>
          <w:szCs w:val="20"/>
          <w:rPrChange w:id="359" w:author="Justin Hastings" w:date="2023-02-09T09:28:00Z">
            <w:rPr>
              <w:rFonts w:ascii="Times New Roman" w:hAnsi="Times New Roman" w:cs="Times New Roman"/>
              <w:color w:val="000000"/>
              <w:sz w:val="22"/>
              <w:szCs w:val="22"/>
            </w:rPr>
          </w:rPrChange>
        </w:rPr>
        <w:t>GlobalFood</w:t>
      </w:r>
      <w:proofErr w:type="spellEnd"/>
      <w:r w:rsidR="002B42F2" w:rsidRPr="003571F9">
        <w:rPr>
          <w:rFonts w:ascii="Times New Roman" w:hAnsi="Times New Roman" w:cs="Times New Roman"/>
          <w:color w:val="000000"/>
          <w:sz w:val="20"/>
          <w:szCs w:val="20"/>
          <w:rPrChange w:id="360" w:author="Justin Hastings" w:date="2023-02-09T09:28:00Z">
            <w:rPr>
              <w:rFonts w:ascii="Times New Roman" w:hAnsi="Times New Roman" w:cs="Times New Roman"/>
              <w:color w:val="000000"/>
              <w:sz w:val="22"/>
              <w:szCs w:val="22"/>
            </w:rPr>
          </w:rPrChange>
        </w:rPr>
        <w:t xml:space="preserve"> Disc. Papers.</w:t>
      </w:r>
    </w:p>
    <w:p w14:paraId="6A9DA4D5" w14:textId="77777777" w:rsidR="002017B4" w:rsidRPr="003571F9" w:rsidRDefault="002017B4" w:rsidP="003571F9">
      <w:pPr>
        <w:pStyle w:val="EndNoteBibliography"/>
        <w:ind w:left="284" w:hanging="284"/>
        <w:rPr>
          <w:rFonts w:ascii="Times New Roman" w:hAnsi="Times New Roman" w:cs="Times New Roman"/>
          <w:noProof/>
          <w:sz w:val="20"/>
          <w:szCs w:val="20"/>
          <w:rPrChange w:id="361" w:author="Justin Hastings" w:date="2023-02-09T09:28:00Z">
            <w:rPr>
              <w:rFonts w:ascii="Times New Roman" w:hAnsi="Times New Roman" w:cs="Times New Roman"/>
              <w:noProof/>
              <w:sz w:val="22"/>
              <w:szCs w:val="22"/>
            </w:rPr>
          </w:rPrChange>
        </w:rPr>
        <w:pPrChange w:id="362" w:author="Justin Hastings" w:date="2023-02-09T09:12:00Z">
          <w:pPr>
            <w:pStyle w:val="EndNoteBibliography"/>
            <w:ind w:left="284" w:hanging="284"/>
          </w:pPr>
        </w:pPrChange>
      </w:pPr>
      <w:r w:rsidRPr="003571F9">
        <w:rPr>
          <w:rFonts w:ascii="Times New Roman" w:hAnsi="Times New Roman" w:cs="Times New Roman"/>
          <w:noProof/>
          <w:sz w:val="20"/>
          <w:szCs w:val="20"/>
          <w:rPrChange w:id="363" w:author="Justin Hastings" w:date="2023-02-09T09:28:00Z">
            <w:rPr>
              <w:rFonts w:ascii="Times New Roman" w:hAnsi="Times New Roman" w:cs="Times New Roman"/>
              <w:noProof/>
              <w:sz w:val="22"/>
              <w:szCs w:val="22"/>
            </w:rPr>
          </w:rPrChange>
        </w:rPr>
        <w:t xml:space="preserve">Milgrom, P. R., North, D. C., &amp; Weingast, B. R. (1990). The role of institutions in the revival of trade: The law merchant, private judges, and the Champagne fairs. </w:t>
      </w:r>
      <w:r w:rsidRPr="003571F9">
        <w:rPr>
          <w:rFonts w:ascii="Times New Roman" w:hAnsi="Times New Roman" w:cs="Times New Roman"/>
          <w:i/>
          <w:noProof/>
          <w:sz w:val="20"/>
          <w:szCs w:val="20"/>
          <w:rPrChange w:id="364" w:author="Justin Hastings" w:date="2023-02-09T09:28:00Z">
            <w:rPr>
              <w:rFonts w:ascii="Times New Roman" w:hAnsi="Times New Roman" w:cs="Times New Roman"/>
              <w:i/>
              <w:noProof/>
              <w:sz w:val="22"/>
              <w:szCs w:val="22"/>
            </w:rPr>
          </w:rPrChange>
        </w:rPr>
        <w:t>Economics and Politics, 2</w:t>
      </w:r>
      <w:r w:rsidRPr="003571F9">
        <w:rPr>
          <w:rFonts w:ascii="Times New Roman" w:hAnsi="Times New Roman" w:cs="Times New Roman"/>
          <w:noProof/>
          <w:sz w:val="20"/>
          <w:szCs w:val="20"/>
          <w:rPrChange w:id="365" w:author="Justin Hastings" w:date="2023-02-09T09:28:00Z">
            <w:rPr>
              <w:rFonts w:ascii="Times New Roman" w:hAnsi="Times New Roman" w:cs="Times New Roman"/>
              <w:noProof/>
              <w:sz w:val="22"/>
              <w:szCs w:val="22"/>
            </w:rPr>
          </w:rPrChange>
        </w:rPr>
        <w:t xml:space="preserve">(1), 1-23. </w:t>
      </w:r>
    </w:p>
    <w:p w14:paraId="3CC97E4F" w14:textId="77777777" w:rsidR="002017B4" w:rsidRPr="003571F9" w:rsidRDefault="002017B4" w:rsidP="003571F9">
      <w:pPr>
        <w:pStyle w:val="EndNoteBibliography"/>
        <w:ind w:left="284" w:hanging="284"/>
        <w:rPr>
          <w:rFonts w:ascii="Times New Roman" w:hAnsi="Times New Roman" w:cs="Times New Roman"/>
          <w:noProof/>
          <w:sz w:val="20"/>
          <w:szCs w:val="20"/>
          <w:rPrChange w:id="366" w:author="Justin Hastings" w:date="2023-02-09T09:28:00Z">
            <w:rPr>
              <w:rFonts w:ascii="Times New Roman" w:hAnsi="Times New Roman" w:cs="Times New Roman"/>
              <w:noProof/>
              <w:sz w:val="22"/>
              <w:szCs w:val="22"/>
            </w:rPr>
          </w:rPrChange>
        </w:rPr>
        <w:pPrChange w:id="367" w:author="Justin Hastings" w:date="2023-02-09T09:12:00Z">
          <w:pPr>
            <w:pStyle w:val="EndNoteBibliography"/>
            <w:ind w:left="284" w:hanging="284"/>
          </w:pPr>
        </w:pPrChange>
      </w:pPr>
      <w:r w:rsidRPr="003571F9">
        <w:rPr>
          <w:rFonts w:ascii="Times New Roman" w:hAnsi="Times New Roman" w:cs="Times New Roman"/>
          <w:noProof/>
          <w:sz w:val="20"/>
          <w:szCs w:val="20"/>
          <w:rPrChange w:id="368" w:author="Justin Hastings" w:date="2023-02-09T09:28:00Z">
            <w:rPr>
              <w:rFonts w:ascii="Times New Roman" w:hAnsi="Times New Roman" w:cs="Times New Roman"/>
              <w:noProof/>
              <w:sz w:val="22"/>
              <w:szCs w:val="22"/>
            </w:rPr>
          </w:rPrChange>
        </w:rPr>
        <w:t xml:space="preserve">Minten, B., &amp; Kyle, S. (1999). The effect of distance and road quality on food collection, marketing margins, and traders' wages: evidence from the former Zaire. </w:t>
      </w:r>
      <w:r w:rsidRPr="003571F9">
        <w:rPr>
          <w:rFonts w:ascii="Times New Roman" w:hAnsi="Times New Roman" w:cs="Times New Roman"/>
          <w:i/>
          <w:iCs/>
          <w:noProof/>
          <w:sz w:val="20"/>
          <w:szCs w:val="20"/>
          <w:rPrChange w:id="369" w:author="Justin Hastings" w:date="2023-02-09T09:28:00Z">
            <w:rPr>
              <w:rFonts w:ascii="Times New Roman" w:hAnsi="Times New Roman" w:cs="Times New Roman"/>
              <w:i/>
              <w:iCs/>
              <w:noProof/>
              <w:sz w:val="22"/>
              <w:szCs w:val="22"/>
            </w:rPr>
          </w:rPrChange>
        </w:rPr>
        <w:t>J. of Development Economics, 60</w:t>
      </w:r>
      <w:r w:rsidRPr="003571F9">
        <w:rPr>
          <w:rFonts w:ascii="Times New Roman" w:hAnsi="Times New Roman" w:cs="Times New Roman"/>
          <w:noProof/>
          <w:sz w:val="20"/>
          <w:szCs w:val="20"/>
          <w:rPrChange w:id="370" w:author="Justin Hastings" w:date="2023-02-09T09:28:00Z">
            <w:rPr>
              <w:rFonts w:ascii="Times New Roman" w:hAnsi="Times New Roman" w:cs="Times New Roman"/>
              <w:noProof/>
              <w:sz w:val="22"/>
              <w:szCs w:val="22"/>
            </w:rPr>
          </w:rPrChange>
        </w:rPr>
        <w:t xml:space="preserve">(2), 467-495. </w:t>
      </w:r>
    </w:p>
    <w:p w14:paraId="5D86CE10" w14:textId="61F92E98" w:rsidR="002017B4" w:rsidRPr="003571F9" w:rsidRDefault="4577B76D" w:rsidP="003571F9">
      <w:pPr>
        <w:pStyle w:val="EndNoteBibliography"/>
        <w:ind w:left="284" w:hanging="284"/>
        <w:rPr>
          <w:rFonts w:ascii="Times New Roman" w:hAnsi="Times New Roman" w:cs="Times New Roman"/>
          <w:noProof/>
          <w:sz w:val="20"/>
          <w:szCs w:val="20"/>
          <w:rPrChange w:id="371" w:author="Justin Hastings" w:date="2023-02-09T09:28:00Z">
            <w:rPr>
              <w:rFonts w:ascii="Times New Roman" w:hAnsi="Times New Roman" w:cs="Times New Roman"/>
              <w:noProof/>
              <w:sz w:val="22"/>
              <w:szCs w:val="22"/>
            </w:rPr>
          </w:rPrChange>
        </w:rPr>
        <w:pPrChange w:id="372" w:author="Justin Hastings" w:date="2023-02-09T09:12:00Z">
          <w:pPr>
            <w:pStyle w:val="EndNoteBibliography"/>
            <w:ind w:left="284" w:hanging="284"/>
          </w:pPr>
        </w:pPrChange>
      </w:pPr>
      <w:r w:rsidRPr="003571F9">
        <w:rPr>
          <w:rFonts w:ascii="Times New Roman" w:hAnsi="Times New Roman" w:cs="Times New Roman"/>
          <w:noProof/>
          <w:sz w:val="20"/>
          <w:szCs w:val="20"/>
          <w:rPrChange w:id="373" w:author="Justin Hastings" w:date="2023-02-09T09:28:00Z">
            <w:rPr>
              <w:rFonts w:ascii="Times New Roman" w:hAnsi="Times New Roman" w:cs="Times New Roman"/>
              <w:noProof/>
              <w:sz w:val="22"/>
              <w:szCs w:val="22"/>
            </w:rPr>
          </w:rPrChange>
        </w:rPr>
        <w:t xml:space="preserve">Murdock, P. (1959). </w:t>
      </w:r>
      <w:r w:rsidRPr="003571F9">
        <w:rPr>
          <w:rFonts w:ascii="Times New Roman" w:hAnsi="Times New Roman" w:cs="Times New Roman"/>
          <w:i/>
          <w:iCs/>
          <w:noProof/>
          <w:sz w:val="20"/>
          <w:szCs w:val="20"/>
          <w:rPrChange w:id="374" w:author="Justin Hastings" w:date="2023-02-09T09:28:00Z">
            <w:rPr>
              <w:rFonts w:ascii="Times New Roman" w:hAnsi="Times New Roman" w:cs="Times New Roman"/>
              <w:i/>
              <w:iCs/>
              <w:noProof/>
              <w:sz w:val="22"/>
              <w:szCs w:val="22"/>
            </w:rPr>
          </w:rPrChange>
        </w:rPr>
        <w:t>Africa: Its Peoples and their Culture History</w:t>
      </w:r>
      <w:r w:rsidR="5D0878D3" w:rsidRPr="003571F9">
        <w:rPr>
          <w:rFonts w:ascii="Times New Roman" w:hAnsi="Times New Roman" w:cs="Times New Roman"/>
          <w:i/>
          <w:iCs/>
          <w:noProof/>
          <w:sz w:val="20"/>
          <w:szCs w:val="20"/>
          <w:rPrChange w:id="375" w:author="Justin Hastings" w:date="2023-02-09T09:28:00Z">
            <w:rPr>
              <w:rFonts w:ascii="Times New Roman" w:hAnsi="Times New Roman" w:cs="Times New Roman"/>
              <w:i/>
              <w:iCs/>
              <w:noProof/>
              <w:sz w:val="22"/>
              <w:szCs w:val="22"/>
            </w:rPr>
          </w:rPrChange>
        </w:rPr>
        <w:t xml:space="preserve">. </w:t>
      </w:r>
      <w:r w:rsidRPr="003571F9">
        <w:rPr>
          <w:rFonts w:ascii="Times New Roman" w:hAnsi="Times New Roman" w:cs="Times New Roman"/>
          <w:noProof/>
          <w:sz w:val="20"/>
          <w:szCs w:val="20"/>
          <w:rPrChange w:id="376" w:author="Justin Hastings" w:date="2023-02-09T09:28:00Z">
            <w:rPr>
              <w:rFonts w:ascii="Times New Roman" w:hAnsi="Times New Roman" w:cs="Times New Roman"/>
              <w:noProof/>
              <w:sz w:val="22"/>
              <w:szCs w:val="22"/>
            </w:rPr>
          </w:rPrChange>
        </w:rPr>
        <w:t>New York: McGrawHill Book Company.</w:t>
      </w:r>
      <w:r w:rsidR="002017B4" w:rsidRPr="003571F9">
        <w:rPr>
          <w:rFonts w:ascii="Times New Roman" w:hAnsi="Times New Roman" w:cs="Times New Roman"/>
          <w:noProof/>
          <w:sz w:val="20"/>
          <w:szCs w:val="20"/>
          <w:rPrChange w:id="377" w:author="Justin Hastings" w:date="2023-02-09T09:28:00Z">
            <w:rPr>
              <w:rFonts w:ascii="Times New Roman" w:hAnsi="Times New Roman" w:cs="Times New Roman"/>
              <w:noProof/>
              <w:sz w:val="22"/>
              <w:szCs w:val="22"/>
            </w:rPr>
          </w:rPrChange>
        </w:rPr>
        <w:t xml:space="preserve"> </w:t>
      </w:r>
    </w:p>
    <w:p w14:paraId="2A4B746F" w14:textId="4B2A4663" w:rsidR="00B83150" w:rsidRPr="003571F9" w:rsidRDefault="00B83150" w:rsidP="003571F9">
      <w:pPr>
        <w:pStyle w:val="EndNoteBibliography"/>
        <w:ind w:left="284" w:hanging="284"/>
        <w:rPr>
          <w:rFonts w:ascii="Times New Roman" w:hAnsi="Times New Roman" w:cs="Times New Roman"/>
          <w:noProof/>
          <w:sz w:val="20"/>
          <w:szCs w:val="20"/>
          <w:rPrChange w:id="378" w:author="Justin Hastings" w:date="2023-02-09T09:28:00Z">
            <w:rPr>
              <w:rFonts w:ascii="Times New Roman" w:hAnsi="Times New Roman" w:cs="Times New Roman"/>
              <w:noProof/>
              <w:sz w:val="22"/>
              <w:szCs w:val="22"/>
            </w:rPr>
          </w:rPrChange>
        </w:rPr>
        <w:pPrChange w:id="379" w:author="Justin Hastings" w:date="2023-02-09T09:12:00Z">
          <w:pPr>
            <w:pStyle w:val="EndNoteBibliography"/>
            <w:ind w:left="284" w:hanging="284"/>
          </w:pPr>
        </w:pPrChange>
      </w:pPr>
      <w:r w:rsidRPr="003571F9">
        <w:rPr>
          <w:rFonts w:ascii="Times New Roman" w:hAnsi="Times New Roman" w:cs="Times New Roman"/>
          <w:noProof/>
          <w:sz w:val="20"/>
          <w:szCs w:val="20"/>
          <w:rPrChange w:id="380" w:author="Justin Hastings" w:date="2023-02-09T09:28:00Z">
            <w:rPr>
              <w:rFonts w:ascii="Times New Roman" w:hAnsi="Times New Roman" w:cs="Times New Roman"/>
              <w:noProof/>
              <w:sz w:val="22"/>
              <w:szCs w:val="22"/>
            </w:rPr>
          </w:rPrChange>
        </w:rPr>
        <w:t>Raleigh, C., A. Linke, H. Hegre, and J. Karlsen (2010). Introducing ACLED: An Armed Conflict Location and Event Dataset: Special Data Feature. Journal of Peace Research 47(5), 651–660. https://acleddata.com/.</w:t>
      </w:r>
    </w:p>
    <w:p w14:paraId="179C1D12" w14:textId="7B5295D8" w:rsidR="002017B4" w:rsidRPr="003571F9" w:rsidRDefault="002017B4" w:rsidP="003571F9">
      <w:pPr>
        <w:pStyle w:val="EndNoteBibliography"/>
        <w:ind w:left="284" w:hanging="284"/>
        <w:rPr>
          <w:rFonts w:ascii="Times New Roman" w:hAnsi="Times New Roman" w:cs="Times New Roman"/>
          <w:noProof/>
          <w:sz w:val="20"/>
          <w:szCs w:val="20"/>
          <w:rPrChange w:id="381" w:author="Justin Hastings" w:date="2023-02-09T09:28:00Z">
            <w:rPr>
              <w:rFonts w:ascii="Times New Roman" w:hAnsi="Times New Roman" w:cs="Times New Roman"/>
              <w:noProof/>
              <w:sz w:val="22"/>
              <w:szCs w:val="22"/>
            </w:rPr>
          </w:rPrChange>
        </w:rPr>
        <w:pPrChange w:id="382" w:author="Justin Hastings" w:date="2023-02-09T09:12:00Z">
          <w:pPr>
            <w:pStyle w:val="EndNoteBibliography"/>
            <w:ind w:left="284" w:hanging="284"/>
          </w:pPr>
        </w:pPrChange>
      </w:pPr>
      <w:r w:rsidRPr="003571F9">
        <w:rPr>
          <w:rFonts w:ascii="Times New Roman" w:hAnsi="Times New Roman" w:cs="Times New Roman"/>
          <w:noProof/>
          <w:sz w:val="20"/>
          <w:szCs w:val="20"/>
          <w:rPrChange w:id="383" w:author="Justin Hastings" w:date="2023-02-09T09:28:00Z">
            <w:rPr>
              <w:rFonts w:ascii="Times New Roman" w:hAnsi="Times New Roman" w:cs="Times New Roman"/>
              <w:noProof/>
              <w:sz w:val="22"/>
              <w:szCs w:val="22"/>
            </w:rPr>
          </w:rPrChange>
        </w:rPr>
        <w:t xml:space="preserve">Rashid, S., Minot, N., Lemma, S., &amp; Behute, B. (2010). </w:t>
      </w:r>
      <w:r w:rsidRPr="003571F9">
        <w:rPr>
          <w:rFonts w:ascii="Times New Roman" w:hAnsi="Times New Roman" w:cs="Times New Roman"/>
          <w:i/>
          <w:noProof/>
          <w:sz w:val="20"/>
          <w:szCs w:val="20"/>
          <w:rPrChange w:id="384" w:author="Justin Hastings" w:date="2023-02-09T09:28:00Z">
            <w:rPr>
              <w:rFonts w:ascii="Times New Roman" w:hAnsi="Times New Roman" w:cs="Times New Roman"/>
              <w:i/>
              <w:noProof/>
              <w:sz w:val="22"/>
              <w:szCs w:val="22"/>
            </w:rPr>
          </w:rPrChange>
        </w:rPr>
        <w:t>Are staple food markets in Africa efficient? Spatial price analyses and beyond.</w:t>
      </w:r>
      <w:r w:rsidRPr="003571F9">
        <w:rPr>
          <w:rFonts w:ascii="Times New Roman" w:hAnsi="Times New Roman" w:cs="Times New Roman"/>
          <w:noProof/>
          <w:sz w:val="20"/>
          <w:szCs w:val="20"/>
          <w:rPrChange w:id="385" w:author="Justin Hastings" w:date="2023-02-09T09:28:00Z">
            <w:rPr>
              <w:rFonts w:ascii="Times New Roman" w:hAnsi="Times New Roman" w:cs="Times New Roman"/>
              <w:noProof/>
              <w:sz w:val="22"/>
              <w:szCs w:val="22"/>
            </w:rPr>
          </w:rPrChange>
        </w:rPr>
        <w:t xml:space="preserve"> Paper presented at the COMESA policy seminar" Food price variability: Causes, consequences, and Policy Options.</w:t>
      </w:r>
    </w:p>
    <w:p w14:paraId="2B31CB2C" w14:textId="0967136B" w:rsidR="002017B4" w:rsidRPr="003571F9" w:rsidRDefault="002017B4" w:rsidP="003571F9">
      <w:pPr>
        <w:pStyle w:val="EndNoteBibliography"/>
        <w:ind w:left="284" w:hanging="284"/>
        <w:rPr>
          <w:rFonts w:ascii="Times New Roman" w:hAnsi="Times New Roman" w:cs="Times New Roman"/>
          <w:noProof/>
          <w:sz w:val="20"/>
          <w:szCs w:val="20"/>
          <w:rPrChange w:id="386" w:author="Justin Hastings" w:date="2023-02-09T09:28:00Z">
            <w:rPr>
              <w:rFonts w:ascii="Times New Roman" w:hAnsi="Times New Roman" w:cs="Times New Roman"/>
              <w:noProof/>
              <w:sz w:val="22"/>
              <w:szCs w:val="22"/>
            </w:rPr>
          </w:rPrChange>
        </w:rPr>
        <w:pPrChange w:id="387" w:author="Justin Hastings" w:date="2023-02-09T09:12:00Z">
          <w:pPr>
            <w:pStyle w:val="EndNoteBibliography"/>
            <w:ind w:left="284" w:hanging="284"/>
          </w:pPr>
        </w:pPrChange>
      </w:pPr>
      <w:r w:rsidRPr="003571F9">
        <w:rPr>
          <w:rFonts w:ascii="Times New Roman" w:hAnsi="Times New Roman" w:cs="Times New Roman"/>
          <w:noProof/>
          <w:sz w:val="20"/>
          <w:szCs w:val="20"/>
          <w:rPrChange w:id="388" w:author="Justin Hastings" w:date="2023-02-09T09:28:00Z">
            <w:rPr>
              <w:rFonts w:ascii="Times New Roman" w:hAnsi="Times New Roman" w:cs="Times New Roman"/>
              <w:noProof/>
              <w:sz w:val="22"/>
              <w:szCs w:val="22"/>
            </w:rPr>
          </w:rPrChange>
        </w:rPr>
        <w:t xml:space="preserve">Robinson, A. L. (2016). Internal Borders: Ethnic-based market segmentation in Malawi. </w:t>
      </w:r>
      <w:r w:rsidRPr="003571F9">
        <w:rPr>
          <w:rFonts w:ascii="Times New Roman" w:hAnsi="Times New Roman" w:cs="Times New Roman"/>
          <w:i/>
          <w:noProof/>
          <w:sz w:val="20"/>
          <w:szCs w:val="20"/>
          <w:rPrChange w:id="389" w:author="Justin Hastings" w:date="2023-02-09T09:28:00Z">
            <w:rPr>
              <w:rFonts w:ascii="Times New Roman" w:hAnsi="Times New Roman" w:cs="Times New Roman"/>
              <w:i/>
              <w:noProof/>
              <w:sz w:val="22"/>
              <w:szCs w:val="22"/>
            </w:rPr>
          </w:rPrChange>
        </w:rPr>
        <w:t>World Development, 87</w:t>
      </w:r>
      <w:r w:rsidRPr="003571F9">
        <w:rPr>
          <w:rFonts w:ascii="Times New Roman" w:hAnsi="Times New Roman" w:cs="Times New Roman"/>
          <w:noProof/>
          <w:sz w:val="20"/>
          <w:szCs w:val="20"/>
          <w:rPrChange w:id="390" w:author="Justin Hastings" w:date="2023-02-09T09:28:00Z">
            <w:rPr>
              <w:rFonts w:ascii="Times New Roman" w:hAnsi="Times New Roman" w:cs="Times New Roman"/>
              <w:noProof/>
              <w:sz w:val="22"/>
              <w:szCs w:val="22"/>
            </w:rPr>
          </w:rPrChange>
        </w:rPr>
        <w:t xml:space="preserve">, 371-384. </w:t>
      </w:r>
    </w:p>
    <w:p w14:paraId="387224EC" w14:textId="292E42B8" w:rsidR="002017B4" w:rsidRPr="003571F9" w:rsidRDefault="002017B4" w:rsidP="003571F9">
      <w:pPr>
        <w:pStyle w:val="EndNoteBibliography"/>
        <w:ind w:left="284" w:hanging="284"/>
        <w:rPr>
          <w:ins w:id="391" w:author="Justin Hastings" w:date="2023-02-09T09:26:00Z"/>
          <w:rFonts w:ascii="Times New Roman" w:hAnsi="Times New Roman" w:cs="Times New Roman"/>
          <w:noProof/>
          <w:sz w:val="20"/>
          <w:szCs w:val="20"/>
          <w:rPrChange w:id="392" w:author="Justin Hastings" w:date="2023-02-09T09:28:00Z">
            <w:rPr>
              <w:ins w:id="393" w:author="Justin Hastings" w:date="2023-02-09T09:26:00Z"/>
              <w:rFonts w:ascii="Times New Roman" w:hAnsi="Times New Roman" w:cs="Times New Roman"/>
              <w:noProof/>
              <w:sz w:val="22"/>
              <w:szCs w:val="22"/>
            </w:rPr>
          </w:rPrChange>
        </w:rPr>
      </w:pPr>
      <w:r w:rsidRPr="003571F9">
        <w:rPr>
          <w:rFonts w:ascii="Times New Roman" w:hAnsi="Times New Roman" w:cs="Times New Roman"/>
          <w:noProof/>
          <w:sz w:val="20"/>
          <w:szCs w:val="20"/>
          <w:rPrChange w:id="394" w:author="Justin Hastings" w:date="2023-02-09T09:28:00Z">
            <w:rPr>
              <w:rFonts w:ascii="Times New Roman" w:hAnsi="Times New Roman" w:cs="Times New Roman"/>
              <w:noProof/>
              <w:sz w:val="22"/>
              <w:szCs w:val="22"/>
            </w:rPr>
          </w:rPrChange>
        </w:rPr>
        <w:t xml:space="preserve">Scott, J. C. (2010). </w:t>
      </w:r>
      <w:r w:rsidRPr="003571F9">
        <w:rPr>
          <w:rFonts w:ascii="Times New Roman" w:hAnsi="Times New Roman" w:cs="Times New Roman"/>
          <w:i/>
          <w:noProof/>
          <w:sz w:val="20"/>
          <w:szCs w:val="20"/>
          <w:rPrChange w:id="395" w:author="Justin Hastings" w:date="2023-02-09T09:28:00Z">
            <w:rPr>
              <w:rFonts w:ascii="Times New Roman" w:hAnsi="Times New Roman" w:cs="Times New Roman"/>
              <w:i/>
              <w:noProof/>
              <w:sz w:val="22"/>
              <w:szCs w:val="22"/>
            </w:rPr>
          </w:rPrChange>
        </w:rPr>
        <w:t>The art of not being governed: An anarchist history of upland Southeast Asia</w:t>
      </w:r>
      <w:r w:rsidRPr="003571F9">
        <w:rPr>
          <w:rFonts w:ascii="Times New Roman" w:hAnsi="Times New Roman" w:cs="Times New Roman"/>
          <w:noProof/>
          <w:sz w:val="20"/>
          <w:szCs w:val="20"/>
          <w:rPrChange w:id="396" w:author="Justin Hastings" w:date="2023-02-09T09:28:00Z">
            <w:rPr>
              <w:rFonts w:ascii="Times New Roman" w:hAnsi="Times New Roman" w:cs="Times New Roman"/>
              <w:noProof/>
              <w:sz w:val="22"/>
              <w:szCs w:val="22"/>
            </w:rPr>
          </w:rPrChange>
        </w:rPr>
        <w:t>. Singapore: NUS Press.</w:t>
      </w:r>
      <w:del w:id="397" w:author="Justin Hastings" w:date="2023-02-09T09:26:00Z">
        <w:r w:rsidRPr="003571F9" w:rsidDel="003571F9">
          <w:rPr>
            <w:rFonts w:ascii="Times New Roman" w:hAnsi="Times New Roman" w:cs="Times New Roman"/>
            <w:noProof/>
            <w:sz w:val="20"/>
            <w:szCs w:val="20"/>
            <w:rPrChange w:id="398" w:author="Justin Hastings" w:date="2023-02-09T09:28:00Z">
              <w:rPr>
                <w:rFonts w:ascii="Times New Roman" w:hAnsi="Times New Roman" w:cs="Times New Roman"/>
                <w:noProof/>
                <w:sz w:val="22"/>
                <w:szCs w:val="22"/>
              </w:rPr>
            </w:rPrChange>
          </w:rPr>
          <w:delText xml:space="preserve"> </w:delText>
        </w:r>
      </w:del>
    </w:p>
    <w:p w14:paraId="6EC25CA4" w14:textId="25CB3BB2" w:rsidR="003571F9" w:rsidRPr="003571F9" w:rsidRDefault="003571F9" w:rsidP="003571F9">
      <w:pPr>
        <w:ind w:left="270" w:hanging="270"/>
        <w:rPr>
          <w:rFonts w:ascii="Times New Roman" w:eastAsia="Times New Roman" w:hAnsi="Times New Roman" w:cs="Times New Roman"/>
          <w:sz w:val="20"/>
          <w:szCs w:val="20"/>
          <w:lang w:val="en-US"/>
          <w:rPrChange w:id="399" w:author="Justin Hastings" w:date="2023-02-09T09:28:00Z">
            <w:rPr>
              <w:rFonts w:ascii="Times New Roman" w:hAnsi="Times New Roman" w:cs="Times New Roman"/>
              <w:noProof/>
              <w:sz w:val="22"/>
              <w:szCs w:val="22"/>
            </w:rPr>
          </w:rPrChange>
        </w:rPr>
        <w:pPrChange w:id="400" w:author="Justin Hastings" w:date="2023-02-09T09:28:00Z">
          <w:pPr>
            <w:pStyle w:val="EndNoteBibliography"/>
            <w:ind w:left="284" w:hanging="284"/>
          </w:pPr>
        </w:pPrChange>
      </w:pPr>
      <w:proofErr w:type="spellStart"/>
      <w:ins w:id="401" w:author="Justin Hastings" w:date="2023-02-09T09:27:00Z">
        <w:r w:rsidRPr="003571F9">
          <w:rPr>
            <w:rFonts w:ascii="Times New Roman" w:eastAsia="Times New Roman" w:hAnsi="Times New Roman" w:cs="Times New Roman"/>
            <w:color w:val="222222"/>
            <w:sz w:val="20"/>
            <w:szCs w:val="20"/>
            <w:shd w:val="clear" w:color="auto" w:fill="FFFFFF"/>
            <w:lang w:val="en-US"/>
            <w:rPrChange w:id="402" w:author="Justin Hastings" w:date="2023-02-09T09:28:00Z">
              <w:rPr>
                <w:rFonts w:ascii="Arial" w:eastAsia="Times New Roman" w:hAnsi="Arial" w:cs="Arial"/>
                <w:color w:val="222222"/>
                <w:sz w:val="20"/>
                <w:szCs w:val="20"/>
                <w:shd w:val="clear" w:color="auto" w:fill="FFFFFF"/>
                <w:lang w:val="en-US"/>
              </w:rPr>
            </w:rPrChange>
          </w:rPr>
          <w:t>Ubilava</w:t>
        </w:r>
        <w:proofErr w:type="spellEnd"/>
        <w:r w:rsidRPr="003571F9">
          <w:rPr>
            <w:rFonts w:ascii="Times New Roman" w:eastAsia="Times New Roman" w:hAnsi="Times New Roman" w:cs="Times New Roman"/>
            <w:color w:val="222222"/>
            <w:sz w:val="20"/>
            <w:szCs w:val="20"/>
            <w:shd w:val="clear" w:color="auto" w:fill="FFFFFF"/>
            <w:lang w:val="en-US"/>
            <w:rPrChange w:id="403" w:author="Justin Hastings" w:date="2023-02-09T09:28:00Z">
              <w:rPr>
                <w:rFonts w:ascii="Arial" w:eastAsia="Times New Roman" w:hAnsi="Arial" w:cs="Arial"/>
                <w:color w:val="222222"/>
                <w:sz w:val="20"/>
                <w:szCs w:val="20"/>
                <w:shd w:val="clear" w:color="auto" w:fill="FFFFFF"/>
                <w:lang w:val="en-US"/>
              </w:rPr>
            </w:rPrChange>
          </w:rPr>
          <w:t xml:space="preserve">, D., Hastings, J. V., &amp; </w:t>
        </w:r>
        <w:proofErr w:type="spellStart"/>
        <w:r w:rsidRPr="003571F9">
          <w:rPr>
            <w:rFonts w:ascii="Times New Roman" w:eastAsia="Times New Roman" w:hAnsi="Times New Roman" w:cs="Times New Roman"/>
            <w:color w:val="222222"/>
            <w:sz w:val="20"/>
            <w:szCs w:val="20"/>
            <w:shd w:val="clear" w:color="auto" w:fill="FFFFFF"/>
            <w:lang w:val="en-US"/>
            <w:rPrChange w:id="404" w:author="Justin Hastings" w:date="2023-02-09T09:28:00Z">
              <w:rPr>
                <w:rFonts w:ascii="Arial" w:eastAsia="Times New Roman" w:hAnsi="Arial" w:cs="Arial"/>
                <w:color w:val="222222"/>
                <w:sz w:val="20"/>
                <w:szCs w:val="20"/>
                <w:shd w:val="clear" w:color="auto" w:fill="FFFFFF"/>
                <w:lang w:val="en-US"/>
              </w:rPr>
            </w:rPrChange>
          </w:rPr>
          <w:t>Atalay</w:t>
        </w:r>
        <w:proofErr w:type="spellEnd"/>
        <w:r w:rsidRPr="003571F9">
          <w:rPr>
            <w:rFonts w:ascii="Times New Roman" w:eastAsia="Times New Roman" w:hAnsi="Times New Roman" w:cs="Times New Roman"/>
            <w:color w:val="222222"/>
            <w:sz w:val="20"/>
            <w:szCs w:val="20"/>
            <w:shd w:val="clear" w:color="auto" w:fill="FFFFFF"/>
            <w:lang w:val="en-US"/>
            <w:rPrChange w:id="405" w:author="Justin Hastings" w:date="2023-02-09T09:28:00Z">
              <w:rPr>
                <w:rFonts w:ascii="Arial" w:eastAsia="Times New Roman" w:hAnsi="Arial" w:cs="Arial"/>
                <w:color w:val="222222"/>
                <w:sz w:val="20"/>
                <w:szCs w:val="20"/>
                <w:shd w:val="clear" w:color="auto" w:fill="FFFFFF"/>
                <w:lang w:val="en-US"/>
              </w:rPr>
            </w:rPrChange>
          </w:rPr>
          <w:t>, K. (2022). Agricultural windfalls and the seasonality of political violence in Africa. </w:t>
        </w:r>
        <w:r w:rsidRPr="003571F9">
          <w:rPr>
            <w:rFonts w:ascii="Times New Roman" w:eastAsia="Times New Roman" w:hAnsi="Times New Roman" w:cs="Times New Roman"/>
            <w:i/>
            <w:iCs/>
            <w:color w:val="222222"/>
            <w:sz w:val="20"/>
            <w:szCs w:val="20"/>
            <w:shd w:val="clear" w:color="auto" w:fill="FFFFFF"/>
            <w:lang w:val="en-US"/>
            <w:rPrChange w:id="406" w:author="Justin Hastings" w:date="2023-02-09T09:28:00Z">
              <w:rPr>
                <w:rFonts w:ascii="Arial" w:eastAsia="Times New Roman" w:hAnsi="Arial" w:cs="Arial"/>
                <w:i/>
                <w:iCs/>
                <w:color w:val="222222"/>
                <w:sz w:val="20"/>
                <w:szCs w:val="20"/>
                <w:shd w:val="clear" w:color="auto" w:fill="FFFFFF"/>
                <w:lang w:val="en-US"/>
              </w:rPr>
            </w:rPrChange>
          </w:rPr>
          <w:t>American Journal of Agricultural Economics</w:t>
        </w:r>
        <w:r w:rsidRPr="003571F9">
          <w:rPr>
            <w:rFonts w:ascii="Times New Roman" w:eastAsia="Times New Roman" w:hAnsi="Times New Roman" w:cs="Times New Roman"/>
            <w:color w:val="222222"/>
            <w:sz w:val="20"/>
            <w:szCs w:val="20"/>
            <w:shd w:val="clear" w:color="auto" w:fill="FFFFFF"/>
            <w:lang w:val="en-US"/>
            <w:rPrChange w:id="407" w:author="Justin Hastings" w:date="2023-02-09T09:28:00Z">
              <w:rPr>
                <w:rFonts w:ascii="Arial" w:eastAsia="Times New Roman" w:hAnsi="Arial" w:cs="Arial"/>
                <w:color w:val="222222"/>
                <w:sz w:val="20"/>
                <w:szCs w:val="20"/>
                <w:shd w:val="clear" w:color="auto" w:fill="FFFFFF"/>
                <w:lang w:val="en-US"/>
              </w:rPr>
            </w:rPrChange>
          </w:rPr>
          <w:t>.</w:t>
        </w:r>
      </w:ins>
      <w:ins w:id="408" w:author="Justin Hastings" w:date="2023-02-09T09:28:00Z">
        <w:r w:rsidRPr="003571F9">
          <w:rPr>
            <w:rFonts w:ascii="Times New Roman" w:eastAsia="Times New Roman" w:hAnsi="Times New Roman" w:cs="Times New Roman"/>
            <w:color w:val="222222"/>
            <w:sz w:val="20"/>
            <w:szCs w:val="20"/>
            <w:shd w:val="clear" w:color="auto" w:fill="FFFFFF"/>
            <w:lang w:val="en-US"/>
            <w:rPrChange w:id="409" w:author="Justin Hastings" w:date="2023-02-09T09:28:00Z">
              <w:rPr>
                <w:rFonts w:ascii="Arial" w:eastAsia="Times New Roman" w:hAnsi="Arial" w:cs="Arial"/>
                <w:color w:val="222222"/>
                <w:sz w:val="20"/>
                <w:szCs w:val="20"/>
                <w:shd w:val="clear" w:color="auto" w:fill="FFFFFF"/>
                <w:lang w:val="en-US"/>
              </w:rPr>
            </w:rPrChange>
          </w:rPr>
          <w:t xml:space="preserve"> Published online first.</w:t>
        </w:r>
      </w:ins>
    </w:p>
    <w:p w14:paraId="0C2FDC62" w14:textId="370D3678" w:rsidR="00BB4D81" w:rsidRPr="003571F9" w:rsidRDefault="002017B4" w:rsidP="003571F9">
      <w:pPr>
        <w:pStyle w:val="EndNoteBibliography"/>
        <w:ind w:left="284" w:hanging="284"/>
        <w:rPr>
          <w:rFonts w:ascii="Times New Roman" w:hAnsi="Times New Roman" w:cs="Times New Roman"/>
          <w:noProof/>
          <w:sz w:val="20"/>
          <w:szCs w:val="20"/>
          <w:rPrChange w:id="410" w:author="Justin Hastings" w:date="2023-02-09T09:28:00Z">
            <w:rPr>
              <w:rFonts w:ascii="Times New Roman" w:hAnsi="Times New Roman" w:cs="Times New Roman"/>
              <w:noProof/>
              <w:sz w:val="22"/>
              <w:szCs w:val="22"/>
            </w:rPr>
          </w:rPrChange>
        </w:rPr>
      </w:pPr>
      <w:r w:rsidRPr="003571F9">
        <w:rPr>
          <w:rFonts w:ascii="Times New Roman" w:hAnsi="Times New Roman" w:cs="Times New Roman"/>
          <w:noProof/>
          <w:sz w:val="20"/>
          <w:szCs w:val="20"/>
          <w:rPrChange w:id="411" w:author="Justin Hastings" w:date="2023-02-09T09:28:00Z">
            <w:rPr>
              <w:rFonts w:ascii="Times New Roman" w:hAnsi="Times New Roman" w:cs="Times New Roman"/>
              <w:noProof/>
              <w:sz w:val="22"/>
              <w:szCs w:val="22"/>
            </w:rPr>
          </w:rPrChange>
        </w:rPr>
        <w:t xml:space="preserve">Versailles, B. (2012). </w:t>
      </w:r>
      <w:r w:rsidRPr="003571F9">
        <w:rPr>
          <w:rFonts w:ascii="Times New Roman" w:hAnsi="Times New Roman" w:cs="Times New Roman"/>
          <w:i/>
          <w:noProof/>
          <w:sz w:val="20"/>
          <w:szCs w:val="20"/>
          <w:rPrChange w:id="412" w:author="Justin Hastings" w:date="2023-02-09T09:28:00Z">
            <w:rPr>
              <w:rFonts w:ascii="Times New Roman" w:hAnsi="Times New Roman" w:cs="Times New Roman"/>
              <w:i/>
              <w:noProof/>
              <w:sz w:val="22"/>
              <w:szCs w:val="22"/>
            </w:rPr>
          </w:rPrChange>
        </w:rPr>
        <w:t>Market integration and border effects in Eastern Africa</w:t>
      </w:r>
      <w:r w:rsidRPr="003571F9">
        <w:rPr>
          <w:rFonts w:ascii="Times New Roman" w:hAnsi="Times New Roman" w:cs="Times New Roman"/>
          <w:noProof/>
          <w:sz w:val="20"/>
          <w:szCs w:val="20"/>
          <w:rPrChange w:id="413" w:author="Justin Hastings" w:date="2023-02-09T09:28:00Z">
            <w:rPr>
              <w:rFonts w:ascii="Times New Roman" w:hAnsi="Times New Roman" w:cs="Times New Roman"/>
              <w:noProof/>
              <w:sz w:val="22"/>
              <w:szCs w:val="22"/>
            </w:rPr>
          </w:rPrChange>
        </w:rPr>
        <w:t>: Centre for the Study of African Economies.</w:t>
      </w:r>
    </w:p>
    <w:sectPr w:rsidR="00BB4D81" w:rsidRPr="003571F9" w:rsidSect="003571F9">
      <w:pgSz w:w="11900" w:h="16840"/>
      <w:pgMar w:top="284" w:right="284" w:bottom="288" w:left="284" w:header="720" w:footer="720" w:gutter="0"/>
      <w:cols w:space="720"/>
      <w:docGrid w:linePitch="360"/>
      <w:sectPrChange w:id="414" w:author="Justin Hastings" w:date="2023-02-09T09:11:00Z">
        <w:sectPr w:rsidR="00BB4D81" w:rsidRPr="003571F9" w:rsidSect="003571F9">
          <w:pgMar w:top="284" w:right="284" w:bottom="284" w:left="284"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8"/>
  </w:num>
  <w:num w:numId="3">
    <w:abstractNumId w:val="5"/>
  </w:num>
  <w:num w:numId="4">
    <w:abstractNumId w:val="3"/>
  </w:num>
  <w:num w:numId="5">
    <w:abstractNumId w:val="0"/>
  </w:num>
  <w:num w:numId="6">
    <w:abstractNumId w:val="1"/>
  </w:num>
  <w:num w:numId="7">
    <w:abstractNumId w:val="2"/>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Hastings">
    <w15:presenceInfo w15:providerId="AD" w15:userId="S::justin.hastings@sydney.edu.au::de87f2d7-86b9-4b06-ba0b-423bcdd75e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24571"/>
    <w:rsid w:val="000326E9"/>
    <w:rsid w:val="00043123"/>
    <w:rsid w:val="000818A6"/>
    <w:rsid w:val="00090F56"/>
    <w:rsid w:val="000A0DFE"/>
    <w:rsid w:val="000C24B9"/>
    <w:rsid w:val="000C6ECB"/>
    <w:rsid w:val="000D4DF7"/>
    <w:rsid w:val="000D563B"/>
    <w:rsid w:val="000F5C10"/>
    <w:rsid w:val="000F66FB"/>
    <w:rsid w:val="00106697"/>
    <w:rsid w:val="00152597"/>
    <w:rsid w:val="001648CB"/>
    <w:rsid w:val="00171983"/>
    <w:rsid w:val="001A58CD"/>
    <w:rsid w:val="001E123B"/>
    <w:rsid w:val="001E52A8"/>
    <w:rsid w:val="001F0A34"/>
    <w:rsid w:val="002017B4"/>
    <w:rsid w:val="002B38FB"/>
    <w:rsid w:val="002B42F2"/>
    <w:rsid w:val="002D5985"/>
    <w:rsid w:val="002D7A3D"/>
    <w:rsid w:val="002E7321"/>
    <w:rsid w:val="002F5DE8"/>
    <w:rsid w:val="00302D05"/>
    <w:rsid w:val="00312AA5"/>
    <w:rsid w:val="00312EED"/>
    <w:rsid w:val="003571F9"/>
    <w:rsid w:val="00362417"/>
    <w:rsid w:val="00370295"/>
    <w:rsid w:val="00393233"/>
    <w:rsid w:val="003C322E"/>
    <w:rsid w:val="003E4C98"/>
    <w:rsid w:val="00404236"/>
    <w:rsid w:val="0041714C"/>
    <w:rsid w:val="00460492"/>
    <w:rsid w:val="00461CF9"/>
    <w:rsid w:val="004623CD"/>
    <w:rsid w:val="004B4614"/>
    <w:rsid w:val="00536E34"/>
    <w:rsid w:val="005533C7"/>
    <w:rsid w:val="00594268"/>
    <w:rsid w:val="005D31D0"/>
    <w:rsid w:val="00603AD5"/>
    <w:rsid w:val="00613F4F"/>
    <w:rsid w:val="006209A2"/>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210F"/>
    <w:rsid w:val="00812C8C"/>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92117F"/>
    <w:rsid w:val="05A39DFC"/>
    <w:rsid w:val="093C7A8B"/>
    <w:rsid w:val="0B62D6F9"/>
    <w:rsid w:val="0CF2FC43"/>
    <w:rsid w:val="0D48208E"/>
    <w:rsid w:val="0E9344A4"/>
    <w:rsid w:val="11BB5E92"/>
    <w:rsid w:val="11D2187D"/>
    <w:rsid w:val="12BEA859"/>
    <w:rsid w:val="14635B15"/>
    <w:rsid w:val="150E945E"/>
    <w:rsid w:val="15B24362"/>
    <w:rsid w:val="16B09E54"/>
    <w:rsid w:val="179DC2D4"/>
    <w:rsid w:val="184C6EB5"/>
    <w:rsid w:val="1B79B532"/>
    <w:rsid w:val="20365CB3"/>
    <w:rsid w:val="20BA8ED5"/>
    <w:rsid w:val="20BCDC2B"/>
    <w:rsid w:val="211FD365"/>
    <w:rsid w:val="21402ED9"/>
    <w:rsid w:val="22A281A6"/>
    <w:rsid w:val="22F05BFD"/>
    <w:rsid w:val="23B37DA4"/>
    <w:rsid w:val="251E392B"/>
    <w:rsid w:val="25CB3EC7"/>
    <w:rsid w:val="2739F346"/>
    <w:rsid w:val="2873C814"/>
    <w:rsid w:val="28DA7B3D"/>
    <w:rsid w:val="2A8DD9BA"/>
    <w:rsid w:val="2AC4575E"/>
    <w:rsid w:val="302029E0"/>
    <w:rsid w:val="313DE4B5"/>
    <w:rsid w:val="341B93A3"/>
    <w:rsid w:val="3467AF9E"/>
    <w:rsid w:val="35C439EE"/>
    <w:rsid w:val="36028E22"/>
    <w:rsid w:val="360EF78B"/>
    <w:rsid w:val="3793DE43"/>
    <w:rsid w:val="37FDD284"/>
    <w:rsid w:val="3B5DE4DC"/>
    <w:rsid w:val="3BE20A10"/>
    <w:rsid w:val="3C87CA73"/>
    <w:rsid w:val="3E3B7A5C"/>
    <w:rsid w:val="403FBF99"/>
    <w:rsid w:val="42AFC798"/>
    <w:rsid w:val="447280E4"/>
    <w:rsid w:val="4488D42F"/>
    <w:rsid w:val="452C0BD4"/>
    <w:rsid w:val="45668C25"/>
    <w:rsid w:val="4577B76D"/>
    <w:rsid w:val="4615845C"/>
    <w:rsid w:val="49969E52"/>
    <w:rsid w:val="49D18AFD"/>
    <w:rsid w:val="4BEEADB8"/>
    <w:rsid w:val="4C8A1227"/>
    <w:rsid w:val="4D06590F"/>
    <w:rsid w:val="4E1704DD"/>
    <w:rsid w:val="4E3A463C"/>
    <w:rsid w:val="4E9BA62D"/>
    <w:rsid w:val="4F661899"/>
    <w:rsid w:val="4FA8D1CB"/>
    <w:rsid w:val="5160819F"/>
    <w:rsid w:val="52F7C05B"/>
    <w:rsid w:val="53E09740"/>
    <w:rsid w:val="56638E3B"/>
    <w:rsid w:val="5835177F"/>
    <w:rsid w:val="5961A50A"/>
    <w:rsid w:val="59B4AFA2"/>
    <w:rsid w:val="59FF5DE2"/>
    <w:rsid w:val="5D0878D3"/>
    <w:rsid w:val="5E01ABD4"/>
    <w:rsid w:val="5E7ED03F"/>
    <w:rsid w:val="5F2C3430"/>
    <w:rsid w:val="619D66A5"/>
    <w:rsid w:val="64A457B1"/>
    <w:rsid w:val="653DB715"/>
    <w:rsid w:val="6541D848"/>
    <w:rsid w:val="66630A99"/>
    <w:rsid w:val="6767BBF0"/>
    <w:rsid w:val="69A4C6C3"/>
    <w:rsid w:val="6C9EBC0C"/>
    <w:rsid w:val="6D8F6101"/>
    <w:rsid w:val="6DB3E676"/>
    <w:rsid w:val="6DE1A285"/>
    <w:rsid w:val="6FC5D8E5"/>
    <w:rsid w:val="701B3B5E"/>
    <w:rsid w:val="717D8E2B"/>
    <w:rsid w:val="75951611"/>
    <w:rsid w:val="75E820A9"/>
    <w:rsid w:val="764A6DDA"/>
    <w:rsid w:val="77E0E166"/>
    <w:rsid w:val="77E63E3B"/>
    <w:rsid w:val="7DC91D24"/>
    <w:rsid w:val="7DEC3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5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8475</Words>
  <Characters>46449</Characters>
  <Application>Microsoft Office Word</Application>
  <DocSecurity>0</DocSecurity>
  <Lines>1857</Lines>
  <Paragraphs>1525</Paragraphs>
  <ScaleCrop>false</ScaleCrop>
  <Company/>
  <LinksUpToDate>false</LinksUpToDate>
  <CharactersWithSpaces>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Justin Hastings</cp:lastModifiedBy>
  <cp:revision>3</cp:revision>
  <cp:lastPrinted>2021-01-27T01:18:00Z</cp:lastPrinted>
  <dcterms:created xsi:type="dcterms:W3CDTF">2023-02-09T01:09:00Z</dcterms:created>
  <dcterms:modified xsi:type="dcterms:W3CDTF">2023-02-09T01:28:00Z</dcterms:modified>
</cp:coreProperties>
</file>