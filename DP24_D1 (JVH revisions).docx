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27E93" w14:textId="77777777" w:rsidR="002017B4" w:rsidRPr="005004B0" w:rsidRDefault="002017B4" w:rsidP="00FA4203">
      <w:pPr>
        <w:rPr>
          <w:rFonts w:ascii="Times New Roman" w:hAnsi="Times New Roman" w:cs="Times New Roman"/>
          <w:b/>
          <w:bCs/>
        </w:rPr>
        <w:pPrChange w:id="0" w:author="Justin Hastings" w:date="2023-02-01T18:35:00Z">
          <w:pPr>
            <w:spacing w:after="120"/>
          </w:pPr>
        </w:pPrChange>
      </w:pPr>
      <w:r w:rsidRPr="005004B0">
        <w:rPr>
          <w:rFonts w:ascii="Times New Roman" w:hAnsi="Times New Roman" w:cs="Times New Roman"/>
          <w:b/>
          <w:bCs/>
        </w:rPr>
        <w:t>D1 Project Description</w:t>
      </w:r>
    </w:p>
    <w:p w14:paraId="413EB747" w14:textId="77777777" w:rsidR="002017B4" w:rsidRDefault="002017B4" w:rsidP="00FA4203">
      <w:pPr>
        <w:rPr>
          <w:rFonts w:ascii="Times New Roman" w:hAnsi="Times New Roman" w:cs="Times New Roman"/>
          <w:b/>
          <w:bCs/>
        </w:rPr>
        <w:pPrChange w:id="1" w:author="Justin Hastings" w:date="2023-02-01T18:35:00Z">
          <w:pPr>
            <w:spacing w:after="120"/>
          </w:pPr>
        </w:pPrChange>
      </w:pPr>
    </w:p>
    <w:p w14:paraId="1E09EB99" w14:textId="02789697" w:rsidR="002017B4" w:rsidRPr="005004B0" w:rsidRDefault="002017B4" w:rsidP="00FA4203">
      <w:pPr>
        <w:rPr>
          <w:rFonts w:ascii="Times New Roman" w:hAnsi="Times New Roman" w:cs="Times New Roman"/>
        </w:rPr>
        <w:pPrChange w:id="2" w:author="Justin Hastings" w:date="2023-02-01T18:35:00Z">
          <w:pPr>
            <w:spacing w:after="120"/>
          </w:pPr>
        </w:pPrChange>
      </w:pPr>
      <w:r w:rsidRPr="005004B0">
        <w:rPr>
          <w:rFonts w:ascii="Times New Roman" w:hAnsi="Times New Roman" w:cs="Times New Roman"/>
          <w:b/>
          <w:bCs/>
        </w:rPr>
        <w:t>PROJECT TITLE</w:t>
      </w:r>
      <w:r w:rsidRPr="005004B0">
        <w:rPr>
          <w:rFonts w:ascii="Times New Roman" w:hAnsi="Times New Roman" w:cs="Times New Roman"/>
        </w:rPr>
        <w:t xml:space="preserve">: </w:t>
      </w:r>
      <w:r w:rsidR="00362417">
        <w:rPr>
          <w:rFonts w:ascii="Times New Roman" w:hAnsi="Times New Roman" w:cs="Times New Roman"/>
        </w:rPr>
        <w:t>Efficient Markets</w:t>
      </w:r>
      <w:r w:rsidR="002D5985" w:rsidRPr="002D5985">
        <w:rPr>
          <w:rFonts w:ascii="Times New Roman" w:hAnsi="Times New Roman" w:cs="Times New Roman"/>
        </w:rPr>
        <w:t xml:space="preserve">, </w:t>
      </w:r>
      <w:r w:rsidR="00362417">
        <w:rPr>
          <w:rFonts w:ascii="Times New Roman" w:hAnsi="Times New Roman" w:cs="Times New Roman"/>
        </w:rPr>
        <w:t>Political Violence</w:t>
      </w:r>
      <w:r w:rsidR="00ED775A">
        <w:rPr>
          <w:rFonts w:ascii="Times New Roman" w:hAnsi="Times New Roman" w:cs="Times New Roman"/>
        </w:rPr>
        <w:t>,</w:t>
      </w:r>
      <w:r w:rsidR="002D5985" w:rsidRPr="002D5985">
        <w:rPr>
          <w:rFonts w:ascii="Times New Roman" w:hAnsi="Times New Roman" w:cs="Times New Roman"/>
        </w:rPr>
        <w:t xml:space="preserve"> and </w:t>
      </w:r>
      <w:del w:id="3" w:author="Justin Hastings" w:date="2023-02-03T12:04:00Z">
        <w:r w:rsidR="002D5985" w:rsidRPr="002D5985" w:rsidDel="00DA0580">
          <w:rPr>
            <w:rFonts w:ascii="Times New Roman" w:hAnsi="Times New Roman" w:cs="Times New Roman"/>
          </w:rPr>
          <w:delText>Early Warning of Food Crises</w:delText>
        </w:r>
      </w:del>
      <w:ins w:id="4" w:author="Justin Hastings" w:date="2023-02-03T12:04:00Z">
        <w:r w:rsidR="00DA0580">
          <w:rPr>
            <w:rFonts w:ascii="Times New Roman" w:hAnsi="Times New Roman" w:cs="Times New Roman"/>
          </w:rPr>
          <w:t>Food Crises</w:t>
        </w:r>
      </w:ins>
    </w:p>
    <w:p w14:paraId="7DA00706" w14:textId="77777777" w:rsidR="002017B4" w:rsidRPr="005004B0" w:rsidRDefault="002017B4" w:rsidP="00FA4203">
      <w:pPr>
        <w:rPr>
          <w:rFonts w:ascii="Times New Roman" w:hAnsi="Times New Roman" w:cs="Times New Roman"/>
          <w:b/>
          <w:bCs/>
        </w:rPr>
        <w:pPrChange w:id="5" w:author="Justin Hastings" w:date="2023-02-01T18:35:00Z">
          <w:pPr>
            <w:spacing w:after="120"/>
          </w:pPr>
        </w:pPrChange>
      </w:pPr>
    </w:p>
    <w:p w14:paraId="7F3A6517" w14:textId="77777777" w:rsidR="002017B4" w:rsidRPr="005004B0" w:rsidRDefault="002017B4" w:rsidP="00FA4203">
      <w:pPr>
        <w:rPr>
          <w:rFonts w:ascii="Times New Roman" w:hAnsi="Times New Roman" w:cs="Times New Roman"/>
          <w:b/>
          <w:bCs/>
        </w:rPr>
        <w:pPrChange w:id="6" w:author="Justin Hastings" w:date="2023-02-01T18:35:00Z">
          <w:pPr>
            <w:spacing w:after="120"/>
          </w:pPr>
        </w:pPrChange>
      </w:pPr>
      <w:r w:rsidRPr="005004B0">
        <w:rPr>
          <w:rFonts w:ascii="Times New Roman" w:hAnsi="Times New Roman" w:cs="Times New Roman"/>
          <w:b/>
          <w:bCs/>
        </w:rPr>
        <w:t>PROJECT AIMS AND BACKGROUND</w:t>
      </w:r>
    </w:p>
    <w:p w14:paraId="7E45238E" w14:textId="77777777" w:rsidR="002017B4" w:rsidRPr="005004B0" w:rsidRDefault="002017B4" w:rsidP="00FA4203">
      <w:pPr>
        <w:rPr>
          <w:rFonts w:ascii="Times New Roman" w:eastAsia="Times New Roman" w:hAnsi="Times New Roman" w:cs="Times New Roman"/>
          <w:b/>
          <w:bCs/>
        </w:rPr>
        <w:pPrChange w:id="7" w:author="Justin Hastings" w:date="2023-02-01T18:35:00Z">
          <w:pPr>
            <w:spacing w:after="120"/>
          </w:pPr>
        </w:pPrChange>
      </w:pPr>
      <w:r w:rsidRPr="005004B0">
        <w:rPr>
          <w:rFonts w:ascii="Times New Roman" w:eastAsia="Times New Roman" w:hAnsi="Times New Roman" w:cs="Times New Roman"/>
          <w:b/>
          <w:bCs/>
        </w:rPr>
        <w:t>The problem</w:t>
      </w:r>
    </w:p>
    <w:p w14:paraId="3045BAE5" w14:textId="09D1C1E4" w:rsidR="002D5985" w:rsidRDefault="002D5985" w:rsidP="00FA4203">
      <w:pPr>
        <w:pStyle w:val="Lettercopy"/>
        <w:spacing w:line="240" w:lineRule="auto"/>
        <w:ind w:right="181"/>
        <w:rPr>
          <w:rFonts w:ascii="Times New Roman" w:hAnsi="Times New Roman"/>
          <w:szCs w:val="24"/>
        </w:rPr>
        <w:pPrChange w:id="8" w:author="Justin Hastings" w:date="2023-02-01T18:35:00Z">
          <w:pPr>
            <w:pStyle w:val="Lettercopy"/>
            <w:spacing w:after="120" w:line="240" w:lineRule="auto"/>
            <w:ind w:right="181"/>
          </w:pPr>
        </w:pPrChange>
      </w:pPr>
      <w:r>
        <w:rPr>
          <w:rFonts w:ascii="Times New Roman" w:hAnsi="Times New Roman"/>
          <w:szCs w:val="24"/>
        </w:rPr>
        <w:t>Political violence</w:t>
      </w:r>
      <w:r w:rsidR="000F66FB">
        <w:rPr>
          <w:rFonts w:ascii="Times New Roman" w:hAnsi="Times New Roman"/>
          <w:szCs w:val="24"/>
        </w:rPr>
        <w:t xml:space="preserve">, in some form and to some extent, defines the daily life of people in </w:t>
      </w:r>
      <w:r w:rsidR="00362417">
        <w:rPr>
          <w:rFonts w:ascii="Times New Roman" w:hAnsi="Times New Roman"/>
          <w:szCs w:val="24"/>
        </w:rPr>
        <w:t>many</w:t>
      </w:r>
      <w:r w:rsidR="000F66FB">
        <w:rPr>
          <w:rFonts w:ascii="Times New Roman" w:hAnsi="Times New Roman"/>
          <w:szCs w:val="24"/>
        </w:rPr>
        <w:t xml:space="preserve"> </w:t>
      </w:r>
      <w:r>
        <w:rPr>
          <w:rFonts w:ascii="Times New Roman" w:hAnsi="Times New Roman"/>
          <w:szCs w:val="24"/>
        </w:rPr>
        <w:t xml:space="preserve">low- and middle-income countries. </w:t>
      </w:r>
      <w:r w:rsidR="000F66FB">
        <w:rPr>
          <w:rFonts w:ascii="Times New Roman" w:hAnsi="Times New Roman"/>
          <w:szCs w:val="24"/>
        </w:rPr>
        <w:t>T</w:t>
      </w:r>
      <w:r>
        <w:rPr>
          <w:rFonts w:ascii="Times New Roman" w:hAnsi="Times New Roman"/>
          <w:szCs w:val="24"/>
        </w:rPr>
        <w:t>he reason</w:t>
      </w:r>
      <w:r w:rsidR="000F66FB">
        <w:rPr>
          <w:rFonts w:ascii="Times New Roman" w:hAnsi="Times New Roman"/>
          <w:szCs w:val="24"/>
        </w:rPr>
        <w:t>s</w:t>
      </w:r>
      <w:r>
        <w:rPr>
          <w:rFonts w:ascii="Times New Roman" w:hAnsi="Times New Roman"/>
          <w:szCs w:val="24"/>
        </w:rPr>
        <w:t xml:space="preserve"> </w:t>
      </w:r>
      <w:r w:rsidR="000F66FB">
        <w:rPr>
          <w:rFonts w:ascii="Times New Roman" w:hAnsi="Times New Roman"/>
          <w:szCs w:val="24"/>
        </w:rPr>
        <w:t xml:space="preserve">for political violence </w:t>
      </w:r>
      <w:r w:rsidR="0096301B">
        <w:rPr>
          <w:rFonts w:ascii="Times New Roman" w:hAnsi="Times New Roman"/>
          <w:szCs w:val="24"/>
        </w:rPr>
        <w:t>vary and</w:t>
      </w:r>
      <w:r w:rsidR="000F66FB">
        <w:rPr>
          <w:rFonts w:ascii="Times New Roman" w:hAnsi="Times New Roman"/>
          <w:szCs w:val="24"/>
        </w:rPr>
        <w:t xml:space="preserve"> can </w:t>
      </w:r>
      <w:r w:rsidR="00362417">
        <w:rPr>
          <w:rFonts w:ascii="Times New Roman" w:hAnsi="Times New Roman"/>
          <w:szCs w:val="24"/>
        </w:rPr>
        <w:t>be linked to</w:t>
      </w:r>
      <w:r>
        <w:rPr>
          <w:rFonts w:ascii="Times New Roman" w:hAnsi="Times New Roman"/>
          <w:szCs w:val="24"/>
        </w:rPr>
        <w:t xml:space="preserve"> insurgency </w:t>
      </w:r>
      <w:r w:rsidR="002017B4" w:rsidRPr="005004B0">
        <w:rPr>
          <w:rFonts w:ascii="Times New Roman" w:hAnsi="Times New Roman"/>
          <w:szCs w:val="24"/>
        </w:rPr>
        <w:t xml:space="preserve">against </w:t>
      </w:r>
      <w:r w:rsidR="002017B4">
        <w:rPr>
          <w:rFonts w:ascii="Times New Roman" w:hAnsi="Times New Roman"/>
          <w:szCs w:val="24"/>
        </w:rPr>
        <w:t xml:space="preserve">the </w:t>
      </w:r>
      <w:r w:rsidR="002017B4" w:rsidRPr="005004B0">
        <w:rPr>
          <w:rFonts w:ascii="Times New Roman" w:hAnsi="Times New Roman"/>
          <w:szCs w:val="24"/>
        </w:rPr>
        <w:t>local and central governments</w:t>
      </w:r>
      <w:r w:rsidR="000F66FB">
        <w:rPr>
          <w:rFonts w:ascii="Times New Roman" w:hAnsi="Times New Roman"/>
          <w:szCs w:val="24"/>
        </w:rPr>
        <w:t xml:space="preserve"> </w:t>
      </w:r>
      <w:r w:rsidR="00362417">
        <w:rPr>
          <w:rFonts w:ascii="Times New Roman" w:hAnsi="Times New Roman"/>
          <w:szCs w:val="24"/>
        </w:rPr>
        <w:t>or</w:t>
      </w:r>
      <w:r w:rsidR="000F66FB">
        <w:rPr>
          <w:rFonts w:ascii="Times New Roman" w:hAnsi="Times New Roman"/>
          <w:szCs w:val="24"/>
        </w:rPr>
        <w:t xml:space="preserve"> </w:t>
      </w:r>
      <w:r w:rsidR="00362417">
        <w:rPr>
          <w:rFonts w:ascii="Times New Roman" w:hAnsi="Times New Roman"/>
          <w:szCs w:val="24"/>
        </w:rPr>
        <w:t xml:space="preserve">to </w:t>
      </w:r>
      <w:r w:rsidR="000F66FB">
        <w:rPr>
          <w:rFonts w:ascii="Times New Roman" w:hAnsi="Times New Roman"/>
          <w:szCs w:val="24"/>
        </w:rPr>
        <w:t>people’s protest due to governments’ policies</w:t>
      </w:r>
      <w:r w:rsidR="00362417">
        <w:rPr>
          <w:rFonts w:ascii="Times New Roman" w:hAnsi="Times New Roman"/>
          <w:szCs w:val="24"/>
        </w:rPr>
        <w:t>, among others</w:t>
      </w:r>
      <w:r w:rsidR="002017B4" w:rsidRPr="005004B0">
        <w:rPr>
          <w:rFonts w:ascii="Times New Roman" w:hAnsi="Times New Roman"/>
          <w:szCs w:val="24"/>
        </w:rPr>
        <w:t xml:space="preserve">. </w:t>
      </w:r>
      <w:r w:rsidR="00362417">
        <w:rPr>
          <w:rFonts w:ascii="Times New Roman" w:hAnsi="Times New Roman"/>
          <w:szCs w:val="24"/>
        </w:rPr>
        <w:t>A</w:t>
      </w:r>
      <w:r w:rsidR="000F66FB">
        <w:rPr>
          <w:rFonts w:ascii="Times New Roman" w:hAnsi="Times New Roman"/>
          <w:szCs w:val="24"/>
        </w:rPr>
        <w:t xml:space="preserve"> common attribute of violence is that it happens</w:t>
      </w:r>
      <w:r w:rsidR="008D7BDE">
        <w:rPr>
          <w:rFonts w:ascii="Times New Roman" w:hAnsi="Times New Roman"/>
          <w:szCs w:val="24"/>
        </w:rPr>
        <w:t>—</w:t>
      </w:r>
      <w:r w:rsidR="000F66FB">
        <w:rPr>
          <w:rFonts w:ascii="Times New Roman" w:hAnsi="Times New Roman"/>
          <w:szCs w:val="24"/>
        </w:rPr>
        <w:t>by design or as a side-effect</w:t>
      </w:r>
      <w:r w:rsidR="008D7BDE">
        <w:rPr>
          <w:rFonts w:ascii="Times New Roman" w:hAnsi="Times New Roman"/>
          <w:szCs w:val="24"/>
        </w:rPr>
        <w:t>—</w:t>
      </w:r>
      <w:r w:rsidR="000F66FB">
        <w:rPr>
          <w:rFonts w:ascii="Times New Roman" w:hAnsi="Times New Roman"/>
          <w:szCs w:val="24"/>
        </w:rPr>
        <w:t xml:space="preserve">where people are. </w:t>
      </w:r>
      <w:r w:rsidR="00362417">
        <w:rPr>
          <w:rFonts w:ascii="Times New Roman" w:hAnsi="Times New Roman"/>
          <w:szCs w:val="24"/>
        </w:rPr>
        <w:t>As such, it impacts—directly or indirectly—the wellbeing and, indeed, livelihood of people. For instance, a</w:t>
      </w:r>
      <w:r w:rsidR="002017B4" w:rsidRPr="005004B0">
        <w:rPr>
          <w:rFonts w:ascii="Times New Roman" w:hAnsi="Times New Roman"/>
          <w:szCs w:val="24"/>
        </w:rPr>
        <w:t xml:space="preserve"> suicide truck bombing </w:t>
      </w:r>
      <w:r w:rsidR="00536E34">
        <w:rPr>
          <w:rFonts w:ascii="Times New Roman" w:hAnsi="Times New Roman"/>
          <w:szCs w:val="24"/>
        </w:rPr>
        <w:t>in</w:t>
      </w:r>
      <w:r w:rsidR="002017B4" w:rsidRPr="005004B0">
        <w:rPr>
          <w:rFonts w:ascii="Times New Roman" w:hAnsi="Times New Roman"/>
          <w:szCs w:val="24"/>
        </w:rPr>
        <w:t xml:space="preserve"> a market </w:t>
      </w:r>
      <w:r w:rsidR="00536E34">
        <w:rPr>
          <w:rFonts w:ascii="Times New Roman" w:hAnsi="Times New Roman"/>
          <w:szCs w:val="24"/>
        </w:rPr>
        <w:t>of</w:t>
      </w:r>
      <w:r w:rsidR="002017B4" w:rsidRPr="005004B0">
        <w:rPr>
          <w:rFonts w:ascii="Times New Roman" w:hAnsi="Times New Roman"/>
          <w:szCs w:val="24"/>
        </w:rPr>
        <w:t xml:space="preserve"> Mogadishu</w:t>
      </w:r>
      <w:r>
        <w:rPr>
          <w:rFonts w:ascii="Times New Roman" w:hAnsi="Times New Roman"/>
          <w:szCs w:val="24"/>
        </w:rPr>
        <w:t xml:space="preserve"> (Somalia)</w:t>
      </w:r>
      <w:r w:rsidR="00362417" w:rsidRPr="00362417">
        <w:rPr>
          <w:rFonts w:ascii="Times New Roman" w:hAnsi="Times New Roman"/>
          <w:szCs w:val="24"/>
        </w:rPr>
        <w:t xml:space="preserve"> </w:t>
      </w:r>
      <w:r w:rsidR="00362417">
        <w:rPr>
          <w:rFonts w:ascii="Times New Roman" w:hAnsi="Times New Roman"/>
          <w:szCs w:val="24"/>
        </w:rPr>
        <w:t>on 14 October 2017</w:t>
      </w:r>
      <w:r w:rsidR="002017B4" w:rsidRPr="005004B0">
        <w:rPr>
          <w:rFonts w:ascii="Times New Roman" w:hAnsi="Times New Roman"/>
          <w:szCs w:val="24"/>
        </w:rPr>
        <w:t xml:space="preserve">, </w:t>
      </w:r>
      <w:r w:rsidR="00362417">
        <w:rPr>
          <w:rFonts w:ascii="Times New Roman" w:hAnsi="Times New Roman"/>
          <w:szCs w:val="24"/>
        </w:rPr>
        <w:t xml:space="preserve">which </w:t>
      </w:r>
      <w:r w:rsidR="002017B4" w:rsidRPr="005004B0">
        <w:rPr>
          <w:rFonts w:ascii="Times New Roman" w:hAnsi="Times New Roman"/>
          <w:szCs w:val="24"/>
        </w:rPr>
        <w:t>killed more than 500 people</w:t>
      </w:r>
      <w:r w:rsidR="00362417">
        <w:rPr>
          <w:rFonts w:ascii="Times New Roman" w:hAnsi="Times New Roman"/>
          <w:szCs w:val="24"/>
        </w:rPr>
        <w:t>,</w:t>
      </w:r>
      <w:r w:rsidR="002017B4">
        <w:rPr>
          <w:rFonts w:ascii="Times New Roman" w:hAnsi="Times New Roman"/>
          <w:szCs w:val="24"/>
        </w:rPr>
        <w:t xml:space="preserve"> had an immediately chilling effect on </w:t>
      </w:r>
      <w:r w:rsidR="002017B4" w:rsidRPr="005004B0">
        <w:rPr>
          <w:rFonts w:ascii="Times New Roman" w:hAnsi="Times New Roman"/>
          <w:szCs w:val="24"/>
        </w:rPr>
        <w:t>market</w:t>
      </w:r>
      <w:r w:rsidR="002017B4">
        <w:rPr>
          <w:rFonts w:ascii="Times New Roman" w:hAnsi="Times New Roman"/>
          <w:szCs w:val="24"/>
        </w:rPr>
        <w:t xml:space="preserve">place activity </w:t>
      </w:r>
      <w:r w:rsidR="002017B4">
        <w:rPr>
          <w:rFonts w:ascii="Times New Roman" w:hAnsi="Times New Roman"/>
          <w:noProof/>
          <w:szCs w:val="24"/>
        </w:rPr>
        <w:t>(Burke &amp; Ahmed, 20 December 2017)</w:t>
      </w:r>
      <w:r w:rsidR="002017B4" w:rsidRPr="005004B0">
        <w:rPr>
          <w:rFonts w:ascii="Times New Roman" w:hAnsi="Times New Roman"/>
          <w:szCs w:val="24"/>
        </w:rPr>
        <w:t xml:space="preserve">. </w:t>
      </w:r>
    </w:p>
    <w:p w14:paraId="71E018FB" w14:textId="28E32245" w:rsidR="002D5985" w:rsidRDefault="00F05843" w:rsidP="00FA4203">
      <w:pPr>
        <w:pStyle w:val="Lettercopy"/>
        <w:spacing w:line="240" w:lineRule="auto"/>
        <w:ind w:right="181" w:firstLine="360"/>
        <w:rPr>
          <w:rFonts w:ascii="Times New Roman" w:hAnsi="Times New Roman"/>
          <w:szCs w:val="24"/>
        </w:rPr>
        <w:pPrChange w:id="9" w:author="Justin Hastings" w:date="2023-02-01T18:35:00Z">
          <w:pPr>
            <w:pStyle w:val="Lettercopy"/>
            <w:spacing w:after="120" w:line="240" w:lineRule="auto"/>
            <w:ind w:right="181" w:firstLine="360"/>
          </w:pPr>
        </w:pPrChange>
      </w:pPr>
      <w:ins w:id="10" w:author="Justin Hastings" w:date="2023-02-02T16:35:00Z">
        <w:r>
          <w:rPr>
            <w:rFonts w:ascii="Times New Roman" w:hAnsi="Times New Roman"/>
            <w:szCs w:val="24"/>
          </w:rPr>
          <w:t>Confl</w:t>
        </w:r>
      </w:ins>
      <w:ins w:id="11" w:author="Justin Hastings" w:date="2023-02-02T16:36:00Z">
        <w:r>
          <w:rPr>
            <w:rFonts w:ascii="Times New Roman" w:hAnsi="Times New Roman"/>
            <w:szCs w:val="24"/>
          </w:rPr>
          <w:t>ict</w:t>
        </w:r>
      </w:ins>
      <w:ins w:id="12" w:author="Justin Hastings" w:date="2023-02-02T16:31:00Z">
        <w:r>
          <w:rPr>
            <w:rFonts w:ascii="Times New Roman" w:hAnsi="Times New Roman"/>
            <w:szCs w:val="24"/>
          </w:rPr>
          <w:t xml:space="preserve"> can lead to food insecu</w:t>
        </w:r>
      </w:ins>
      <w:ins w:id="13" w:author="Justin Hastings" w:date="2023-02-02T16:32:00Z">
        <w:r>
          <w:rPr>
            <w:rFonts w:ascii="Times New Roman" w:hAnsi="Times New Roman"/>
            <w:szCs w:val="24"/>
          </w:rPr>
          <w:t xml:space="preserve">rity. </w:t>
        </w:r>
      </w:ins>
      <w:proofErr w:type="spellStart"/>
      <w:r w:rsidR="002017B4" w:rsidRPr="005004B0">
        <w:rPr>
          <w:rFonts w:ascii="Times New Roman" w:hAnsi="Times New Roman"/>
          <w:szCs w:val="24"/>
        </w:rPr>
        <w:t>People</w:t>
      </w:r>
      <w:proofErr w:type="spellEnd"/>
      <w:r w:rsidR="002017B4" w:rsidRPr="005004B0">
        <w:rPr>
          <w:rFonts w:ascii="Times New Roman" w:hAnsi="Times New Roman"/>
          <w:szCs w:val="24"/>
        </w:rPr>
        <w:t xml:space="preserve"> living in </w:t>
      </w:r>
      <w:r w:rsidR="002B42F2">
        <w:rPr>
          <w:rFonts w:ascii="Times New Roman" w:hAnsi="Times New Roman"/>
          <w:szCs w:val="24"/>
        </w:rPr>
        <w:t xml:space="preserve">poor, </w:t>
      </w:r>
      <w:r w:rsidR="00536E34">
        <w:rPr>
          <w:rFonts w:ascii="Times New Roman" w:hAnsi="Times New Roman"/>
          <w:szCs w:val="24"/>
        </w:rPr>
        <w:t>marginali</w:t>
      </w:r>
      <w:r w:rsidR="00752F9F">
        <w:rPr>
          <w:rFonts w:ascii="Times New Roman" w:hAnsi="Times New Roman"/>
          <w:szCs w:val="24"/>
        </w:rPr>
        <w:t>s</w:t>
      </w:r>
      <w:r w:rsidR="00536E34">
        <w:rPr>
          <w:rFonts w:ascii="Times New Roman" w:hAnsi="Times New Roman"/>
          <w:szCs w:val="24"/>
        </w:rPr>
        <w:t>ed</w:t>
      </w:r>
      <w:r w:rsidR="002017B4">
        <w:rPr>
          <w:rFonts w:ascii="Times New Roman" w:hAnsi="Times New Roman"/>
          <w:szCs w:val="24"/>
        </w:rPr>
        <w:t xml:space="preserve"> </w:t>
      </w:r>
      <w:r w:rsidR="002017B4" w:rsidRPr="005004B0">
        <w:rPr>
          <w:rFonts w:ascii="Times New Roman" w:hAnsi="Times New Roman"/>
          <w:szCs w:val="24"/>
        </w:rPr>
        <w:t xml:space="preserve">states with </w:t>
      </w:r>
      <w:r w:rsidR="002017B4">
        <w:rPr>
          <w:rFonts w:ascii="Times New Roman" w:hAnsi="Times New Roman"/>
          <w:szCs w:val="24"/>
        </w:rPr>
        <w:t>dysfunctional</w:t>
      </w:r>
      <w:r w:rsidR="002017B4" w:rsidRPr="005004B0">
        <w:rPr>
          <w:rFonts w:ascii="Times New Roman" w:hAnsi="Times New Roman"/>
          <w:szCs w:val="24"/>
        </w:rPr>
        <w:t xml:space="preserve"> institutions often struggle to </w:t>
      </w:r>
      <w:ins w:id="14" w:author="Justin Hastings" w:date="2023-02-02T16:32:00Z">
        <w:r>
          <w:rPr>
            <w:rFonts w:ascii="Times New Roman" w:hAnsi="Times New Roman"/>
            <w:szCs w:val="24"/>
          </w:rPr>
          <w:t xml:space="preserve">source and </w:t>
        </w:r>
      </w:ins>
      <w:r w:rsidR="002017B4" w:rsidRPr="005004B0">
        <w:rPr>
          <w:rFonts w:ascii="Times New Roman" w:hAnsi="Times New Roman"/>
          <w:szCs w:val="24"/>
        </w:rPr>
        <w:t>buy food and other necessities, or to move around their own countries, stymied as they are by conflict, territorial fragmentation, and failures in transport, communications, and market enforcement.</w:t>
      </w:r>
      <w:r w:rsidR="002017B4">
        <w:rPr>
          <w:rFonts w:ascii="Times New Roman" w:hAnsi="Times New Roman"/>
          <w:szCs w:val="24"/>
        </w:rPr>
        <w:t xml:space="preserve"> </w:t>
      </w:r>
      <w:r w:rsidR="00362417">
        <w:rPr>
          <w:rFonts w:ascii="Times New Roman" w:hAnsi="Times New Roman"/>
          <w:szCs w:val="24"/>
        </w:rPr>
        <w:t xml:space="preserve">These issues would serve as a major impediment for normally functioning markets in otherwise functional economies. </w:t>
      </w:r>
      <w:del w:id="15" w:author="Justin Hastings" w:date="2023-02-03T12:05:00Z">
        <w:r w:rsidR="00362417" w:rsidDel="00DA0580">
          <w:rPr>
            <w:rFonts w:ascii="Times New Roman" w:hAnsi="Times New Roman"/>
            <w:szCs w:val="24"/>
          </w:rPr>
          <w:delText>But in</w:delText>
        </w:r>
      </w:del>
      <w:ins w:id="16" w:author="Justin Hastings" w:date="2023-02-03T12:05:00Z">
        <w:r w:rsidR="00DA0580">
          <w:rPr>
            <w:rFonts w:ascii="Times New Roman" w:hAnsi="Times New Roman"/>
            <w:szCs w:val="24"/>
          </w:rPr>
          <w:t>At the same time, in places</w:t>
        </w:r>
      </w:ins>
      <w:r w:rsidR="00362417">
        <w:rPr>
          <w:rFonts w:ascii="Times New Roman" w:hAnsi="Times New Roman"/>
          <w:szCs w:val="24"/>
        </w:rPr>
        <w:t xml:space="preserve"> where the rule of law is scarce </w:t>
      </w:r>
      <w:del w:id="17" w:author="Justin Hastings" w:date="2023-02-03T12:05:00Z">
        <w:r w:rsidR="00362417" w:rsidDel="00DA0580">
          <w:rPr>
            <w:rFonts w:ascii="Times New Roman" w:hAnsi="Times New Roman"/>
            <w:szCs w:val="24"/>
          </w:rPr>
          <w:delText xml:space="preserve">and </w:delText>
        </w:r>
      </w:del>
      <w:ins w:id="18" w:author="Justin Hastings" w:date="2023-02-03T12:05:00Z">
        <w:r w:rsidR="00DA0580">
          <w:rPr>
            <w:rFonts w:ascii="Times New Roman" w:hAnsi="Times New Roman"/>
            <w:szCs w:val="24"/>
          </w:rPr>
          <w:t>but</w:t>
        </w:r>
        <w:r w:rsidR="00DA0580">
          <w:rPr>
            <w:rFonts w:ascii="Times New Roman" w:hAnsi="Times New Roman"/>
            <w:szCs w:val="24"/>
          </w:rPr>
          <w:t xml:space="preserve"> </w:t>
        </w:r>
      </w:ins>
      <w:r w:rsidR="00362417">
        <w:rPr>
          <w:rFonts w:ascii="Times New Roman" w:hAnsi="Times New Roman"/>
          <w:szCs w:val="24"/>
        </w:rPr>
        <w:t xml:space="preserve">informal institutions are prominent, </w:t>
      </w:r>
      <w:del w:id="19" w:author="Justin Hastings" w:date="2023-02-03T12:17:00Z">
        <w:r w:rsidR="002017B4" w:rsidDel="00DA0580">
          <w:rPr>
            <w:rFonts w:ascii="Times New Roman" w:hAnsi="Times New Roman"/>
            <w:szCs w:val="24"/>
          </w:rPr>
          <w:delText xml:space="preserve">the </w:delText>
        </w:r>
      </w:del>
      <w:r w:rsidR="002017B4">
        <w:rPr>
          <w:rFonts w:ascii="Times New Roman" w:hAnsi="Times New Roman"/>
          <w:szCs w:val="24"/>
        </w:rPr>
        <w:t xml:space="preserve">markets </w:t>
      </w:r>
      <w:r w:rsidR="002D5985">
        <w:rPr>
          <w:rFonts w:ascii="Times New Roman" w:hAnsi="Times New Roman"/>
          <w:szCs w:val="24"/>
        </w:rPr>
        <w:t>appear to be</w:t>
      </w:r>
      <w:r w:rsidR="002017B4">
        <w:rPr>
          <w:rFonts w:ascii="Times New Roman" w:hAnsi="Times New Roman"/>
          <w:szCs w:val="24"/>
        </w:rPr>
        <w:t xml:space="preserve"> surprisingly resilient</w:t>
      </w:r>
      <w:r w:rsidR="00362417">
        <w:rPr>
          <w:rFonts w:ascii="Times New Roman" w:hAnsi="Times New Roman"/>
          <w:szCs w:val="24"/>
        </w:rPr>
        <w:t xml:space="preserve"> in the wake of such adversities</w:t>
      </w:r>
      <w:r w:rsidR="002017B4">
        <w:rPr>
          <w:rFonts w:ascii="Times New Roman" w:hAnsi="Times New Roman"/>
          <w:szCs w:val="24"/>
        </w:rPr>
        <w:t xml:space="preserve">. </w:t>
      </w:r>
      <w:r w:rsidR="002017B4" w:rsidRPr="00037BF8">
        <w:rPr>
          <w:rFonts w:ascii="Times New Roman" w:hAnsi="Times New Roman"/>
        </w:rPr>
        <w:t xml:space="preserve">Commenting on the resilience of Mogadishu </w:t>
      </w:r>
      <w:r w:rsidR="002017B4">
        <w:rPr>
          <w:rFonts w:ascii="Times New Roman" w:hAnsi="Times New Roman"/>
        </w:rPr>
        <w:t xml:space="preserve">after the </w:t>
      </w:r>
      <w:r w:rsidR="002017B4" w:rsidRPr="00037BF8">
        <w:rPr>
          <w:rFonts w:ascii="Times New Roman" w:hAnsi="Times New Roman"/>
        </w:rPr>
        <w:t xml:space="preserve">truck bomb, one Somali noted that, </w:t>
      </w:r>
      <w:r w:rsidR="002017B4" w:rsidRPr="00037BF8">
        <w:rPr>
          <w:rFonts w:ascii="Times New Roman" w:hAnsi="Times New Roman"/>
          <w:shd w:val="clear" w:color="auto" w:fill="FFFFFF"/>
        </w:rPr>
        <w:t xml:space="preserve">“There is a blast in Mogadishu destroying whole buildings and you see the next day people start renovating. Life goes on. Those who died have died. We have to think about those who live now. They need life.” </w:t>
      </w:r>
      <w:r w:rsidR="002017B4">
        <w:rPr>
          <w:rFonts w:ascii="Times New Roman" w:hAnsi="Times New Roman"/>
          <w:noProof/>
          <w:shd w:val="clear" w:color="auto" w:fill="FFFFFF"/>
        </w:rPr>
        <w:t>(Burke &amp; Ahmed, 20 December 2017)</w:t>
      </w:r>
      <w:r w:rsidR="002017B4">
        <w:rPr>
          <w:rFonts w:ascii="Times New Roman" w:hAnsi="Times New Roman"/>
          <w:shd w:val="clear" w:color="auto" w:fill="FFFFFF"/>
        </w:rPr>
        <w:t>.</w:t>
      </w:r>
    </w:p>
    <w:p w14:paraId="3D71F6B2" w14:textId="1F38D611" w:rsidR="002017B4" w:rsidRPr="00461CF9" w:rsidRDefault="002017B4" w:rsidP="00FA4203">
      <w:pPr>
        <w:pStyle w:val="Lettercopy"/>
        <w:spacing w:line="240" w:lineRule="auto"/>
        <w:ind w:right="181" w:firstLine="360"/>
        <w:rPr>
          <w:rFonts w:ascii="Times New Roman" w:hAnsi="Times New Roman"/>
          <w:b/>
          <w:bCs/>
          <w:szCs w:val="24"/>
          <w:rPrChange w:id="20" w:author="Justin Hastings" w:date="2023-02-02T14:38:00Z">
            <w:rPr>
              <w:rFonts w:ascii="Times New Roman" w:hAnsi="Times New Roman"/>
              <w:szCs w:val="24"/>
            </w:rPr>
          </w:rPrChange>
        </w:rPr>
        <w:pPrChange w:id="21" w:author="Justin Hastings" w:date="2023-02-01T18:35:00Z">
          <w:pPr>
            <w:pStyle w:val="Lettercopy"/>
            <w:spacing w:after="120" w:line="240" w:lineRule="auto"/>
            <w:ind w:right="181" w:firstLine="360"/>
          </w:pPr>
        </w:pPrChange>
      </w:pPr>
      <w:r>
        <w:rPr>
          <w:rFonts w:ascii="Times New Roman" w:hAnsi="Times New Roman"/>
          <w:szCs w:val="24"/>
        </w:rPr>
        <w:t xml:space="preserve">This project </w:t>
      </w:r>
      <w:r w:rsidR="00362417">
        <w:rPr>
          <w:rFonts w:ascii="Times New Roman" w:hAnsi="Times New Roman"/>
          <w:szCs w:val="24"/>
        </w:rPr>
        <w:t xml:space="preserve">will study food markets </w:t>
      </w:r>
      <w:r w:rsidR="001648CB">
        <w:rPr>
          <w:rFonts w:ascii="Times New Roman" w:hAnsi="Times New Roman"/>
          <w:szCs w:val="24"/>
        </w:rPr>
        <w:t>in</w:t>
      </w:r>
      <w:r w:rsidR="00362417">
        <w:rPr>
          <w:rFonts w:ascii="Times New Roman" w:hAnsi="Times New Roman"/>
          <w:szCs w:val="24"/>
        </w:rPr>
        <w:t xml:space="preserve"> </w:t>
      </w:r>
      <w:r w:rsidR="001648CB">
        <w:rPr>
          <w:rFonts w:ascii="Times New Roman" w:hAnsi="Times New Roman"/>
          <w:szCs w:val="24"/>
        </w:rPr>
        <w:t>many</w:t>
      </w:r>
      <w:r w:rsidR="000818A6">
        <w:rPr>
          <w:rFonts w:ascii="Times New Roman" w:hAnsi="Times New Roman"/>
          <w:szCs w:val="24"/>
        </w:rPr>
        <w:t xml:space="preserve"> cities across Africa and Southeast Asia</w:t>
      </w:r>
      <w:r w:rsidR="00362417">
        <w:rPr>
          <w:rFonts w:ascii="Times New Roman" w:hAnsi="Times New Roman"/>
          <w:szCs w:val="24"/>
        </w:rPr>
        <w:t xml:space="preserve"> </w:t>
      </w:r>
      <w:r w:rsidR="000818A6">
        <w:rPr>
          <w:rFonts w:ascii="Times New Roman" w:hAnsi="Times New Roman"/>
          <w:szCs w:val="24"/>
        </w:rPr>
        <w:t>to address</w:t>
      </w:r>
      <w:r w:rsidR="00ED775A">
        <w:rPr>
          <w:rFonts w:ascii="Times New Roman" w:hAnsi="Times New Roman"/>
          <w:szCs w:val="24"/>
        </w:rPr>
        <w:t xml:space="preserve"> two </w:t>
      </w:r>
      <w:r w:rsidR="000818A6">
        <w:rPr>
          <w:rFonts w:ascii="Times New Roman" w:hAnsi="Times New Roman"/>
          <w:szCs w:val="24"/>
        </w:rPr>
        <w:t xml:space="preserve">interrelated </w:t>
      </w:r>
      <w:r w:rsidR="00ED775A">
        <w:rPr>
          <w:rFonts w:ascii="Times New Roman" w:hAnsi="Times New Roman"/>
          <w:szCs w:val="24"/>
        </w:rPr>
        <w:t>overarching questions:</w:t>
      </w:r>
      <w:r>
        <w:rPr>
          <w:rFonts w:ascii="Times New Roman" w:hAnsi="Times New Roman"/>
          <w:szCs w:val="24"/>
        </w:rPr>
        <w:t xml:space="preserve"> </w:t>
      </w:r>
      <w:r w:rsidR="00ED775A">
        <w:rPr>
          <w:rFonts w:ascii="Times New Roman" w:hAnsi="Times New Roman"/>
          <w:szCs w:val="24"/>
        </w:rPr>
        <w:t>(</w:t>
      </w:r>
      <w:proofErr w:type="spellStart"/>
      <w:r w:rsidR="00ED775A">
        <w:rPr>
          <w:rFonts w:ascii="Times New Roman" w:hAnsi="Times New Roman"/>
          <w:szCs w:val="24"/>
        </w:rPr>
        <w:t>i</w:t>
      </w:r>
      <w:proofErr w:type="spellEnd"/>
      <w:r w:rsidR="00ED775A">
        <w:rPr>
          <w:rFonts w:ascii="Times New Roman" w:hAnsi="Times New Roman"/>
          <w:szCs w:val="24"/>
        </w:rPr>
        <w:t xml:space="preserve">) </w:t>
      </w:r>
      <w:del w:id="22" w:author="Justin Hastings" w:date="2023-02-02T14:39:00Z">
        <w:r w:rsidR="000818A6" w:rsidRPr="000818A6" w:rsidDel="00461CF9">
          <w:rPr>
            <w:rFonts w:ascii="Times New Roman" w:hAnsi="Times New Roman"/>
            <w:b/>
            <w:bCs/>
            <w:szCs w:val="24"/>
          </w:rPr>
          <w:delText>D</w:delText>
        </w:r>
        <w:r w:rsidR="00752F9F" w:rsidRPr="000818A6" w:rsidDel="00461CF9">
          <w:rPr>
            <w:rFonts w:ascii="Times New Roman" w:hAnsi="Times New Roman"/>
            <w:b/>
            <w:bCs/>
            <w:szCs w:val="24"/>
          </w:rPr>
          <w:delText xml:space="preserve">oes </w:delText>
        </w:r>
      </w:del>
      <w:ins w:id="23" w:author="Justin Hastings" w:date="2023-02-02T14:39:00Z">
        <w:r w:rsidR="00461CF9">
          <w:rPr>
            <w:rFonts w:ascii="Times New Roman" w:hAnsi="Times New Roman"/>
            <w:b/>
            <w:bCs/>
            <w:szCs w:val="24"/>
          </w:rPr>
          <w:t>How does</w:t>
        </w:r>
        <w:r w:rsidR="00461CF9" w:rsidRPr="000818A6">
          <w:rPr>
            <w:rFonts w:ascii="Times New Roman" w:hAnsi="Times New Roman"/>
            <w:b/>
            <w:bCs/>
            <w:szCs w:val="24"/>
          </w:rPr>
          <w:t xml:space="preserve"> </w:t>
        </w:r>
      </w:ins>
      <w:r w:rsidR="00752F9F" w:rsidRPr="000818A6">
        <w:rPr>
          <w:rFonts w:ascii="Times New Roman" w:hAnsi="Times New Roman"/>
          <w:b/>
          <w:bCs/>
          <w:szCs w:val="24"/>
        </w:rPr>
        <w:t xml:space="preserve">conflict </w:t>
      </w:r>
      <w:r w:rsidR="00ED775A" w:rsidRPr="000818A6">
        <w:rPr>
          <w:rFonts w:ascii="Times New Roman" w:hAnsi="Times New Roman"/>
          <w:b/>
          <w:bCs/>
          <w:szCs w:val="24"/>
        </w:rPr>
        <w:t xml:space="preserve">affect </w:t>
      </w:r>
      <w:r w:rsidR="000818A6" w:rsidRPr="000818A6">
        <w:rPr>
          <w:rFonts w:ascii="Times New Roman" w:hAnsi="Times New Roman"/>
          <w:b/>
          <w:bCs/>
          <w:szCs w:val="24"/>
        </w:rPr>
        <w:t xml:space="preserve">consumers’ well-being by altering </w:t>
      </w:r>
      <w:ins w:id="24" w:author="Justin Hastings" w:date="2023-02-02T14:39:00Z">
        <w:r w:rsidR="00461CF9">
          <w:rPr>
            <w:rFonts w:ascii="Times New Roman" w:hAnsi="Times New Roman"/>
            <w:b/>
            <w:bCs/>
            <w:szCs w:val="24"/>
          </w:rPr>
          <w:t>the</w:t>
        </w:r>
      </w:ins>
      <w:del w:id="25" w:author="Justin Hastings" w:date="2023-02-02T14:39:00Z">
        <w:r w:rsidR="00ED775A" w:rsidRPr="000818A6" w:rsidDel="00461CF9">
          <w:rPr>
            <w:rFonts w:ascii="Times New Roman" w:hAnsi="Times New Roman"/>
            <w:b/>
            <w:bCs/>
            <w:szCs w:val="24"/>
          </w:rPr>
          <w:delText>a</w:delText>
        </w:r>
      </w:del>
      <w:r w:rsidR="00ED775A" w:rsidRPr="000818A6">
        <w:rPr>
          <w:rFonts w:ascii="Times New Roman" w:hAnsi="Times New Roman"/>
          <w:b/>
          <w:bCs/>
          <w:szCs w:val="24"/>
        </w:rPr>
        <w:t xml:space="preserve"> proper</w:t>
      </w:r>
      <w:r w:rsidR="00752F9F" w:rsidRPr="000818A6">
        <w:rPr>
          <w:rFonts w:ascii="Times New Roman" w:hAnsi="Times New Roman"/>
          <w:b/>
          <w:bCs/>
          <w:szCs w:val="24"/>
        </w:rPr>
        <w:t xml:space="preserve"> functionality of</w:t>
      </w:r>
      <w:r w:rsidRPr="000818A6">
        <w:rPr>
          <w:rFonts w:ascii="Times New Roman" w:hAnsi="Times New Roman"/>
          <w:b/>
          <w:bCs/>
          <w:szCs w:val="24"/>
        </w:rPr>
        <w:t xml:space="preserve"> </w:t>
      </w:r>
      <w:r w:rsidR="00BE09BD" w:rsidRPr="000818A6">
        <w:rPr>
          <w:rFonts w:ascii="Times New Roman" w:hAnsi="Times New Roman"/>
          <w:b/>
          <w:bCs/>
          <w:szCs w:val="24"/>
        </w:rPr>
        <w:t xml:space="preserve">food </w:t>
      </w:r>
      <w:r w:rsidRPr="000818A6">
        <w:rPr>
          <w:rFonts w:ascii="Times New Roman" w:hAnsi="Times New Roman"/>
          <w:b/>
          <w:bCs/>
          <w:szCs w:val="24"/>
        </w:rPr>
        <w:t>markets?</w:t>
      </w:r>
      <w:r w:rsidR="00ED775A">
        <w:rPr>
          <w:rFonts w:ascii="Times New Roman" w:hAnsi="Times New Roman"/>
          <w:szCs w:val="24"/>
        </w:rPr>
        <w:t xml:space="preserve"> (ii)</w:t>
      </w:r>
      <w:ins w:id="26" w:author="Justin Hastings" w:date="2023-02-02T14:39:00Z">
        <w:r w:rsidR="00461CF9">
          <w:rPr>
            <w:rFonts w:ascii="Times New Roman" w:hAnsi="Times New Roman"/>
            <w:b/>
            <w:bCs/>
            <w:szCs w:val="24"/>
          </w:rPr>
          <w:t xml:space="preserve"> How does</w:t>
        </w:r>
      </w:ins>
      <w:del w:id="27" w:author="Justin Hastings" w:date="2023-02-02T14:39:00Z">
        <w:r w:rsidR="00ED775A" w:rsidDel="00461CF9">
          <w:rPr>
            <w:rFonts w:ascii="Times New Roman" w:hAnsi="Times New Roman"/>
            <w:szCs w:val="24"/>
          </w:rPr>
          <w:delText xml:space="preserve"> </w:delText>
        </w:r>
        <w:r w:rsidR="000818A6" w:rsidRPr="000818A6" w:rsidDel="00461CF9">
          <w:rPr>
            <w:rFonts w:ascii="Times New Roman" w:hAnsi="Times New Roman"/>
            <w:b/>
            <w:bCs/>
            <w:szCs w:val="24"/>
          </w:rPr>
          <w:delText>D</w:delText>
        </w:r>
        <w:r w:rsidR="00ED775A" w:rsidRPr="000818A6" w:rsidDel="00461CF9">
          <w:rPr>
            <w:rFonts w:ascii="Times New Roman" w:hAnsi="Times New Roman"/>
            <w:b/>
            <w:bCs/>
            <w:szCs w:val="24"/>
          </w:rPr>
          <w:delText>oes</w:delText>
        </w:r>
      </w:del>
      <w:r w:rsidR="00ED775A" w:rsidRPr="000818A6">
        <w:rPr>
          <w:rFonts w:ascii="Times New Roman" w:hAnsi="Times New Roman"/>
          <w:b/>
          <w:bCs/>
          <w:szCs w:val="24"/>
        </w:rPr>
        <w:t xml:space="preserve"> conflict </w:t>
      </w:r>
      <w:r w:rsidR="000818A6" w:rsidRPr="000818A6">
        <w:rPr>
          <w:rFonts w:ascii="Times New Roman" w:hAnsi="Times New Roman"/>
          <w:b/>
          <w:bCs/>
          <w:szCs w:val="24"/>
        </w:rPr>
        <w:t>alter</w:t>
      </w:r>
      <w:r w:rsidR="00ED775A" w:rsidRPr="000818A6">
        <w:rPr>
          <w:rFonts w:ascii="Times New Roman" w:hAnsi="Times New Roman"/>
          <w:b/>
          <w:bCs/>
          <w:szCs w:val="24"/>
        </w:rPr>
        <w:t xml:space="preserve"> farmers’ </w:t>
      </w:r>
      <w:r w:rsidR="000818A6" w:rsidRPr="000818A6">
        <w:rPr>
          <w:rFonts w:ascii="Times New Roman" w:hAnsi="Times New Roman"/>
          <w:b/>
          <w:bCs/>
          <w:szCs w:val="24"/>
        </w:rPr>
        <w:t xml:space="preserve">well-being by impacting their </w:t>
      </w:r>
      <w:r w:rsidR="00ED775A" w:rsidRPr="000818A6">
        <w:rPr>
          <w:rFonts w:ascii="Times New Roman" w:hAnsi="Times New Roman"/>
          <w:b/>
          <w:bCs/>
          <w:szCs w:val="24"/>
        </w:rPr>
        <w:t xml:space="preserve">decision to </w:t>
      </w:r>
      <w:r w:rsidR="000818A6" w:rsidRPr="000818A6">
        <w:rPr>
          <w:rFonts w:ascii="Times New Roman" w:hAnsi="Times New Roman"/>
          <w:b/>
          <w:bCs/>
          <w:szCs w:val="24"/>
        </w:rPr>
        <w:t>strategically store their produce over the course of the post-harvest period</w:t>
      </w:r>
      <w:r w:rsidR="00ED775A" w:rsidRPr="000818A6">
        <w:rPr>
          <w:rFonts w:ascii="Times New Roman" w:hAnsi="Times New Roman"/>
          <w:b/>
          <w:bCs/>
          <w:szCs w:val="24"/>
        </w:rPr>
        <w:t>?</w:t>
      </w:r>
      <w:r w:rsidR="000818A6">
        <w:rPr>
          <w:rFonts w:ascii="Times New Roman" w:hAnsi="Times New Roman"/>
          <w:szCs w:val="24"/>
        </w:rPr>
        <w:t xml:space="preserve"> In addressing these questions, this study will prepare an answer to </w:t>
      </w:r>
      <w:del w:id="28" w:author="Justin Hastings" w:date="2023-02-02T14:38:00Z">
        <w:r w:rsidR="000818A6" w:rsidDel="00461CF9">
          <w:rPr>
            <w:rFonts w:ascii="Times New Roman" w:hAnsi="Times New Roman"/>
            <w:szCs w:val="24"/>
          </w:rPr>
          <w:delText xml:space="preserve">third </w:delText>
        </w:r>
      </w:del>
      <w:r w:rsidR="000818A6">
        <w:rPr>
          <w:rFonts w:ascii="Times New Roman" w:hAnsi="Times New Roman"/>
          <w:szCs w:val="24"/>
        </w:rPr>
        <w:t>highly relevant policy-oriented question</w:t>
      </w:r>
      <w:ins w:id="29" w:author="Justin Hastings" w:date="2023-02-02T14:38:00Z">
        <w:r w:rsidR="00461CF9">
          <w:rPr>
            <w:rFonts w:ascii="Times New Roman" w:hAnsi="Times New Roman"/>
            <w:szCs w:val="24"/>
          </w:rPr>
          <w:t>s</w:t>
        </w:r>
      </w:ins>
      <w:r w:rsidR="000818A6">
        <w:rPr>
          <w:rFonts w:ascii="Times New Roman" w:hAnsi="Times New Roman"/>
          <w:szCs w:val="24"/>
        </w:rPr>
        <w:t xml:space="preserve">: (iii) </w:t>
      </w:r>
      <w:r w:rsidR="000818A6" w:rsidRPr="00461CF9">
        <w:rPr>
          <w:rFonts w:ascii="Times New Roman" w:hAnsi="Times New Roman"/>
          <w:b/>
          <w:bCs/>
          <w:szCs w:val="24"/>
        </w:rPr>
        <w:t xml:space="preserve">Can </w:t>
      </w:r>
      <w:r w:rsidR="000818A6" w:rsidRPr="00F05843">
        <w:rPr>
          <w:rFonts w:ascii="Times New Roman" w:hAnsi="Times New Roman"/>
          <w:b/>
          <w:bCs/>
          <w:szCs w:val="24"/>
        </w:rPr>
        <w:t>we predict when, where, and how conflict</w:t>
      </w:r>
      <w:del w:id="30" w:author="Justin Hastings" w:date="2023-02-01T18:31:00Z">
        <w:r w:rsidR="000818A6" w:rsidRPr="00461CF9" w:rsidDel="00FA4203">
          <w:rPr>
            <w:rFonts w:ascii="Times New Roman" w:hAnsi="Times New Roman"/>
            <w:b/>
            <w:bCs/>
            <w:szCs w:val="24"/>
            <w:rPrChange w:id="31" w:author="Justin Hastings" w:date="2023-02-02T14:39:00Z">
              <w:rPr>
                <w:rFonts w:ascii="Times New Roman" w:hAnsi="Times New Roman"/>
                <w:b/>
                <w:bCs/>
                <w:szCs w:val="24"/>
              </w:rPr>
            </w:rPrChange>
          </w:rPr>
          <w:delText>, and conflict-driven food insecurity will occur in the wake of local and international shocks?</w:delText>
        </w:r>
      </w:del>
      <w:ins w:id="32" w:author="Justin Hastings" w:date="2023-02-01T18:31:00Z">
        <w:r w:rsidR="00FA4203">
          <w:rPr>
            <w:rFonts w:ascii="Times New Roman" w:hAnsi="Times New Roman"/>
            <w:b/>
            <w:bCs/>
            <w:szCs w:val="24"/>
          </w:rPr>
          <w:t xml:space="preserve"> will lead to food insecurity?</w:t>
        </w:r>
      </w:ins>
      <w:ins w:id="33" w:author="Justin Hastings" w:date="2023-02-02T14:38:00Z">
        <w:r w:rsidR="00461CF9">
          <w:rPr>
            <w:rFonts w:ascii="Times New Roman" w:hAnsi="Times New Roman"/>
            <w:b/>
            <w:bCs/>
            <w:szCs w:val="24"/>
          </w:rPr>
          <w:t xml:space="preserve"> </w:t>
        </w:r>
        <w:r w:rsidR="00461CF9">
          <w:rPr>
            <w:rFonts w:ascii="Times New Roman" w:hAnsi="Times New Roman"/>
            <w:szCs w:val="24"/>
          </w:rPr>
          <w:t xml:space="preserve">(iv) </w:t>
        </w:r>
        <w:r w:rsidR="00461CF9">
          <w:rPr>
            <w:rFonts w:ascii="Times New Roman" w:hAnsi="Times New Roman"/>
            <w:b/>
            <w:bCs/>
            <w:szCs w:val="24"/>
          </w:rPr>
          <w:t xml:space="preserve">How can informal institutions mitigate conflict-related </w:t>
        </w:r>
      </w:ins>
      <w:ins w:id="34" w:author="Justin Hastings" w:date="2023-02-02T14:39:00Z">
        <w:r w:rsidR="00461CF9">
          <w:rPr>
            <w:rFonts w:ascii="Times New Roman" w:hAnsi="Times New Roman"/>
            <w:b/>
            <w:bCs/>
            <w:szCs w:val="24"/>
          </w:rPr>
          <w:t>food insecurity?</w:t>
        </w:r>
      </w:ins>
    </w:p>
    <w:p w14:paraId="5811EB18" w14:textId="2B67B1BF" w:rsidR="002017B4" w:rsidRPr="005004B0" w:rsidDel="00F05843" w:rsidRDefault="002017B4" w:rsidP="00FA4203">
      <w:pPr>
        <w:pStyle w:val="Lettercopy"/>
        <w:spacing w:line="240" w:lineRule="auto"/>
        <w:ind w:right="181" w:firstLine="360"/>
        <w:rPr>
          <w:del w:id="35" w:author="Justin Hastings" w:date="2023-02-02T16:31:00Z"/>
          <w:rFonts w:ascii="Times New Roman" w:hAnsi="Times New Roman"/>
          <w:szCs w:val="24"/>
        </w:rPr>
        <w:pPrChange w:id="36" w:author="Justin Hastings" w:date="2023-02-01T18:35:00Z">
          <w:pPr>
            <w:pStyle w:val="Lettercopy"/>
            <w:spacing w:after="120" w:line="240" w:lineRule="auto"/>
            <w:ind w:right="181" w:firstLine="360"/>
          </w:pPr>
        </w:pPrChange>
      </w:pPr>
      <w:commentRangeStart w:id="37"/>
      <w:del w:id="38" w:author="Justin Hastings" w:date="2023-02-02T16:31:00Z">
        <w:r w:rsidRPr="005004B0" w:rsidDel="00F05843">
          <w:rPr>
            <w:rFonts w:ascii="Times New Roman" w:hAnsi="Times New Roman"/>
            <w:szCs w:val="24"/>
          </w:rPr>
          <w:delText xml:space="preserve">A consistent problem in understanding the politics and economics of </w:delText>
        </w:r>
        <w:r w:rsidDel="00F05843">
          <w:rPr>
            <w:rFonts w:ascii="Times New Roman" w:hAnsi="Times New Roman"/>
            <w:szCs w:val="24"/>
          </w:rPr>
          <w:delText xml:space="preserve">conflict-affected, marginalised or autocratic </w:delText>
        </w:r>
        <w:r w:rsidRPr="005004B0" w:rsidDel="00F05843">
          <w:rPr>
            <w:rFonts w:ascii="Times New Roman" w:hAnsi="Times New Roman"/>
            <w:szCs w:val="24"/>
          </w:rPr>
          <w:delText>states is the lack of good data to measure state capacity, or to track the relationship between institutions</w:delText>
        </w:r>
        <w:r w:rsidDel="00F05843">
          <w:rPr>
            <w:rFonts w:ascii="Times New Roman" w:hAnsi="Times New Roman"/>
            <w:szCs w:val="24"/>
          </w:rPr>
          <w:delText xml:space="preserve">, </w:delText>
        </w:r>
        <w:r w:rsidRPr="005004B0" w:rsidDel="00F05843">
          <w:rPr>
            <w:rFonts w:ascii="Times New Roman" w:hAnsi="Times New Roman"/>
            <w:szCs w:val="24"/>
          </w:rPr>
          <w:delText>conflict</w:delText>
        </w:r>
        <w:r w:rsidDel="00F05843">
          <w:rPr>
            <w:rFonts w:ascii="Times New Roman" w:hAnsi="Times New Roman"/>
            <w:szCs w:val="24"/>
          </w:rPr>
          <w:delText>, and</w:delText>
        </w:r>
        <w:r w:rsidRPr="005004B0" w:rsidDel="00F05843">
          <w:rPr>
            <w:rFonts w:ascii="Times New Roman" w:hAnsi="Times New Roman"/>
            <w:szCs w:val="24"/>
          </w:rPr>
          <w:delText xml:space="preserve"> development. What effect, for instance, did the al-Shabaab terrorist attack have on food markets across Somalia, or on the ability of Somalis to acquire food and other necessities? How was the effect of the terrorist attack mediated through Somalia’s institutions? </w:delText>
        </w:r>
        <w:r w:rsidDel="00F05843">
          <w:rPr>
            <w:rFonts w:ascii="Times New Roman" w:hAnsi="Times New Roman"/>
            <w:szCs w:val="24"/>
          </w:rPr>
          <w:delText>This is extremely hard to determine in such states because basic g</w:delText>
        </w:r>
        <w:r w:rsidRPr="005004B0" w:rsidDel="00F05843">
          <w:rPr>
            <w:rFonts w:ascii="Times New Roman" w:hAnsi="Times New Roman"/>
            <w:szCs w:val="24"/>
          </w:rPr>
          <w:delText>overnance data</w:delText>
        </w:r>
        <w:r w:rsidDel="00F05843">
          <w:rPr>
            <w:rFonts w:ascii="Times New Roman" w:hAnsi="Times New Roman"/>
            <w:szCs w:val="24"/>
          </w:rPr>
          <w:delText xml:space="preserve"> </w:delText>
        </w:r>
        <w:r w:rsidRPr="005004B0" w:rsidDel="00F05843">
          <w:rPr>
            <w:rFonts w:ascii="Times New Roman" w:hAnsi="Times New Roman"/>
            <w:szCs w:val="24"/>
          </w:rPr>
          <w:delText xml:space="preserve">is </w:delText>
        </w:r>
        <w:r w:rsidDel="00F05843">
          <w:rPr>
            <w:rFonts w:ascii="Times New Roman" w:hAnsi="Times New Roman"/>
            <w:szCs w:val="24"/>
          </w:rPr>
          <w:delText xml:space="preserve">so </w:delText>
        </w:r>
        <w:r w:rsidRPr="005004B0" w:rsidDel="00F05843">
          <w:rPr>
            <w:rFonts w:ascii="Times New Roman" w:hAnsi="Times New Roman"/>
            <w:szCs w:val="24"/>
          </w:rPr>
          <w:delText xml:space="preserve">often </w:delText>
        </w:r>
        <w:r w:rsidDel="00F05843">
          <w:rPr>
            <w:rFonts w:ascii="Times New Roman" w:hAnsi="Times New Roman"/>
            <w:szCs w:val="24"/>
          </w:rPr>
          <w:delText xml:space="preserve">missing or inaccurate </w:delText>
        </w:r>
        <w:r w:rsidDel="00F05843">
          <w:rPr>
            <w:rFonts w:ascii="Times New Roman" w:hAnsi="Times New Roman"/>
            <w:noProof/>
            <w:szCs w:val="24"/>
          </w:rPr>
          <w:delText>(Coggins, 2016; Jerven, 2013)</w:delText>
        </w:r>
        <w:r w:rsidDel="00F05843">
          <w:rPr>
            <w:rFonts w:ascii="Times New Roman" w:hAnsi="Times New Roman"/>
            <w:szCs w:val="24"/>
          </w:rPr>
          <w:delText xml:space="preserve">. </w:delText>
        </w:r>
      </w:del>
    </w:p>
    <w:p w14:paraId="4274EF28" w14:textId="1E1F459A" w:rsidR="002017B4" w:rsidRPr="005004B0" w:rsidDel="00F05843" w:rsidRDefault="008D7BDE" w:rsidP="00FA4203">
      <w:pPr>
        <w:pStyle w:val="Lettercopy"/>
        <w:spacing w:line="240" w:lineRule="auto"/>
        <w:ind w:right="181" w:firstLine="360"/>
        <w:rPr>
          <w:del w:id="39" w:author="Justin Hastings" w:date="2023-02-02T16:31:00Z"/>
          <w:rFonts w:ascii="Times New Roman" w:hAnsi="Times New Roman"/>
          <w:szCs w:val="24"/>
        </w:rPr>
        <w:pPrChange w:id="40" w:author="Justin Hastings" w:date="2023-02-01T18:35:00Z">
          <w:pPr>
            <w:pStyle w:val="Lettercopy"/>
            <w:spacing w:after="120" w:line="240" w:lineRule="auto"/>
            <w:ind w:right="181" w:firstLine="360"/>
          </w:pPr>
        </w:pPrChange>
      </w:pPr>
      <w:del w:id="41" w:author="Justin Hastings" w:date="2023-02-02T16:31:00Z">
        <w:r w:rsidDel="00F05843">
          <w:rPr>
            <w:rFonts w:ascii="Times New Roman" w:hAnsi="Times New Roman"/>
            <w:szCs w:val="24"/>
          </w:rPr>
          <w:delText>W</w:delText>
        </w:r>
        <w:r w:rsidR="002017B4" w:rsidRPr="005004B0" w:rsidDel="00F05843">
          <w:rPr>
            <w:rFonts w:ascii="Times New Roman" w:hAnsi="Times New Roman"/>
            <w:szCs w:val="24"/>
          </w:rPr>
          <w:delText xml:space="preserve">hile many of the standard state capacity measures are unavailable or unreliable in </w:delText>
        </w:r>
        <w:r w:rsidR="002017B4" w:rsidDel="00F05843">
          <w:rPr>
            <w:rFonts w:ascii="Times New Roman" w:hAnsi="Times New Roman"/>
            <w:szCs w:val="24"/>
          </w:rPr>
          <w:delText>marginali</w:delText>
        </w:r>
        <w:r w:rsidR="002B42F2" w:rsidDel="00F05843">
          <w:rPr>
            <w:rFonts w:ascii="Times New Roman" w:hAnsi="Times New Roman"/>
            <w:szCs w:val="24"/>
          </w:rPr>
          <w:delText>s</w:delText>
        </w:r>
        <w:r w:rsidR="002017B4" w:rsidDel="00F05843">
          <w:rPr>
            <w:rFonts w:ascii="Times New Roman" w:hAnsi="Times New Roman"/>
            <w:szCs w:val="24"/>
          </w:rPr>
          <w:delText xml:space="preserve">ed </w:delText>
        </w:r>
        <w:r w:rsidR="002017B4" w:rsidRPr="005004B0" w:rsidDel="00F05843">
          <w:rPr>
            <w:rFonts w:ascii="Times New Roman" w:hAnsi="Times New Roman"/>
            <w:szCs w:val="24"/>
          </w:rPr>
          <w:delText>states</w:delText>
        </w:r>
        <w:r w:rsidR="002017B4" w:rsidDel="00F05843">
          <w:rPr>
            <w:rFonts w:ascii="Times New Roman" w:hAnsi="Times New Roman"/>
            <w:szCs w:val="24"/>
          </w:rPr>
          <w:delText xml:space="preserve"> that experience high levels of conflict or poverty</w:delText>
        </w:r>
        <w:r w:rsidR="002017B4" w:rsidRPr="005004B0" w:rsidDel="00F05843">
          <w:rPr>
            <w:rFonts w:ascii="Times New Roman" w:hAnsi="Times New Roman"/>
            <w:szCs w:val="24"/>
          </w:rPr>
          <w:delText xml:space="preserve">, micro-data on commodity prices and exchange rates in different markets often </w:delText>
        </w:r>
        <w:r w:rsidR="002017B4" w:rsidRPr="005004B0" w:rsidDel="00F05843">
          <w:rPr>
            <w:rFonts w:ascii="Times New Roman" w:hAnsi="Times New Roman"/>
            <w:i/>
            <w:iCs/>
            <w:szCs w:val="24"/>
          </w:rPr>
          <w:delText xml:space="preserve">are </w:delText>
        </w:r>
        <w:r w:rsidR="002017B4" w:rsidRPr="005004B0" w:rsidDel="00F05843">
          <w:rPr>
            <w:rFonts w:ascii="Times New Roman" w:hAnsi="Times New Roman"/>
            <w:szCs w:val="24"/>
          </w:rPr>
          <w:delText xml:space="preserve">available. Movement and co-movement of prices </w:delText>
        </w:r>
        <w:r w:rsidR="00C954D4" w:rsidDel="00F05843">
          <w:rPr>
            <w:rFonts w:ascii="Times New Roman" w:hAnsi="Times New Roman"/>
            <w:szCs w:val="24"/>
          </w:rPr>
          <w:delText>in spatially separated markets</w:delText>
        </w:r>
        <w:r w:rsidR="002017B4" w:rsidRPr="005004B0" w:rsidDel="00F05843">
          <w:rPr>
            <w:rFonts w:ascii="Times New Roman" w:hAnsi="Times New Roman"/>
            <w:szCs w:val="24"/>
          </w:rPr>
          <w:delText xml:space="preserve"> can measure the degree of </w:delText>
        </w:r>
        <w:r w:rsidR="00C954D4" w:rsidDel="00F05843">
          <w:rPr>
            <w:rFonts w:ascii="Times New Roman" w:hAnsi="Times New Roman"/>
            <w:szCs w:val="24"/>
          </w:rPr>
          <w:delText>connectedness between the locations</w:delText>
        </w:r>
        <w:r w:rsidR="002017B4" w:rsidRPr="005004B0" w:rsidDel="00F05843">
          <w:rPr>
            <w:rFonts w:ascii="Times New Roman" w:hAnsi="Times New Roman"/>
            <w:szCs w:val="24"/>
          </w:rPr>
          <w:delText>. W</w:delText>
        </w:r>
        <w:r w:rsidR="002017B4" w:rsidDel="00F05843">
          <w:rPr>
            <w:rFonts w:ascii="Times New Roman" w:hAnsi="Times New Roman"/>
            <w:szCs w:val="24"/>
          </w:rPr>
          <w:delText>e ask w</w:delText>
        </w:r>
        <w:r w:rsidR="002017B4" w:rsidRPr="005004B0" w:rsidDel="00F05843">
          <w:rPr>
            <w:rFonts w:ascii="Times New Roman" w:hAnsi="Times New Roman"/>
            <w:szCs w:val="24"/>
          </w:rPr>
          <w:delText xml:space="preserve">hat </w:delText>
        </w:r>
      </w:del>
      <w:del w:id="42" w:author="Justin Hastings" w:date="2023-02-01T18:30:00Z">
        <w:r w:rsidR="002017B4" w:rsidRPr="005004B0" w:rsidDel="00FA4203">
          <w:rPr>
            <w:rFonts w:ascii="Times New Roman" w:hAnsi="Times New Roman"/>
            <w:szCs w:val="24"/>
          </w:rPr>
          <w:delText xml:space="preserve">market integration can </w:delText>
        </w:r>
      </w:del>
      <w:del w:id="43" w:author="Justin Hastings" w:date="2023-02-02T16:31:00Z">
        <w:r w:rsidR="002017B4" w:rsidRPr="005004B0" w:rsidDel="00F05843">
          <w:rPr>
            <w:rFonts w:ascii="Times New Roman" w:hAnsi="Times New Roman"/>
            <w:szCs w:val="24"/>
          </w:rPr>
          <w:delText xml:space="preserve">tell us about state capacity and institutional strength across territory during distressed and relatively stable times? </w:delText>
        </w:r>
        <w:r w:rsidR="002017B4" w:rsidDel="00F05843">
          <w:rPr>
            <w:rFonts w:ascii="Times New Roman" w:hAnsi="Times New Roman"/>
            <w:szCs w:val="24"/>
          </w:rPr>
          <w:delText>Moreover, is it possible to</w:delText>
        </w:r>
        <w:r w:rsidR="002017B4" w:rsidRPr="005004B0" w:rsidDel="00F05843">
          <w:rPr>
            <w:rFonts w:ascii="Times New Roman" w:hAnsi="Times New Roman"/>
            <w:szCs w:val="24"/>
          </w:rPr>
          <w:delText xml:space="preserve"> use market integration as a backdoor for understanding events and improving conditions within otherwise opaque </w:delText>
        </w:r>
        <w:r w:rsidR="002017B4" w:rsidDel="00F05843">
          <w:rPr>
            <w:rFonts w:ascii="Times New Roman" w:hAnsi="Times New Roman"/>
            <w:szCs w:val="24"/>
          </w:rPr>
          <w:delText>settings</w:delText>
        </w:r>
        <w:r w:rsidR="002017B4" w:rsidRPr="005004B0" w:rsidDel="00F05843">
          <w:rPr>
            <w:rFonts w:ascii="Times New Roman" w:hAnsi="Times New Roman"/>
            <w:szCs w:val="24"/>
          </w:rPr>
          <w:delText>?</w:delText>
        </w:r>
        <w:commentRangeEnd w:id="37"/>
        <w:r w:rsidR="00FA4203" w:rsidDel="00F05843">
          <w:rPr>
            <w:rStyle w:val="CommentReference"/>
            <w:rFonts w:asciiTheme="minorHAnsi" w:eastAsiaTheme="minorEastAsia" w:hAnsiTheme="minorHAnsi" w:cstheme="minorBidi"/>
            <w:lang w:eastAsia="zh-CN"/>
          </w:rPr>
          <w:commentReference w:id="37"/>
        </w:r>
      </w:del>
    </w:p>
    <w:p w14:paraId="1B07998A" w14:textId="77777777" w:rsidR="002017B4" w:rsidRPr="005004B0" w:rsidRDefault="002017B4" w:rsidP="00FA4203">
      <w:pPr>
        <w:pStyle w:val="Lettercopy"/>
        <w:spacing w:line="240" w:lineRule="auto"/>
        <w:ind w:right="181"/>
        <w:rPr>
          <w:rFonts w:ascii="Times New Roman" w:hAnsi="Times New Roman"/>
          <w:szCs w:val="24"/>
        </w:rPr>
        <w:pPrChange w:id="44" w:author="Justin Hastings" w:date="2023-02-01T18:35:00Z">
          <w:pPr>
            <w:pStyle w:val="Lettercopy"/>
            <w:spacing w:after="120" w:line="240" w:lineRule="auto"/>
            <w:ind w:right="181"/>
          </w:pPr>
        </w:pPrChange>
      </w:pPr>
    </w:p>
    <w:p w14:paraId="0D9A0BF7" w14:textId="77777777" w:rsidR="002017B4" w:rsidRPr="005004B0" w:rsidRDefault="002017B4" w:rsidP="00FA4203">
      <w:pPr>
        <w:pStyle w:val="Lettercopy"/>
        <w:spacing w:line="240" w:lineRule="auto"/>
        <w:ind w:right="181"/>
        <w:rPr>
          <w:rFonts w:ascii="Times New Roman" w:eastAsia="Times New Roman" w:hAnsi="Times New Roman"/>
          <w:b/>
          <w:bCs/>
          <w:szCs w:val="24"/>
        </w:rPr>
        <w:pPrChange w:id="45" w:author="Justin Hastings" w:date="2023-02-01T18:35:00Z">
          <w:pPr>
            <w:pStyle w:val="Lettercopy"/>
            <w:spacing w:after="120" w:line="240" w:lineRule="auto"/>
            <w:ind w:right="181"/>
          </w:pPr>
        </w:pPrChange>
      </w:pPr>
      <w:r w:rsidRPr="005004B0">
        <w:rPr>
          <w:rFonts w:ascii="Times New Roman" w:eastAsia="Times New Roman" w:hAnsi="Times New Roman"/>
          <w:b/>
          <w:bCs/>
          <w:szCs w:val="24"/>
        </w:rPr>
        <w:t xml:space="preserve">Aims </w:t>
      </w:r>
    </w:p>
    <w:p w14:paraId="69C9CB7C" w14:textId="257F97A2" w:rsidR="002017B4" w:rsidRPr="005004B0" w:rsidRDefault="002017B4" w:rsidP="00FA4203">
      <w:pPr>
        <w:pStyle w:val="Lettercopy"/>
        <w:spacing w:line="240" w:lineRule="auto"/>
        <w:ind w:right="181"/>
        <w:rPr>
          <w:rFonts w:ascii="Times New Roman" w:eastAsia="Times New Roman" w:hAnsi="Times New Roman"/>
          <w:szCs w:val="24"/>
        </w:rPr>
        <w:pPrChange w:id="46" w:author="Justin Hastings" w:date="2023-02-01T18:35:00Z">
          <w:pPr>
            <w:pStyle w:val="Lettercopy"/>
            <w:spacing w:after="120" w:line="240" w:lineRule="auto"/>
            <w:ind w:right="181"/>
          </w:pPr>
        </w:pPrChange>
      </w:pPr>
      <w:r w:rsidRPr="005004B0">
        <w:rPr>
          <w:rFonts w:ascii="Times New Roman" w:eastAsia="Times New Roman" w:hAnsi="Times New Roman"/>
          <w:szCs w:val="24"/>
        </w:rPr>
        <w:t xml:space="preserve">First, </w:t>
      </w:r>
      <w:r w:rsidR="00000463">
        <w:rPr>
          <w:rFonts w:ascii="Times New Roman" w:eastAsia="Times New Roman" w:hAnsi="Times New Roman"/>
          <w:szCs w:val="24"/>
        </w:rPr>
        <w:t>we</w:t>
      </w:r>
      <w:r w:rsidRPr="005004B0">
        <w:rPr>
          <w:rFonts w:ascii="Times New Roman" w:eastAsia="Times New Roman" w:hAnsi="Times New Roman"/>
          <w:szCs w:val="24"/>
        </w:rPr>
        <w:t xml:space="preserve"> will </w:t>
      </w:r>
      <w:r w:rsidRPr="002A29F5">
        <w:rPr>
          <w:rFonts w:ascii="Times New Roman" w:eastAsia="Times New Roman" w:hAnsi="Times New Roman"/>
          <w:szCs w:val="24"/>
          <w:u w:val="single"/>
        </w:rPr>
        <w:t xml:space="preserve">develop an innovative </w:t>
      </w:r>
      <w:r w:rsidR="00000463">
        <w:rPr>
          <w:rFonts w:ascii="Times New Roman" w:eastAsia="Times New Roman" w:hAnsi="Times New Roman"/>
          <w:szCs w:val="24"/>
          <w:u w:val="single"/>
        </w:rPr>
        <w:t xml:space="preserve">spatiotemporal </w:t>
      </w:r>
      <w:r w:rsidRPr="002A29F5">
        <w:rPr>
          <w:rFonts w:ascii="Times New Roman" w:eastAsia="Times New Roman" w:hAnsi="Times New Roman"/>
          <w:szCs w:val="24"/>
          <w:u w:val="single"/>
        </w:rPr>
        <w:t>framework</w:t>
      </w:r>
      <w:r w:rsidRPr="005004B0">
        <w:rPr>
          <w:rFonts w:ascii="Times New Roman" w:eastAsia="Times New Roman" w:hAnsi="Times New Roman"/>
          <w:szCs w:val="24"/>
        </w:rPr>
        <w:t xml:space="preserve"> that links market integration with</w:t>
      </w:r>
      <w:ins w:id="47" w:author="Justin Hastings" w:date="2023-02-01T18:32:00Z">
        <w:r w:rsidR="00FA4203">
          <w:rPr>
            <w:rFonts w:ascii="Times New Roman" w:eastAsia="Times New Roman" w:hAnsi="Times New Roman"/>
            <w:szCs w:val="24"/>
          </w:rPr>
          <w:t xml:space="preserve"> (1)</w:t>
        </w:r>
      </w:ins>
      <w:r w:rsidRPr="005004B0">
        <w:rPr>
          <w:rFonts w:ascii="Times New Roman" w:eastAsia="Times New Roman" w:hAnsi="Times New Roman"/>
          <w:szCs w:val="24"/>
        </w:rPr>
        <w:t xml:space="preserve"> </w:t>
      </w:r>
      <w:r w:rsidR="00613F4F">
        <w:rPr>
          <w:rFonts w:ascii="Times New Roman" w:eastAsia="Times New Roman" w:hAnsi="Times New Roman"/>
          <w:szCs w:val="24"/>
        </w:rPr>
        <w:t>the rule of law and ethnic disparity</w:t>
      </w:r>
      <w:r w:rsidRPr="005004B0">
        <w:rPr>
          <w:rFonts w:ascii="Times New Roman" w:eastAsia="Times New Roman" w:hAnsi="Times New Roman"/>
          <w:szCs w:val="24"/>
        </w:rPr>
        <w:t xml:space="preserve"> </w:t>
      </w:r>
      <w:r w:rsidR="00613F4F">
        <w:rPr>
          <w:rFonts w:ascii="Times New Roman" w:eastAsia="Times New Roman" w:hAnsi="Times New Roman"/>
          <w:szCs w:val="24"/>
        </w:rPr>
        <w:t>with</w:t>
      </w:r>
      <w:r w:rsidRPr="005004B0">
        <w:rPr>
          <w:rFonts w:ascii="Times New Roman" w:eastAsia="Times New Roman" w:hAnsi="Times New Roman"/>
          <w:szCs w:val="24"/>
        </w:rPr>
        <w:t xml:space="preserve">in </w:t>
      </w:r>
      <w:r w:rsidR="00613F4F">
        <w:rPr>
          <w:rFonts w:ascii="Times New Roman" w:eastAsia="Times New Roman" w:hAnsi="Times New Roman"/>
          <w:szCs w:val="24"/>
        </w:rPr>
        <w:t xml:space="preserve">and between </w:t>
      </w:r>
      <w:del w:id="48" w:author="Justin Hastings" w:date="2023-02-02T16:37:00Z">
        <w:r w:rsidDel="00F05843">
          <w:rPr>
            <w:rFonts w:ascii="Times New Roman" w:eastAsia="Times New Roman" w:hAnsi="Times New Roman"/>
            <w:szCs w:val="24"/>
          </w:rPr>
          <w:delText xml:space="preserve">marginalised or </w:delText>
        </w:r>
      </w:del>
      <w:r>
        <w:rPr>
          <w:rFonts w:ascii="Times New Roman" w:eastAsia="Times New Roman" w:hAnsi="Times New Roman"/>
          <w:szCs w:val="24"/>
        </w:rPr>
        <w:t>conflict-affected</w:t>
      </w:r>
      <w:r w:rsidRPr="005004B0">
        <w:rPr>
          <w:rFonts w:ascii="Times New Roman" w:eastAsia="Times New Roman" w:hAnsi="Times New Roman"/>
          <w:szCs w:val="24"/>
        </w:rPr>
        <w:t xml:space="preserve"> states</w:t>
      </w:r>
      <w:ins w:id="49" w:author="Justin Hastings" w:date="2023-02-01T18:32:00Z">
        <w:r w:rsidR="00FA4203">
          <w:rPr>
            <w:rFonts w:ascii="Times New Roman" w:eastAsia="Times New Roman" w:hAnsi="Times New Roman"/>
            <w:szCs w:val="24"/>
          </w:rPr>
          <w:t>; and (2)</w:t>
        </w:r>
      </w:ins>
      <w:ins w:id="50" w:author="Justin Hastings" w:date="2023-02-01T18:33:00Z">
        <w:r w:rsidR="00FA4203">
          <w:rPr>
            <w:rFonts w:ascii="Times New Roman" w:eastAsia="Times New Roman" w:hAnsi="Times New Roman"/>
            <w:szCs w:val="24"/>
          </w:rPr>
          <w:t xml:space="preserve"> different types of conflict </w:t>
        </w:r>
      </w:ins>
      <w:ins w:id="51" w:author="Justin Hastings" w:date="2023-02-03T12:18:00Z">
        <w:r w:rsidR="00DA0580">
          <w:rPr>
            <w:rFonts w:ascii="Times New Roman" w:eastAsia="Times New Roman" w:hAnsi="Times New Roman"/>
            <w:szCs w:val="24"/>
          </w:rPr>
          <w:t xml:space="preserve">initiated </w:t>
        </w:r>
      </w:ins>
      <w:ins w:id="52" w:author="Justin Hastings" w:date="2023-02-01T18:33:00Z">
        <w:r w:rsidR="00FA4203">
          <w:rPr>
            <w:rFonts w:ascii="Times New Roman" w:eastAsia="Times New Roman" w:hAnsi="Times New Roman"/>
            <w:szCs w:val="24"/>
          </w:rPr>
          <w:t>by different types of conflict actors</w:t>
        </w:r>
      </w:ins>
      <w:r w:rsidRPr="005004B0">
        <w:rPr>
          <w:rFonts w:ascii="Times New Roman" w:eastAsia="Times New Roman" w:hAnsi="Times New Roman"/>
          <w:szCs w:val="24"/>
        </w:rPr>
        <w:t>. Second, we will use th</w:t>
      </w:r>
      <w:r w:rsidR="00000463">
        <w:rPr>
          <w:rFonts w:ascii="Times New Roman" w:eastAsia="Times New Roman" w:hAnsi="Times New Roman"/>
          <w:szCs w:val="24"/>
        </w:rPr>
        <w:t>is</w:t>
      </w:r>
      <w:r w:rsidRPr="005004B0">
        <w:rPr>
          <w:rFonts w:ascii="Times New Roman" w:eastAsia="Times New Roman" w:hAnsi="Times New Roman"/>
          <w:szCs w:val="24"/>
        </w:rPr>
        <w:t xml:space="preserve"> framework to </w:t>
      </w:r>
      <w:r w:rsidRPr="002A29F5">
        <w:rPr>
          <w:rFonts w:ascii="Times New Roman" w:eastAsia="Times New Roman" w:hAnsi="Times New Roman"/>
          <w:szCs w:val="24"/>
          <w:u w:val="single"/>
        </w:rPr>
        <w:t xml:space="preserve">understand </w:t>
      </w:r>
      <w:r w:rsidR="00000463">
        <w:rPr>
          <w:rFonts w:ascii="Times New Roman" w:eastAsia="Times New Roman" w:hAnsi="Times New Roman"/>
          <w:szCs w:val="24"/>
          <w:u w:val="single"/>
        </w:rPr>
        <w:t>the effect</w:t>
      </w:r>
      <w:ins w:id="53" w:author="Justin Hastings" w:date="2023-02-02T16:57:00Z">
        <w:r w:rsidR="00F05843">
          <w:rPr>
            <w:rFonts w:ascii="Times New Roman" w:eastAsia="Times New Roman" w:hAnsi="Times New Roman"/>
            <w:szCs w:val="24"/>
            <w:u w:val="single"/>
          </w:rPr>
          <w:t>s</w:t>
        </w:r>
      </w:ins>
      <w:r w:rsidR="00000463">
        <w:rPr>
          <w:rFonts w:ascii="Times New Roman" w:eastAsia="Times New Roman" w:hAnsi="Times New Roman"/>
          <w:szCs w:val="24"/>
          <w:u w:val="single"/>
        </w:rPr>
        <w:t xml:space="preserve"> of conflict</w:t>
      </w:r>
      <w:ins w:id="54" w:author="Justin Hastings" w:date="2023-02-02T16:57:00Z">
        <w:r w:rsidR="00F05843">
          <w:rPr>
            <w:rFonts w:ascii="Times New Roman" w:eastAsia="Times New Roman" w:hAnsi="Times New Roman"/>
            <w:szCs w:val="24"/>
            <w:u w:val="single"/>
          </w:rPr>
          <w:t>, and pote</w:t>
        </w:r>
      </w:ins>
      <w:ins w:id="55" w:author="Justin Hastings" w:date="2023-02-02T16:58:00Z">
        <w:r w:rsidR="00F05843">
          <w:rPr>
            <w:rFonts w:ascii="Times New Roman" w:eastAsia="Times New Roman" w:hAnsi="Times New Roman"/>
            <w:szCs w:val="24"/>
            <w:u w:val="single"/>
          </w:rPr>
          <w:t>ntial mitigating factors,</w:t>
        </w:r>
      </w:ins>
      <w:r w:rsidR="00000463">
        <w:rPr>
          <w:rFonts w:ascii="Times New Roman" w:eastAsia="Times New Roman" w:hAnsi="Times New Roman"/>
          <w:szCs w:val="24"/>
          <w:u w:val="single"/>
        </w:rPr>
        <w:t xml:space="preserve"> </w:t>
      </w:r>
      <w:r w:rsidR="00613F4F">
        <w:rPr>
          <w:rFonts w:ascii="Times New Roman" w:eastAsia="Times New Roman" w:hAnsi="Times New Roman"/>
          <w:szCs w:val="24"/>
          <w:u w:val="single"/>
        </w:rPr>
        <w:t>on</w:t>
      </w:r>
      <w:r w:rsidRPr="002A29F5">
        <w:rPr>
          <w:rFonts w:ascii="Times New Roman" w:eastAsia="Times New Roman" w:hAnsi="Times New Roman"/>
          <w:szCs w:val="24"/>
          <w:u w:val="single"/>
        </w:rPr>
        <w:t xml:space="preserve"> </w:t>
      </w:r>
      <w:r w:rsidR="00000463">
        <w:rPr>
          <w:rFonts w:ascii="Times New Roman" w:eastAsia="Times New Roman" w:hAnsi="Times New Roman"/>
          <w:szCs w:val="24"/>
          <w:u w:val="single"/>
        </w:rPr>
        <w:t>food security</w:t>
      </w:r>
      <w:r w:rsidRPr="005004B0">
        <w:rPr>
          <w:rFonts w:ascii="Times New Roman" w:eastAsia="Times New Roman" w:hAnsi="Times New Roman"/>
          <w:szCs w:val="24"/>
        </w:rPr>
        <w:t xml:space="preserve"> in </w:t>
      </w:r>
      <w:r w:rsidR="00613F4F">
        <w:rPr>
          <w:rFonts w:ascii="Times New Roman" w:eastAsia="Times New Roman" w:hAnsi="Times New Roman"/>
          <w:szCs w:val="24"/>
        </w:rPr>
        <w:t>places</w:t>
      </w:r>
      <w:r w:rsidRPr="005004B0">
        <w:rPr>
          <w:rFonts w:ascii="Times New Roman" w:eastAsia="Times New Roman" w:hAnsi="Times New Roman"/>
          <w:szCs w:val="24"/>
        </w:rPr>
        <w:t xml:space="preserve"> </w:t>
      </w:r>
      <w:r w:rsidR="00613F4F">
        <w:rPr>
          <w:rFonts w:ascii="Times New Roman" w:eastAsia="Times New Roman" w:hAnsi="Times New Roman"/>
          <w:szCs w:val="24"/>
        </w:rPr>
        <w:t>that are geographically or ethnically detached from the rest of the country or region</w:t>
      </w:r>
      <w:r w:rsidRPr="005004B0">
        <w:rPr>
          <w:rFonts w:ascii="Times New Roman" w:eastAsia="Times New Roman" w:hAnsi="Times New Roman"/>
          <w:szCs w:val="24"/>
        </w:rPr>
        <w:t>. Third, we will</w:t>
      </w:r>
      <w:r w:rsidR="006B4CE0">
        <w:rPr>
          <w:rFonts w:ascii="Times New Roman" w:eastAsia="Times New Roman" w:hAnsi="Times New Roman"/>
          <w:szCs w:val="24"/>
        </w:rPr>
        <w:t xml:space="preserve"> apply the framework to </w:t>
      </w:r>
      <w:r w:rsidR="006B4CE0" w:rsidRPr="006B4CE0">
        <w:rPr>
          <w:rFonts w:ascii="Times New Roman" w:eastAsia="Times New Roman" w:hAnsi="Times New Roman"/>
          <w:szCs w:val="24"/>
          <w:u w:val="single"/>
        </w:rPr>
        <w:t>elicit early warning signals of food crises and famines</w:t>
      </w:r>
      <w:r w:rsidR="006B4CE0">
        <w:rPr>
          <w:rFonts w:ascii="Times New Roman" w:eastAsia="Times New Roman" w:hAnsi="Times New Roman"/>
          <w:szCs w:val="24"/>
        </w:rPr>
        <w:t xml:space="preserve"> in response to elevated levels of conflict and violence</w:t>
      </w:r>
      <w:del w:id="56" w:author="Justin Hastings" w:date="2023-02-02T16:37:00Z">
        <w:r w:rsidR="006B4CE0" w:rsidDel="00F05843">
          <w:rPr>
            <w:rFonts w:ascii="Times New Roman" w:eastAsia="Times New Roman" w:hAnsi="Times New Roman"/>
            <w:szCs w:val="24"/>
          </w:rPr>
          <w:delText xml:space="preserve"> moderated by external shocks that disrupt global commodity markets</w:delText>
        </w:r>
      </w:del>
      <w:r w:rsidRPr="005004B0">
        <w:rPr>
          <w:rFonts w:ascii="Times New Roman" w:eastAsia="Times New Roman" w:hAnsi="Times New Roman"/>
          <w:szCs w:val="24"/>
        </w:rPr>
        <w:t xml:space="preserve">. </w:t>
      </w:r>
    </w:p>
    <w:p w14:paraId="7D903C32" w14:textId="77777777" w:rsidR="002017B4" w:rsidRPr="005004B0" w:rsidRDefault="002017B4" w:rsidP="00FA4203">
      <w:pPr>
        <w:rPr>
          <w:rFonts w:ascii="Times New Roman" w:eastAsia="Times New Roman" w:hAnsi="Times New Roman" w:cs="Times New Roman"/>
          <w:b/>
          <w:bCs/>
        </w:rPr>
        <w:pPrChange w:id="57" w:author="Justin Hastings" w:date="2023-02-01T18:35:00Z">
          <w:pPr>
            <w:spacing w:after="120"/>
          </w:pPr>
        </w:pPrChange>
      </w:pPr>
    </w:p>
    <w:p w14:paraId="21623670" w14:textId="77777777" w:rsidR="002017B4" w:rsidRPr="005004B0" w:rsidRDefault="002017B4" w:rsidP="00FA4203">
      <w:pPr>
        <w:rPr>
          <w:rFonts w:ascii="Times New Roman" w:eastAsia="Times New Roman" w:hAnsi="Times New Roman" w:cs="Times New Roman"/>
          <w:b/>
          <w:bCs/>
        </w:rPr>
        <w:pPrChange w:id="58" w:author="Justin Hastings" w:date="2023-02-01T18:35:00Z">
          <w:pPr>
            <w:spacing w:after="120"/>
          </w:pPr>
        </w:pPrChange>
      </w:pPr>
      <w:r w:rsidRPr="005004B0">
        <w:rPr>
          <w:rFonts w:ascii="Times New Roman" w:eastAsia="Times New Roman" w:hAnsi="Times New Roman" w:cs="Times New Roman"/>
          <w:b/>
          <w:bCs/>
        </w:rPr>
        <w:t>Background</w:t>
      </w:r>
    </w:p>
    <w:p w14:paraId="0A5E90BB" w14:textId="77777777" w:rsidR="0096301B" w:rsidRDefault="002017B4" w:rsidP="00FA4203">
      <w:pPr>
        <w:jc w:val="both"/>
        <w:rPr>
          <w:rFonts w:ascii="Times New Roman" w:eastAsia="Times New Roman" w:hAnsi="Times New Roman" w:cs="Times New Roman"/>
        </w:rPr>
        <w:pPrChange w:id="59" w:author="Justin Hastings" w:date="2023-02-01T18:35:00Z">
          <w:pPr>
            <w:spacing w:after="120"/>
            <w:jc w:val="both"/>
          </w:pPr>
        </w:pPrChange>
      </w:pPr>
      <w:r w:rsidRPr="005004B0">
        <w:rPr>
          <w:rFonts w:ascii="Times New Roman" w:eastAsia="Times New Roman" w:hAnsi="Times New Roman" w:cs="Times New Roman"/>
        </w:rPr>
        <w:t xml:space="preserve">With efficient movement of goods and information between markets, we would generally </w:t>
      </w:r>
      <w:r w:rsidRPr="00F444D5">
        <w:rPr>
          <w:rFonts w:ascii="Times New Roman" w:eastAsia="Times New Roman" w:hAnsi="Times New Roman" w:cs="Times New Roman"/>
        </w:rPr>
        <w:t xml:space="preserve">expect prices for the same goods </w:t>
      </w:r>
      <w:r w:rsidR="0096301B">
        <w:rPr>
          <w:rFonts w:ascii="Times New Roman" w:eastAsia="Times New Roman" w:hAnsi="Times New Roman" w:cs="Times New Roman"/>
        </w:rPr>
        <w:t>to</w:t>
      </w:r>
      <w:r w:rsidRPr="00F444D5">
        <w:rPr>
          <w:rFonts w:ascii="Times New Roman" w:eastAsia="Times New Roman" w:hAnsi="Times New Roman" w:cs="Times New Roman"/>
        </w:rPr>
        <w:t xml:space="preserve"> be similar in different cities thus </w:t>
      </w:r>
      <w:r>
        <w:rPr>
          <w:rFonts w:ascii="Times New Roman" w:eastAsia="Times New Roman" w:hAnsi="Times New Roman" w:cs="Times New Roman"/>
        </w:rPr>
        <w:t>eliminating</w:t>
      </w:r>
      <w:r w:rsidRPr="00F444D5">
        <w:rPr>
          <w:rFonts w:ascii="Times New Roman" w:eastAsia="Times New Roman" w:hAnsi="Times New Roman" w:cs="Times New Roman"/>
        </w:rPr>
        <w:t xml:space="preserve"> opportunities for arbitrage. </w:t>
      </w:r>
      <w:r w:rsidR="00613F4F">
        <w:rPr>
          <w:rFonts w:ascii="Times New Roman" w:eastAsia="Times New Roman" w:hAnsi="Times New Roman" w:cs="Times New Roman"/>
        </w:rPr>
        <w:t xml:space="preserve">Likewise, with capacity to store non-perishable goods, such as cereal grains for example, we would expect that </w:t>
      </w:r>
      <w:r w:rsidR="00370295">
        <w:rPr>
          <w:rFonts w:ascii="Times New Roman" w:eastAsia="Times New Roman" w:hAnsi="Times New Roman" w:cs="Times New Roman"/>
        </w:rPr>
        <w:t xml:space="preserve">prices for the same goods </w:t>
      </w:r>
      <w:r w:rsidR="0096301B">
        <w:rPr>
          <w:rFonts w:ascii="Times New Roman" w:eastAsia="Times New Roman" w:hAnsi="Times New Roman" w:cs="Times New Roman"/>
        </w:rPr>
        <w:t>to</w:t>
      </w:r>
      <w:r w:rsidR="00370295">
        <w:rPr>
          <w:rFonts w:ascii="Times New Roman" w:eastAsia="Times New Roman" w:hAnsi="Times New Roman" w:cs="Times New Roman"/>
        </w:rPr>
        <w:t xml:space="preserve"> </w:t>
      </w:r>
      <w:r w:rsidR="0096301B">
        <w:rPr>
          <w:rFonts w:ascii="Times New Roman" w:eastAsia="Times New Roman" w:hAnsi="Times New Roman" w:cs="Times New Roman"/>
        </w:rPr>
        <w:t xml:space="preserve">only </w:t>
      </w:r>
      <w:r w:rsidR="00370295">
        <w:rPr>
          <w:rFonts w:ascii="Times New Roman" w:eastAsia="Times New Roman" w:hAnsi="Times New Roman" w:cs="Times New Roman"/>
        </w:rPr>
        <w:t xml:space="preserve">increase at par with </w:t>
      </w:r>
      <w:r w:rsidR="0096301B">
        <w:rPr>
          <w:rFonts w:ascii="Times New Roman" w:eastAsia="Times New Roman" w:hAnsi="Times New Roman" w:cs="Times New Roman"/>
        </w:rPr>
        <w:t>storage costs</w:t>
      </w:r>
      <w:r w:rsidR="00370295">
        <w:rPr>
          <w:rFonts w:ascii="Times New Roman" w:eastAsia="Times New Roman" w:hAnsi="Times New Roman" w:cs="Times New Roman"/>
        </w:rPr>
        <w:t xml:space="preserve"> over the crop marketing year</w:t>
      </w:r>
      <w:r w:rsidR="0096301B">
        <w:rPr>
          <w:rFonts w:ascii="Times New Roman" w:eastAsia="Times New Roman" w:hAnsi="Times New Roman" w:cs="Times New Roman"/>
        </w:rPr>
        <w:t>. Any deviations from these “law of one price” states, both in spatial and temporal contexts, would indicate market inefficiencies.</w:t>
      </w:r>
      <w:r w:rsidR="00613F4F">
        <w:rPr>
          <w:rFonts w:ascii="Times New Roman" w:eastAsia="Times New Roman" w:hAnsi="Times New Roman" w:cs="Times New Roman"/>
        </w:rPr>
        <w:t xml:space="preserve"> </w:t>
      </w:r>
    </w:p>
    <w:p w14:paraId="4FCF2C4C" w14:textId="33DFCF41" w:rsidR="002017B4" w:rsidRDefault="0096301B" w:rsidP="00FA4203">
      <w:pPr>
        <w:ind w:firstLine="360"/>
        <w:jc w:val="both"/>
        <w:rPr>
          <w:rFonts w:ascii="Times New Roman" w:hAnsi="Times New Roman" w:cs="Times New Roman"/>
        </w:rPr>
        <w:pPrChange w:id="60" w:author="Justin Hastings" w:date="2023-02-01T18:35:00Z">
          <w:pPr>
            <w:spacing w:after="120"/>
            <w:ind w:firstLine="360"/>
            <w:jc w:val="both"/>
          </w:pPr>
        </w:pPrChange>
      </w:pPr>
      <w:r>
        <w:rPr>
          <w:rFonts w:ascii="Times New Roman" w:eastAsia="Times New Roman" w:hAnsi="Times New Roman" w:cs="Times New Roman"/>
        </w:rPr>
        <w:t xml:space="preserve">In </w:t>
      </w:r>
      <w:r w:rsidR="001E52A8">
        <w:rPr>
          <w:rFonts w:ascii="Times New Roman" w:eastAsia="Times New Roman" w:hAnsi="Times New Roman" w:cs="Times New Roman"/>
        </w:rPr>
        <w:t>the</w:t>
      </w:r>
      <w:r>
        <w:rPr>
          <w:rFonts w:ascii="Times New Roman" w:eastAsia="Times New Roman" w:hAnsi="Times New Roman" w:cs="Times New Roman"/>
        </w:rPr>
        <w:t xml:space="preserve"> spatial context, s</w:t>
      </w:r>
      <w:r w:rsidR="002017B4" w:rsidRPr="00F444D5">
        <w:rPr>
          <w:rFonts w:ascii="Times New Roman" w:eastAsia="Times New Roman" w:hAnsi="Times New Roman" w:cs="Times New Roman"/>
        </w:rPr>
        <w:t xml:space="preserve">tudies of market integration are oriented to finding the barriers that mean that prices are </w:t>
      </w:r>
      <w:r w:rsidR="002017B4" w:rsidRPr="00F444D5">
        <w:rPr>
          <w:rFonts w:ascii="Times New Roman" w:eastAsia="Times New Roman" w:hAnsi="Times New Roman" w:cs="Times New Roman"/>
          <w:i/>
          <w:iCs/>
        </w:rPr>
        <w:t xml:space="preserve">not </w:t>
      </w:r>
      <w:r w:rsidR="002017B4" w:rsidRPr="00F444D5">
        <w:rPr>
          <w:rFonts w:ascii="Times New Roman" w:eastAsia="Times New Roman" w:hAnsi="Times New Roman" w:cs="Times New Roman"/>
        </w:rPr>
        <w:t xml:space="preserve">the same (or do not adapt </w:t>
      </w:r>
      <w:r>
        <w:rPr>
          <w:rFonts w:ascii="Times New Roman" w:eastAsia="Times New Roman" w:hAnsi="Times New Roman" w:cs="Times New Roman"/>
        </w:rPr>
        <w:t>sufficiently swiftly</w:t>
      </w:r>
      <w:r w:rsidR="002017B4" w:rsidRPr="00F444D5">
        <w:rPr>
          <w:rFonts w:ascii="Times New Roman" w:eastAsia="Times New Roman" w:hAnsi="Times New Roman" w:cs="Times New Roman"/>
        </w:rPr>
        <w:t xml:space="preserve">) within the same countries, or between </w:t>
      </w:r>
      <w:r>
        <w:rPr>
          <w:rFonts w:ascii="Times New Roman" w:eastAsia="Times New Roman" w:hAnsi="Times New Roman" w:cs="Times New Roman"/>
        </w:rPr>
        <w:t xml:space="preserve">adjacent </w:t>
      </w:r>
      <w:r w:rsidR="002017B4" w:rsidRPr="00F444D5">
        <w:rPr>
          <w:rFonts w:ascii="Times New Roman" w:eastAsia="Times New Roman" w:hAnsi="Times New Roman" w:cs="Times New Roman"/>
        </w:rPr>
        <w:t>countries</w:t>
      </w:r>
      <w:r>
        <w:rPr>
          <w:rFonts w:ascii="Times New Roman" w:eastAsia="Times New Roman" w:hAnsi="Times New Roman" w:cs="Times New Roman"/>
        </w:rPr>
        <w:t xml:space="preserve"> within a region</w:t>
      </w:r>
      <w:r w:rsidR="002017B4" w:rsidRPr="00F444D5">
        <w:rPr>
          <w:rFonts w:ascii="Times New Roman" w:eastAsia="Times New Roman" w:hAnsi="Times New Roman" w:cs="Times New Roman"/>
        </w:rPr>
        <w:t xml:space="preserve">. </w:t>
      </w:r>
      <w:r>
        <w:rPr>
          <w:rFonts w:ascii="Times New Roman" w:hAnsi="Times New Roman" w:cs="Times New Roman"/>
        </w:rPr>
        <w:t>T</w:t>
      </w:r>
      <w:r w:rsidR="002017B4" w:rsidRPr="00F444D5">
        <w:rPr>
          <w:rFonts w:ascii="Times New Roman" w:hAnsi="Times New Roman" w:cs="Times New Roman"/>
        </w:rPr>
        <w:t xml:space="preserve">he primary </w:t>
      </w:r>
      <w:r>
        <w:rPr>
          <w:rFonts w:ascii="Times New Roman" w:hAnsi="Times New Roman" w:cs="Times New Roman"/>
        </w:rPr>
        <w:t>suspect</w:t>
      </w:r>
      <w:r w:rsidR="00EA03F3">
        <w:rPr>
          <w:rFonts w:ascii="Times New Roman" w:hAnsi="Times New Roman" w:cs="Times New Roman"/>
        </w:rPr>
        <w:t>s,</w:t>
      </w:r>
      <w:r>
        <w:rPr>
          <w:rFonts w:ascii="Times New Roman" w:hAnsi="Times New Roman" w:cs="Times New Roman"/>
        </w:rPr>
        <w:t xml:space="preserve"> as a </w:t>
      </w:r>
      <w:r w:rsidR="002017B4" w:rsidRPr="00F444D5">
        <w:rPr>
          <w:rFonts w:ascii="Times New Roman" w:hAnsi="Times New Roman" w:cs="Times New Roman"/>
        </w:rPr>
        <w:t xml:space="preserve">barrier to </w:t>
      </w:r>
      <w:r>
        <w:rPr>
          <w:rFonts w:ascii="Times New Roman" w:hAnsi="Times New Roman" w:cs="Times New Roman"/>
        </w:rPr>
        <w:t>market</w:t>
      </w:r>
      <w:r w:rsidR="002017B4" w:rsidRPr="00F444D5">
        <w:rPr>
          <w:rFonts w:ascii="Times New Roman" w:hAnsi="Times New Roman" w:cs="Times New Roman"/>
        </w:rPr>
        <w:t xml:space="preserve"> integration and </w:t>
      </w:r>
      <w:r>
        <w:rPr>
          <w:rFonts w:ascii="Times New Roman" w:hAnsi="Times New Roman" w:cs="Times New Roman"/>
        </w:rPr>
        <w:t xml:space="preserve">full price </w:t>
      </w:r>
      <w:r w:rsidR="002017B4" w:rsidRPr="00F444D5">
        <w:rPr>
          <w:rFonts w:ascii="Times New Roman" w:hAnsi="Times New Roman" w:cs="Times New Roman"/>
        </w:rPr>
        <w:t>transmission</w:t>
      </w:r>
      <w:r w:rsidR="00EA03F3">
        <w:rPr>
          <w:rFonts w:ascii="Times New Roman" w:hAnsi="Times New Roman" w:cs="Times New Roman"/>
        </w:rPr>
        <w:t>,</w:t>
      </w:r>
      <w:r w:rsidR="002017B4" w:rsidRPr="00F444D5">
        <w:rPr>
          <w:rFonts w:ascii="Times New Roman" w:hAnsi="Times New Roman" w:cs="Times New Roman"/>
        </w:rPr>
        <w:t xml:space="preserve"> are typically borders and distance. </w:t>
      </w:r>
      <w:r w:rsidR="00EA03F3" w:rsidRPr="00EA03F3">
        <w:rPr>
          <w:rFonts w:ascii="Times New Roman" w:hAnsi="Times New Roman" w:cs="Times New Roman"/>
          <w:highlight w:val="yellow"/>
        </w:rPr>
        <w:t>Dillon and Barrett (2016)</w:t>
      </w:r>
      <w:ins w:id="61" w:author="Justin Hastings" w:date="2023-02-01T18:43:00Z">
        <w:r w:rsidR="00FA4203">
          <w:rPr>
            <w:rFonts w:ascii="Times New Roman" w:hAnsi="Times New Roman" w:cs="Times New Roman"/>
          </w:rPr>
          <w:t>, for example,</w:t>
        </w:r>
      </w:ins>
      <w:r w:rsidR="00EA03F3" w:rsidRPr="00EA03F3">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w:t>
      </w:r>
      <w:proofErr w:type="spellStart"/>
      <w:r w:rsidR="00EA03F3" w:rsidRPr="00EA03F3">
        <w:rPr>
          <w:rFonts w:ascii="Times New Roman" w:hAnsi="Times New Roman" w:cs="Times New Roman"/>
          <w:highlight w:val="yellow"/>
        </w:rPr>
        <w:t>Baquedano</w:t>
      </w:r>
      <w:proofErr w:type="spellEnd"/>
      <w:r w:rsidR="00EA03F3" w:rsidRPr="00EA03F3">
        <w:rPr>
          <w:rFonts w:ascii="Times New Roman" w:hAnsi="Times New Roman" w:cs="Times New Roman"/>
          <w:highlight w:val="yellow"/>
        </w:rPr>
        <w:t xml:space="preserve"> and </w:t>
      </w:r>
      <w:proofErr w:type="spellStart"/>
      <w:r w:rsidR="00EA03F3" w:rsidRPr="00EA03F3">
        <w:rPr>
          <w:rFonts w:ascii="Times New Roman" w:hAnsi="Times New Roman" w:cs="Times New Roman"/>
          <w:highlight w:val="yellow"/>
        </w:rPr>
        <w:t>Liefert</w:t>
      </w:r>
      <w:proofErr w:type="spellEnd"/>
      <w:r w:rsidR="00EA03F3" w:rsidRPr="00EA03F3">
        <w:rPr>
          <w:rFonts w:ascii="Times New Roman" w:hAnsi="Times New Roman" w:cs="Times New Roman"/>
          <w:highlight w:val="yellow"/>
        </w:rPr>
        <w:t xml:space="preserve"> (2014)</w:t>
      </w:r>
      <w:r w:rsidR="00EA03F3" w:rsidRPr="00EA03F3">
        <w:rPr>
          <w:rFonts w:ascii="Times New Roman" w:hAnsi="Times New Roman" w:cs="Times New Roman"/>
        </w:rPr>
        <w:t xml:space="preserve"> </w:t>
      </w:r>
      <w:proofErr w:type="spellStart"/>
      <w:r w:rsidR="00EA03F3" w:rsidRPr="00EA03F3">
        <w:rPr>
          <w:rFonts w:ascii="Times New Roman" w:hAnsi="Times New Roman" w:cs="Times New Roman"/>
        </w:rPr>
        <w:t>analyze</w:t>
      </w:r>
      <w:proofErr w:type="spellEnd"/>
      <w:r w:rsidR="00EA03F3" w:rsidRPr="00EA03F3">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w:t>
      </w:r>
      <w:r w:rsidR="00EA03F3" w:rsidRPr="00DA0580">
        <w:rPr>
          <w:rFonts w:ascii="Times New Roman" w:hAnsi="Times New Roman" w:cs="Times New Roman"/>
          <w:rPrChange w:id="62" w:author="Justin Hastings" w:date="2023-02-03T12:20:00Z">
            <w:rPr>
              <w:rFonts w:ascii="Times New Roman" w:hAnsi="Times New Roman" w:cs="Times New Roman"/>
            </w:rPr>
          </w:rPrChange>
        </w:rPr>
        <w:t xml:space="preserve">). </w:t>
      </w:r>
      <w:r w:rsidR="002017B4" w:rsidRPr="00DA0580">
        <w:rPr>
          <w:rFonts w:ascii="Times New Roman" w:hAnsi="Times New Roman" w:cs="Times New Roman"/>
          <w:noProof/>
          <w:rPrChange w:id="63" w:author="Justin Hastings" w:date="2023-02-03T12:20:00Z">
            <w:rPr>
              <w:rFonts w:ascii="Times New Roman" w:hAnsi="Times New Roman" w:cs="Times New Roman"/>
              <w:noProof/>
            </w:rPr>
          </w:rPrChange>
        </w:rPr>
        <w:t>Mengel and Cramon-Taubadel (2014)</w:t>
      </w:r>
      <w:r w:rsidR="002017B4" w:rsidRPr="00DA0580">
        <w:rPr>
          <w:rFonts w:ascii="Times New Roman" w:hAnsi="Times New Roman" w:cs="Times New Roman"/>
          <w:rPrChange w:id="64" w:author="Justin Hastings" w:date="2023-02-03T12:20:00Z">
            <w:rPr>
              <w:rFonts w:ascii="Times New Roman" w:hAnsi="Times New Roman" w:cs="Times New Roman"/>
            </w:rPr>
          </w:rPrChange>
        </w:rPr>
        <w:t xml:space="preserve"> </w:t>
      </w:r>
      <w:ins w:id="65" w:author="Justin Hastings" w:date="2023-02-01T18:43:00Z">
        <w:r w:rsidR="00FA4203" w:rsidRPr="00DA0580">
          <w:rPr>
            <w:rFonts w:ascii="Times New Roman" w:hAnsi="Times New Roman" w:cs="Times New Roman"/>
            <w:rPrChange w:id="66" w:author="Justin Hastings" w:date="2023-02-03T12:20:00Z">
              <w:rPr>
                <w:rFonts w:ascii="Times New Roman" w:hAnsi="Times New Roman" w:cs="Times New Roman"/>
                <w:highlight w:val="red"/>
              </w:rPr>
            </w:rPrChange>
          </w:rPr>
          <w:t>find that markets within country are more likely to be co-integrated than markets between countries, while mark</w:t>
        </w:r>
      </w:ins>
      <w:ins w:id="67" w:author="Justin Hastings" w:date="2023-02-01T18:44:00Z">
        <w:r w:rsidR="00FA4203" w:rsidRPr="00DA0580">
          <w:rPr>
            <w:rFonts w:ascii="Times New Roman" w:hAnsi="Times New Roman" w:cs="Times New Roman"/>
            <w:rPrChange w:id="68" w:author="Justin Hastings" w:date="2023-02-03T12:20:00Z">
              <w:rPr>
                <w:rFonts w:ascii="Times New Roman" w:hAnsi="Times New Roman" w:cs="Times New Roman"/>
                <w:highlight w:val="red"/>
              </w:rPr>
            </w:rPrChange>
          </w:rPr>
          <w:t xml:space="preserve">ets separated by </w:t>
        </w:r>
        <w:r w:rsidR="00FA4203" w:rsidRPr="00DA0580">
          <w:rPr>
            <w:rFonts w:ascii="Times New Roman" w:hAnsi="Times New Roman" w:cs="Times New Roman"/>
            <w:rPrChange w:id="69" w:author="Justin Hastings" w:date="2023-02-03T12:20:00Z">
              <w:rPr>
                <w:rFonts w:ascii="Times New Roman" w:hAnsi="Times New Roman" w:cs="Times New Roman"/>
                <w:highlight w:val="red"/>
              </w:rPr>
            </w:rPrChange>
          </w:rPr>
          <w:lastRenderedPageBreak/>
          <w:t xml:space="preserve">great distances (both </w:t>
        </w:r>
        <w:proofErr w:type="spellStart"/>
        <w:r w:rsidR="00FA4203" w:rsidRPr="00DA0580">
          <w:rPr>
            <w:rFonts w:ascii="Times New Roman" w:hAnsi="Times New Roman" w:cs="Times New Roman"/>
            <w:rPrChange w:id="70" w:author="Justin Hastings" w:date="2023-02-03T12:20:00Z">
              <w:rPr>
                <w:rFonts w:ascii="Times New Roman" w:hAnsi="Times New Roman" w:cs="Times New Roman"/>
                <w:highlight w:val="red"/>
              </w:rPr>
            </w:rPrChange>
          </w:rPr>
          <w:t>wihin</w:t>
        </w:r>
        <w:proofErr w:type="spellEnd"/>
        <w:r w:rsidR="00FA4203" w:rsidRPr="00DA0580">
          <w:rPr>
            <w:rFonts w:ascii="Times New Roman" w:hAnsi="Times New Roman" w:cs="Times New Roman"/>
            <w:rPrChange w:id="71" w:author="Justin Hastings" w:date="2023-02-03T12:20:00Z">
              <w:rPr>
                <w:rFonts w:ascii="Times New Roman" w:hAnsi="Times New Roman" w:cs="Times New Roman"/>
                <w:highlight w:val="red"/>
              </w:rPr>
            </w:rPrChange>
          </w:rPr>
          <w:t xml:space="preserve"> and between countries) are slower to adjust </w:t>
        </w:r>
        <w:proofErr w:type="gramStart"/>
        <w:r w:rsidR="00FA4203" w:rsidRPr="00DA0580">
          <w:rPr>
            <w:rFonts w:ascii="Times New Roman" w:hAnsi="Times New Roman" w:cs="Times New Roman"/>
            <w:rPrChange w:id="72" w:author="Justin Hastings" w:date="2023-02-03T12:20:00Z">
              <w:rPr>
                <w:rFonts w:ascii="Times New Roman" w:hAnsi="Times New Roman" w:cs="Times New Roman"/>
                <w:highlight w:val="red"/>
              </w:rPr>
            </w:rPrChange>
          </w:rPr>
          <w:t>prices, and</w:t>
        </w:r>
        <w:proofErr w:type="gramEnd"/>
        <w:r w:rsidR="00FA4203" w:rsidRPr="00DA0580">
          <w:rPr>
            <w:rFonts w:ascii="Times New Roman" w:hAnsi="Times New Roman" w:cs="Times New Roman"/>
            <w:rPrChange w:id="73" w:author="Justin Hastings" w:date="2023-02-03T12:20:00Z">
              <w:rPr>
                <w:rFonts w:ascii="Times New Roman" w:hAnsi="Times New Roman" w:cs="Times New Roman"/>
                <w:highlight w:val="red"/>
              </w:rPr>
            </w:rPrChange>
          </w:rPr>
          <w:t xml:space="preserve"> have lower co-integration. </w:t>
        </w:r>
      </w:ins>
      <w:del w:id="74" w:author="Justin Hastings" w:date="2023-02-01T18:44:00Z">
        <w:r w:rsidR="002017B4" w:rsidRPr="00FA4203" w:rsidDel="00FA4203">
          <w:rPr>
            <w:rFonts w:ascii="Times New Roman" w:hAnsi="Times New Roman" w:cs="Times New Roman"/>
            <w:highlight w:val="red"/>
            <w:rPrChange w:id="75" w:author="Justin Hastings" w:date="2023-02-01T18:35:00Z">
              <w:rPr>
                <w:rFonts w:ascii="Times New Roman" w:hAnsi="Times New Roman" w:cs="Times New Roman"/>
              </w:rPr>
            </w:rPrChange>
          </w:rPr>
          <w:delText>conduct a meta-analysis of 57 market integration studies, and find that markets within countries are 23% more likely to be co-integrated than markets separated by an international border, while markets separated by 1000 kilometers within a country are between 6% and 20% slower to adjust prices and have 7% lower co-integration, while international markets are 13% slower to adjust prices.</w:delText>
        </w:r>
        <w:r w:rsidR="002017B4" w:rsidRPr="00F444D5" w:rsidDel="00FA4203">
          <w:rPr>
            <w:rFonts w:ascii="Times New Roman" w:hAnsi="Times New Roman" w:cs="Times New Roman"/>
          </w:rPr>
          <w:delText xml:space="preserve"> </w:delText>
        </w:r>
      </w:del>
      <w:r w:rsidR="002017B4" w:rsidRPr="00F444D5">
        <w:rPr>
          <w:rFonts w:ascii="Times New Roman" w:hAnsi="Times New Roman" w:cs="Times New Roman"/>
        </w:rPr>
        <w:t xml:space="preserve">Distance has negligible effects between international markets. Borders </w:t>
      </w:r>
      <w:r>
        <w:rPr>
          <w:rFonts w:ascii="Times New Roman" w:hAnsi="Times New Roman" w:cs="Times New Roman"/>
        </w:rPr>
        <w:t>do not always or necessarily align with sovereign dividers between countries. Ethnic division, which may segregate smaller regions within a country, or extend a region across two or more countries, may be a more apparent barrier</w:t>
      </w:r>
      <w:del w:id="76" w:author="Justin Hastings" w:date="2023-02-01T18:44:00Z">
        <w:r w:rsidDel="00FA4203">
          <w:rPr>
            <w:rFonts w:ascii="Times New Roman" w:hAnsi="Times New Roman" w:cs="Times New Roman"/>
          </w:rPr>
          <w:delText>s</w:delText>
        </w:r>
      </w:del>
      <w:r>
        <w:rPr>
          <w:rFonts w:ascii="Times New Roman" w:hAnsi="Times New Roman" w:cs="Times New Roman"/>
        </w:rPr>
        <w:t xml:space="preserve"> to trade and, therefore, for market integration</w:t>
      </w:r>
      <w:r w:rsidR="001E52A8">
        <w:rPr>
          <w:rFonts w:ascii="Times New Roman" w:hAnsi="Times New Roman" w:cs="Times New Roman"/>
        </w:rPr>
        <w:t xml:space="preserve"> </w:t>
      </w:r>
      <w:r w:rsidR="001E52A8" w:rsidRPr="005004B0">
        <w:rPr>
          <w:rFonts w:ascii="Times New Roman" w:hAnsi="Times New Roman" w:cs="Times New Roman"/>
        </w:rPr>
        <w:t>(Aker et al 2010, 2014</w:t>
      </w:r>
      <w:r w:rsidR="001E52A8" w:rsidRPr="00F444D5">
        <w:rPr>
          <w:rFonts w:ascii="Times New Roman" w:hAnsi="Times New Roman" w:cs="Times New Roman"/>
        </w:rPr>
        <w:t>)</w:t>
      </w:r>
      <w:r>
        <w:rPr>
          <w:rFonts w:ascii="Times New Roman" w:hAnsi="Times New Roman" w:cs="Times New Roman"/>
        </w:rPr>
        <w:t xml:space="preserve">. Likewise, distance is not </w:t>
      </w:r>
      <w:r w:rsidR="00C85EA4">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Pr>
          <w:rFonts w:ascii="Times New Roman" w:hAnsi="Times New Roman" w:cs="Times New Roman"/>
        </w:rPr>
        <w:t xml:space="preserve">people—traders in this instance—travelling the </w:t>
      </w:r>
      <w:r w:rsidR="00C85EA4">
        <w:rPr>
          <w:rFonts w:ascii="Times New Roman" w:hAnsi="Times New Roman" w:cs="Times New Roman"/>
        </w:rPr>
        <w:t xml:space="preserve">road. </w:t>
      </w:r>
    </w:p>
    <w:p w14:paraId="590F1774" w14:textId="4F4ED6E1" w:rsidR="00C85EA4" w:rsidRPr="00F444D5" w:rsidRDefault="00C85EA4" w:rsidP="00FA4203">
      <w:pPr>
        <w:ind w:firstLine="360"/>
        <w:jc w:val="both"/>
        <w:rPr>
          <w:rFonts w:ascii="Times New Roman" w:hAnsi="Times New Roman" w:cs="Times New Roman"/>
        </w:rPr>
        <w:pPrChange w:id="77" w:author="Justin Hastings" w:date="2023-02-01T18:35:00Z">
          <w:pPr>
            <w:spacing w:after="120"/>
            <w:ind w:firstLine="360"/>
            <w:jc w:val="both"/>
          </w:pPr>
        </w:pPrChange>
      </w:pPr>
      <w:r>
        <w:rPr>
          <w:rFonts w:ascii="Times New Roman" w:hAnsi="Times New Roman" w:cs="Times New Roman"/>
        </w:rPr>
        <w:t xml:space="preserve">In </w:t>
      </w:r>
      <w:r w:rsidR="001E52A8">
        <w:rPr>
          <w:rFonts w:ascii="Times New Roman" w:hAnsi="Times New Roman" w:cs="Times New Roman"/>
        </w:rPr>
        <w:t>the</w:t>
      </w:r>
      <w:r>
        <w:rPr>
          <w:rFonts w:ascii="Times New Roman" w:hAnsi="Times New Roman" w:cs="Times New Roman"/>
        </w:rPr>
        <w:t xml:space="preserve"> temporal context, the lack of storage has been an ongoing issue for decades in many low- and middle-income countries [</w:t>
      </w:r>
      <w:r w:rsidRPr="00C85EA4">
        <w:rPr>
          <w:rFonts w:ascii="Times New Roman" w:hAnsi="Times New Roman" w:cs="Times New Roman"/>
          <w:highlight w:val="yellow"/>
        </w:rPr>
        <w:t>need to add citations</w:t>
      </w:r>
      <w:r>
        <w:rPr>
          <w:rFonts w:ascii="Times New Roman" w:hAnsi="Times New Roman" w:cs="Times New Roman"/>
        </w:rPr>
        <w:t>]</w:t>
      </w:r>
      <w:ins w:id="78" w:author="Justin Hastings" w:date="2023-02-01T18:44:00Z">
        <w:r w:rsidR="00FA4203">
          <w:rPr>
            <w:rFonts w:ascii="Times New Roman" w:hAnsi="Times New Roman" w:cs="Times New Roman"/>
          </w:rPr>
          <w:t>, s</w:t>
        </w:r>
      </w:ins>
      <w:del w:id="79" w:author="Justin Hastings" w:date="2023-02-01T18:44:00Z">
        <w:r w:rsidDel="00FA4203">
          <w:rPr>
            <w:rFonts w:ascii="Times New Roman" w:hAnsi="Times New Roman" w:cs="Times New Roman"/>
          </w:rPr>
          <w:delText xml:space="preserve">. </w:delText>
        </w:r>
        <w:r w:rsidR="001648CB" w:rsidDel="00FA4203">
          <w:rPr>
            <w:rFonts w:ascii="Times New Roman" w:hAnsi="Times New Roman" w:cs="Times New Roman"/>
          </w:rPr>
          <w:delText>S</w:delText>
        </w:r>
      </w:del>
      <w:r w:rsidR="001648CB">
        <w:rPr>
          <w:rFonts w:ascii="Times New Roman" w:hAnsi="Times New Roman" w:cs="Times New Roman"/>
        </w:rPr>
        <w:t xml:space="preserve">o much so that is has been dubbed as the “storage puzzle” (e.g., Cardell and Michelson, 2023). Even if it is seemingly more profitable to retain the crop for a later resale, for example during the lean season, farmers opt for immediate disposal of the harvest. The lack of storage facilities may be a part of the reason. But there is seemingly more to that. As it stands, conflict may have something to do with it. </w:t>
      </w:r>
      <w:r w:rsidR="001648CB" w:rsidRPr="001648CB">
        <w:rPr>
          <w:rFonts w:ascii="Times New Roman" w:hAnsi="Times New Roman" w:cs="Times New Roman"/>
        </w:rPr>
        <w:t xml:space="preserve">Whether selling the crop at harvest </w:t>
      </w:r>
      <w:r w:rsidR="001648CB">
        <w:rPr>
          <w:rFonts w:ascii="Times New Roman" w:hAnsi="Times New Roman" w:cs="Times New Roman"/>
        </w:rPr>
        <w:t>may be seen, by farmers, as</w:t>
      </w:r>
      <w:r w:rsidR="001648CB" w:rsidRPr="001648CB">
        <w:rPr>
          <w:rFonts w:ascii="Times New Roman" w:hAnsi="Times New Roman" w:cs="Times New Roman"/>
        </w:rPr>
        <w:t xml:space="preserve"> </w:t>
      </w:r>
      <w:r w:rsidR="001648CB">
        <w:rPr>
          <w:rFonts w:ascii="Times New Roman" w:hAnsi="Times New Roman" w:cs="Times New Roman"/>
        </w:rPr>
        <w:t>a</w:t>
      </w:r>
      <w:r w:rsidR="001648CB" w:rsidRPr="001648CB">
        <w:rPr>
          <w:rFonts w:ascii="Times New Roman" w:hAnsi="Times New Roman" w:cs="Times New Roman"/>
        </w:rPr>
        <w:t xml:space="preserve"> </w:t>
      </w:r>
      <w:r w:rsidR="001648CB">
        <w:rPr>
          <w:rFonts w:ascii="Times New Roman" w:hAnsi="Times New Roman" w:cs="Times New Roman"/>
        </w:rPr>
        <w:t>measure to mitigate the risk of</w:t>
      </w:r>
      <w:r w:rsidR="001648CB" w:rsidRPr="001648CB">
        <w:rPr>
          <w:rFonts w:ascii="Times New Roman" w:hAnsi="Times New Roman" w:cs="Times New Roman"/>
        </w:rPr>
        <w:t xml:space="preserve"> becoming a target of </w:t>
      </w:r>
      <w:r w:rsidR="001648CB">
        <w:rPr>
          <w:rFonts w:ascii="Times New Roman" w:hAnsi="Times New Roman" w:cs="Times New Roman"/>
        </w:rPr>
        <w:t>an attack by perpetrators</w:t>
      </w:r>
      <w:r w:rsidR="001648CB" w:rsidRPr="001648CB">
        <w:rPr>
          <w:rFonts w:ascii="Times New Roman" w:hAnsi="Times New Roman" w:cs="Times New Roman"/>
        </w:rPr>
        <w:t>.</w:t>
      </w:r>
    </w:p>
    <w:p w14:paraId="59E32FA2" w14:textId="742C290C" w:rsidR="002017B4" w:rsidRPr="005004B0" w:rsidRDefault="002017B4" w:rsidP="00FA4203">
      <w:pPr>
        <w:ind w:firstLine="360"/>
        <w:jc w:val="both"/>
        <w:rPr>
          <w:rFonts w:ascii="Times New Roman" w:hAnsi="Times New Roman" w:cs="Times New Roman"/>
        </w:rPr>
        <w:pPrChange w:id="80" w:author="Justin Hastings" w:date="2023-02-01T18:35:00Z">
          <w:pPr>
            <w:spacing w:after="120"/>
            <w:ind w:firstLine="360"/>
            <w:jc w:val="both"/>
          </w:pPr>
        </w:pPrChange>
      </w:pPr>
      <w:r w:rsidRPr="005004B0">
        <w:rPr>
          <w:rFonts w:ascii="Times New Roman" w:hAnsi="Times New Roman" w:cs="Times New Roman"/>
        </w:rPr>
        <w:t xml:space="preserve">Connecting market integration to institutional and other factors has been more tentative. </w:t>
      </w:r>
      <w:r w:rsidRPr="00F444D5">
        <w:rPr>
          <w:rFonts w:ascii="Times New Roman" w:hAnsi="Times New Roman" w:cs="Times New Roman"/>
        </w:rPr>
        <w:t>Market integration of prices across a putative territory is a plausible method of determining whether the markets are operating as if they are within a single country.</w:t>
      </w:r>
      <w:r>
        <w:rPr>
          <w:rFonts w:ascii="Times New Roman" w:hAnsi="Times New Roman" w:cs="Times New Roman"/>
        </w:rPr>
        <w:t xml:space="preserve"> </w:t>
      </w:r>
      <w:r w:rsidRPr="005004B0">
        <w:rPr>
          <w:rFonts w:ascii="Times New Roman" w:hAnsi="Times New Roman" w:cs="Times New Roman"/>
        </w:rPr>
        <w:t xml:space="preserve">The prevailing assumption and finding across many studies of states with fragmented, dysfunctional, or non-existent formal economic institutions is that there will be considerable price dispersion in different markets across relatively large distances </w:t>
      </w:r>
      <w:r>
        <w:rPr>
          <w:rFonts w:ascii="Times New Roman" w:hAnsi="Times New Roman" w:cs="Times New Roman"/>
          <w:noProof/>
        </w:rPr>
        <w:t>(Aker, 2010; Aker &amp; Fafchamps, 2014; Aker &amp; Mbiti, 2010)</w:t>
      </w:r>
      <w:r w:rsidRPr="005004B0">
        <w:rPr>
          <w:rFonts w:ascii="Times New Roman" w:hAnsi="Times New Roman" w:cs="Times New Roman"/>
        </w:rPr>
        <w:t xml:space="preserve">. Indeed, the main reasons for lack of market integration in Africa are risk, lack of information, poor infrastructure, and lack of government capacity </w:t>
      </w:r>
      <w:r>
        <w:rPr>
          <w:rFonts w:ascii="Times New Roman" w:hAnsi="Times New Roman" w:cs="Times New Roman"/>
          <w:noProof/>
        </w:rPr>
        <w:t>(Rashid et al., 2010)</w:t>
      </w:r>
      <w:r w:rsidRPr="005004B0">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Pr>
          <w:rFonts w:ascii="Times New Roman" w:hAnsi="Times New Roman" w:cs="Times New Roman"/>
          <w:noProof/>
        </w:rPr>
        <w:t>(Herbst, 2000)</w:t>
      </w:r>
      <w:r w:rsidRPr="005004B0">
        <w:rPr>
          <w:rFonts w:ascii="Times New Roman" w:hAnsi="Times New Roman" w:cs="Times New Roman"/>
        </w:rPr>
        <w:t>,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countries, and is often a larger source of price dispersion than borders in many landlocked African countries</w:t>
      </w:r>
      <w:r>
        <w:rPr>
          <w:rFonts w:ascii="Times New Roman" w:hAnsi="Times New Roman" w:cs="Times New Roman"/>
        </w:rPr>
        <w:t xml:space="preserve"> </w:t>
      </w:r>
      <w:r>
        <w:rPr>
          <w:rFonts w:ascii="Times New Roman" w:hAnsi="Times New Roman" w:cs="Times New Roman"/>
          <w:noProof/>
        </w:rPr>
        <w:t>(Dillon &amp; Barrett, 2016; Minten &amp; Kyle, 1999; Versailles, 2012)</w:t>
      </w:r>
      <w:r>
        <w:rPr>
          <w:rFonts w:ascii="Times New Roman" w:hAnsi="Times New Roman" w:cs="Times New Roman"/>
        </w:rPr>
        <w:t>.</w:t>
      </w:r>
    </w:p>
    <w:p w14:paraId="402F5DBE" w14:textId="09B57A73" w:rsidR="001E52A8" w:rsidRDefault="002017B4" w:rsidP="00FA4203">
      <w:pPr>
        <w:ind w:firstLine="360"/>
        <w:jc w:val="both"/>
        <w:rPr>
          <w:rFonts w:ascii="Times New Roman" w:hAnsi="Times New Roman" w:cs="Times New Roman"/>
        </w:rPr>
        <w:pPrChange w:id="81" w:author="Justin Hastings" w:date="2023-02-01T18:35:00Z">
          <w:pPr>
            <w:spacing w:after="120"/>
            <w:ind w:firstLine="360"/>
            <w:jc w:val="both"/>
          </w:pPr>
        </w:pPrChange>
      </w:pPr>
      <w:r w:rsidRPr="005004B0">
        <w:rPr>
          <w:rFonts w:ascii="Times New Roman" w:hAnsi="Times New Roman" w:cs="Times New Roman"/>
        </w:rPr>
        <w:t xml:space="preserve">Second, political fragmentation and violence mean that different, often hostile actors govern </w:t>
      </w:r>
      <w:ins w:id="82" w:author="Justin Hastings" w:date="2023-02-02T17:24:00Z">
        <w:r w:rsidR="000D4DF7">
          <w:rPr>
            <w:rFonts w:ascii="Times New Roman" w:hAnsi="Times New Roman" w:cs="Times New Roman"/>
          </w:rPr>
          <w:t xml:space="preserve">food </w:t>
        </w:r>
      </w:ins>
      <w:r w:rsidRPr="005004B0">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ins w:id="83" w:author="Justin Hastings" w:date="2023-02-03T12:23:00Z">
        <w:r w:rsidR="00DA0580">
          <w:rPr>
            <w:rFonts w:ascii="Times New Roman" w:hAnsi="Times New Roman" w:cs="Times New Roman"/>
          </w:rPr>
          <w:t xml:space="preserve"> (Hastings et al 2022</w:t>
        </w:r>
      </w:ins>
      <w:ins w:id="84" w:author="Justin Hastings" w:date="2023-02-03T12:24:00Z">
        <w:r w:rsidR="00DA0580">
          <w:rPr>
            <w:rFonts w:ascii="Times New Roman" w:hAnsi="Times New Roman" w:cs="Times New Roman"/>
          </w:rPr>
          <w:t>), thus leading to an inability to efficiently move food around, to, or from a country</w:t>
        </w:r>
      </w:ins>
      <w:r w:rsidRPr="005004B0">
        <w:rPr>
          <w:rFonts w:ascii="Times New Roman" w:hAnsi="Times New Roman" w:cs="Times New Roman"/>
        </w:rPr>
        <w:t xml:space="preserve">. </w:t>
      </w:r>
      <w:r w:rsidR="001648CB">
        <w:rPr>
          <w:rFonts w:ascii="Times New Roman" w:hAnsi="Times New Roman" w:cs="Times New Roman"/>
        </w:rPr>
        <w:t xml:space="preserve">To that end, the presence of roads will not necessarily result in </w:t>
      </w:r>
      <w:r w:rsidR="0076153E">
        <w:rPr>
          <w:rFonts w:ascii="Times New Roman" w:hAnsi="Times New Roman" w:cs="Times New Roman"/>
        </w:rPr>
        <w:t xml:space="preserve">a spatial equilibrium between the markets—the presence of conflict actors along the road may serve as a barrier too big to overcome. </w:t>
      </w:r>
      <w:r w:rsidRPr="005004B0">
        <w:rPr>
          <w:rFonts w:ascii="Times New Roman" w:hAnsi="Times New Roman" w:cs="Times New Roman"/>
        </w:rPr>
        <w:t xml:space="preserve">Moreover, the lack of functioning formal state institutions means that state enforcement of contracts and resolution of disputes is patchy or uneven </w:t>
      </w:r>
      <w:r>
        <w:rPr>
          <w:rFonts w:ascii="Times New Roman" w:hAnsi="Times New Roman" w:cs="Times New Roman"/>
          <w:noProof/>
        </w:rPr>
        <w:t>(Börzel, Hönke, &amp; Thauer, 2012; Krasner &amp; Risse, 2014; Scott, 2010)</w:t>
      </w:r>
      <w:r w:rsidRPr="005004B0">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Pr>
          <w:rFonts w:ascii="Times New Roman" w:hAnsi="Times New Roman" w:cs="Times New Roman"/>
          <w:noProof/>
        </w:rPr>
        <w:t>(Greif, 1993; Haggard, Lee, &amp; Noland, 2012; Robinson, 2016)</w:t>
      </w:r>
      <w:r w:rsidRPr="005004B0">
        <w:rPr>
          <w:rFonts w:ascii="Times New Roman" w:hAnsi="Times New Roman" w:cs="Times New Roman"/>
        </w:rPr>
        <w:t xml:space="preserve">. Non-political boundaries can also decrease market integration. In Africa, </w:t>
      </w:r>
      <w:ins w:id="85" w:author="Justin Hastings" w:date="2023-02-02T17:24:00Z">
        <w:r w:rsidR="000D4DF7">
          <w:rPr>
            <w:rFonts w:ascii="Times New Roman" w:hAnsi="Times New Roman" w:cs="Times New Roman"/>
          </w:rPr>
          <w:t xml:space="preserve">for example, </w:t>
        </w:r>
      </w:ins>
      <w:r w:rsidRPr="005004B0">
        <w:rPr>
          <w:rFonts w:ascii="Times New Roman" w:hAnsi="Times New Roman" w:cs="Times New Roman"/>
        </w:rPr>
        <w:t>ethnic boundaries serve as a barrier to integration (Aker et al 2010, 2014</w:t>
      </w:r>
      <w:r w:rsidRPr="00F444D5">
        <w:rPr>
          <w:rFonts w:ascii="Times New Roman" w:hAnsi="Times New Roman" w:cs="Times New Roman"/>
        </w:rPr>
        <w:t xml:space="preserve">). </w:t>
      </w:r>
      <w:del w:id="86" w:author="Justin Hastings" w:date="2023-02-02T17:24:00Z">
        <w:r w:rsidRPr="00F444D5" w:rsidDel="000D4DF7">
          <w:rPr>
            <w:rFonts w:ascii="Times New Roman" w:hAnsi="Times New Roman" w:cs="Times New Roman"/>
          </w:rPr>
          <w:delText xml:space="preserve">Outside of Africa, </w:delText>
        </w:r>
        <w:r w:rsidRPr="00F444D5" w:rsidDel="000D4DF7">
          <w:rPr>
            <w:rFonts w:ascii="Times New Roman" w:hAnsi="Times New Roman" w:cs="Times New Roman"/>
            <w:noProof/>
          </w:rPr>
          <w:delText>Schulze and Wolf (2008)</w:delText>
        </w:r>
        <w:r w:rsidRPr="00F444D5" w:rsidDel="000D4DF7">
          <w:rPr>
            <w:rFonts w:ascii="Times New Roman" w:hAnsi="Times New Roman" w:cs="Times New Roman"/>
          </w:rPr>
          <w:delText xml:space="preserve"> find that the Hapsburg Empire had internal "borders decades before" it broke up, with internal border effects delineated by ethnolinguistic groupings rather than political borders.</w:delText>
        </w:r>
        <w:r w:rsidDel="000D4DF7">
          <w:rPr>
            <w:rFonts w:ascii="Times New Roman" w:hAnsi="Times New Roman" w:cs="Times New Roman"/>
          </w:rPr>
          <w:delText xml:space="preserve"> </w:delText>
        </w:r>
      </w:del>
      <w:ins w:id="87" w:author="Justin Hastings" w:date="2023-02-02T09:21:00Z">
        <w:r w:rsidR="00FA4203">
          <w:rPr>
            <w:rFonts w:ascii="Times New Roman" w:hAnsi="Times New Roman" w:cs="Times New Roman"/>
          </w:rPr>
          <w:t>Thus, political fragmentation</w:t>
        </w:r>
      </w:ins>
      <w:ins w:id="88" w:author="Justin Hastings" w:date="2023-02-03T12:22:00Z">
        <w:r w:rsidR="00DA0580">
          <w:rPr>
            <w:rFonts w:ascii="Times New Roman" w:hAnsi="Times New Roman" w:cs="Times New Roman"/>
          </w:rPr>
          <w:t xml:space="preserve"> and conflict</w:t>
        </w:r>
      </w:ins>
      <w:ins w:id="89" w:author="Justin Hastings" w:date="2023-02-02T09:21:00Z">
        <w:r w:rsidR="00FA4203">
          <w:rPr>
            <w:rFonts w:ascii="Times New Roman" w:hAnsi="Times New Roman" w:cs="Times New Roman"/>
          </w:rPr>
          <w:t xml:space="preserve"> can affect market integration, which in</w:t>
        </w:r>
      </w:ins>
      <w:ins w:id="90" w:author="Justin Hastings" w:date="2023-02-02T09:22:00Z">
        <w:r w:rsidR="00FA4203">
          <w:rPr>
            <w:rFonts w:ascii="Times New Roman" w:hAnsi="Times New Roman" w:cs="Times New Roman"/>
          </w:rPr>
          <w:t xml:space="preserve"> turn can imperil populations’ food security.</w:t>
        </w:r>
      </w:ins>
    </w:p>
    <w:p w14:paraId="586B5F7D" w14:textId="77777777" w:rsidR="002017B4" w:rsidRPr="005004B0" w:rsidRDefault="002017B4" w:rsidP="00FA4203">
      <w:pPr>
        <w:rPr>
          <w:rFonts w:ascii="Times New Roman" w:hAnsi="Times New Roman" w:cs="Times New Roman"/>
          <w:b/>
          <w:bCs/>
        </w:rPr>
        <w:pPrChange w:id="91" w:author="Justin Hastings" w:date="2023-02-01T18:35:00Z">
          <w:pPr>
            <w:spacing w:after="120"/>
          </w:pPr>
        </w:pPrChange>
      </w:pPr>
    </w:p>
    <w:p w14:paraId="2A3B286F" w14:textId="04CC1CD6" w:rsidR="002017B4" w:rsidRDefault="002017B4" w:rsidP="00FA4203">
      <w:pPr>
        <w:rPr>
          <w:ins w:id="92" w:author="Justin Hastings" w:date="2023-02-02T09:26:00Z"/>
          <w:rFonts w:ascii="Times New Roman" w:hAnsi="Times New Roman" w:cs="Times New Roman"/>
          <w:b/>
          <w:bCs/>
        </w:rPr>
      </w:pPr>
      <w:r w:rsidRPr="005004B0">
        <w:rPr>
          <w:rFonts w:ascii="Times New Roman" w:hAnsi="Times New Roman" w:cs="Times New Roman"/>
          <w:b/>
          <w:bCs/>
        </w:rPr>
        <w:t>INVESTIGATORS/CAPABILITY</w:t>
      </w:r>
    </w:p>
    <w:p w14:paraId="257B00A8" w14:textId="1263A5BA" w:rsidR="00FA4203" w:rsidRPr="00FA4203" w:rsidDel="00FA4203" w:rsidRDefault="00FA4203" w:rsidP="00FA4203">
      <w:pPr>
        <w:jc w:val="both"/>
        <w:rPr>
          <w:del w:id="93" w:author="Justin Hastings" w:date="2023-02-02T09:38:00Z"/>
          <w:rFonts w:ascii="Times New Roman" w:hAnsi="Times New Roman" w:cs="Times New Roman"/>
          <w:rPrChange w:id="94" w:author="Justin Hastings" w:date="2023-02-02T09:47:00Z">
            <w:rPr>
              <w:del w:id="95" w:author="Justin Hastings" w:date="2023-02-02T09:38:00Z"/>
              <w:rFonts w:ascii="Times New Roman" w:hAnsi="Times New Roman" w:cs="Times New Roman"/>
              <w:b/>
              <w:bCs/>
            </w:rPr>
          </w:rPrChange>
        </w:rPr>
        <w:pPrChange w:id="96" w:author="Justin Hastings" w:date="2023-02-02T09:38:00Z">
          <w:pPr>
            <w:spacing w:after="120"/>
          </w:pPr>
        </w:pPrChange>
      </w:pPr>
      <w:ins w:id="97" w:author="Justin Hastings" w:date="2023-02-02T09:26:00Z">
        <w:r w:rsidRPr="00461CF9">
          <w:rPr>
            <w:rFonts w:ascii="Times New Roman" w:hAnsi="Times New Roman" w:cs="Times New Roman"/>
          </w:rPr>
          <w:t>The project team is</w:t>
        </w:r>
      </w:ins>
      <w:ins w:id="98" w:author="Justin Hastings" w:date="2023-02-02T09:32:00Z">
        <w:r w:rsidRPr="00461CF9">
          <w:rPr>
            <w:rFonts w:ascii="Times New Roman" w:hAnsi="Times New Roman" w:cs="Times New Roman"/>
          </w:rPr>
          <w:t xml:space="preserve"> structured so as to bring the project to </w:t>
        </w:r>
        <w:proofErr w:type="spellStart"/>
        <w:r w:rsidRPr="00461CF9">
          <w:rPr>
            <w:rFonts w:ascii="Times New Roman" w:hAnsi="Times New Roman" w:cs="Times New Roman"/>
          </w:rPr>
          <w:t>a</w:t>
        </w:r>
        <w:proofErr w:type="spellEnd"/>
        <w:r w:rsidRPr="00461CF9">
          <w:rPr>
            <w:rFonts w:ascii="Times New Roman" w:hAnsi="Times New Roman" w:cs="Times New Roman"/>
          </w:rPr>
          <w:t xml:space="preserve"> successful conclusion. Because the links between </w:t>
        </w:r>
      </w:ins>
      <w:ins w:id="99" w:author="Justin Hastings" w:date="2023-02-02T09:33:00Z">
        <w:r w:rsidRPr="00F05843">
          <w:rPr>
            <w:rFonts w:ascii="Times New Roman" w:hAnsi="Times New Roman" w:cs="Times New Roman"/>
          </w:rPr>
          <w:t>conflict</w:t>
        </w:r>
      </w:ins>
      <w:ins w:id="100" w:author="Justin Hastings" w:date="2023-02-03T12:31:00Z">
        <w:r w:rsidR="00BC1D13">
          <w:rPr>
            <w:rFonts w:ascii="Times New Roman" w:hAnsi="Times New Roman" w:cs="Times New Roman"/>
          </w:rPr>
          <w:t>, markets,</w:t>
        </w:r>
      </w:ins>
      <w:ins w:id="101" w:author="Justin Hastings" w:date="2023-02-02T09:33:00Z">
        <w:r w:rsidRPr="00F05843">
          <w:rPr>
            <w:rFonts w:ascii="Times New Roman" w:hAnsi="Times New Roman" w:cs="Times New Roman"/>
          </w:rPr>
          <w:t xml:space="preserve"> and food securi</w:t>
        </w:r>
        <w:r w:rsidRPr="000D4DF7">
          <w:rPr>
            <w:rFonts w:ascii="Times New Roman" w:hAnsi="Times New Roman" w:cs="Times New Roman"/>
          </w:rPr>
          <w:t>ty</w:t>
        </w:r>
        <w:r w:rsidRPr="00FA4203">
          <w:rPr>
            <w:rFonts w:ascii="Times New Roman" w:hAnsi="Times New Roman" w:cs="Times New Roman"/>
            <w:rPrChange w:id="102" w:author="Justin Hastings" w:date="2023-02-02T09:47:00Z">
              <w:rPr>
                <w:rFonts w:ascii="Times New Roman" w:hAnsi="Times New Roman" w:cs="Times New Roman"/>
              </w:rPr>
            </w:rPrChange>
          </w:rPr>
          <w:t xml:space="preserve"> are inherently</w:t>
        </w:r>
      </w:ins>
      <w:ins w:id="103" w:author="Justin Hastings" w:date="2023-02-02T09:26:00Z">
        <w:r w:rsidRPr="00FA4203">
          <w:rPr>
            <w:rFonts w:ascii="Times New Roman" w:hAnsi="Times New Roman" w:cs="Times New Roman"/>
            <w:rPrChange w:id="104" w:author="Justin Hastings" w:date="2023-02-02T09:47:00Z">
              <w:rPr>
                <w:rFonts w:ascii="Times New Roman" w:hAnsi="Times New Roman" w:cs="Times New Roman"/>
              </w:rPr>
            </w:rPrChange>
          </w:rPr>
          <w:t xml:space="preserve"> interdisciplinary</w:t>
        </w:r>
      </w:ins>
      <w:ins w:id="105" w:author="Justin Hastings" w:date="2023-02-02T09:32:00Z">
        <w:r w:rsidRPr="00FA4203">
          <w:rPr>
            <w:rFonts w:ascii="Times New Roman" w:hAnsi="Times New Roman" w:cs="Times New Roman"/>
            <w:rPrChange w:id="106" w:author="Justin Hastings" w:date="2023-02-02T09:47:00Z">
              <w:rPr>
                <w:rFonts w:ascii="Times New Roman" w:hAnsi="Times New Roman" w:cs="Times New Roman"/>
              </w:rPr>
            </w:rPrChange>
          </w:rPr>
          <w:t xml:space="preserve">, </w:t>
        </w:r>
      </w:ins>
      <w:ins w:id="107" w:author="Justin Hastings" w:date="2023-02-02T09:33:00Z">
        <w:r w:rsidRPr="00FA4203">
          <w:rPr>
            <w:rFonts w:ascii="Times New Roman" w:hAnsi="Times New Roman" w:cs="Times New Roman"/>
            <w:rPrChange w:id="108" w:author="Justin Hastings" w:date="2023-02-02T09:47:00Z">
              <w:rPr>
                <w:rFonts w:ascii="Times New Roman" w:hAnsi="Times New Roman" w:cs="Times New Roman"/>
              </w:rPr>
            </w:rPrChange>
          </w:rPr>
          <w:t xml:space="preserve">we draw investigators from </w:t>
        </w:r>
        <w:proofErr w:type="spellStart"/>
        <w:r w:rsidRPr="00FA4203">
          <w:rPr>
            <w:rFonts w:ascii="Times New Roman" w:hAnsi="Times New Roman" w:cs="Times New Roman"/>
            <w:rPrChange w:id="109" w:author="Justin Hastings" w:date="2023-02-02T09:47:00Z">
              <w:rPr>
                <w:rFonts w:ascii="Times New Roman" w:hAnsi="Times New Roman" w:cs="Times New Roman"/>
              </w:rPr>
            </w:rPrChange>
          </w:rPr>
          <w:t>both</w:t>
        </w:r>
      </w:ins>
      <w:proofErr w:type="spellEnd"/>
      <w:ins w:id="110" w:author="Justin Hastings" w:date="2023-02-02T09:32:00Z">
        <w:r w:rsidRPr="00FA4203">
          <w:rPr>
            <w:rFonts w:ascii="Times New Roman" w:hAnsi="Times New Roman" w:cs="Times New Roman"/>
            <w:rPrChange w:id="111" w:author="Justin Hastings" w:date="2023-02-02T09:47:00Z">
              <w:rPr>
                <w:rFonts w:ascii="Times New Roman" w:hAnsi="Times New Roman" w:cs="Times New Roman"/>
              </w:rPr>
            </w:rPrChange>
          </w:rPr>
          <w:t xml:space="preserve"> political science and economics, and </w:t>
        </w:r>
      </w:ins>
      <w:ins w:id="112" w:author="Justin Hastings" w:date="2023-02-02T09:37:00Z">
        <w:r w:rsidRPr="00FA4203">
          <w:rPr>
            <w:rFonts w:ascii="Times New Roman" w:hAnsi="Times New Roman" w:cs="Times New Roman"/>
            <w:rPrChange w:id="113" w:author="Justin Hastings" w:date="2023-02-02T09:47:00Z">
              <w:rPr>
                <w:rFonts w:ascii="Times New Roman" w:hAnsi="Times New Roman" w:cs="Times New Roman"/>
              </w:rPr>
            </w:rPrChange>
          </w:rPr>
          <w:t xml:space="preserve">bring in expertise in multiple theoretical perspectives, methodologies, and </w:t>
        </w:r>
      </w:ins>
      <w:ins w:id="114" w:author="Justin Hastings" w:date="2023-02-02T09:38:00Z">
        <w:r w:rsidRPr="00FA4203">
          <w:rPr>
            <w:rFonts w:ascii="Times New Roman" w:hAnsi="Times New Roman" w:cs="Times New Roman"/>
            <w:rPrChange w:id="115" w:author="Justin Hastings" w:date="2023-02-02T09:47:00Z">
              <w:rPr>
                <w:rFonts w:ascii="Times New Roman" w:hAnsi="Times New Roman" w:cs="Times New Roman"/>
              </w:rPr>
            </w:rPrChange>
          </w:rPr>
          <w:t xml:space="preserve">geographic areas. </w:t>
        </w:r>
      </w:ins>
      <w:commentRangeStart w:id="116"/>
    </w:p>
    <w:p w14:paraId="79DECE8E" w14:textId="2C3036F0" w:rsidR="00FA4203" w:rsidRPr="00FA4203" w:rsidRDefault="002017B4" w:rsidP="00FA4203">
      <w:pPr>
        <w:jc w:val="both"/>
        <w:rPr>
          <w:ins w:id="117" w:author="Justin Hastings" w:date="2023-02-02T09:39:00Z"/>
          <w:rFonts w:ascii="Times New Roman" w:hAnsi="Times New Roman" w:cs="Times New Roman"/>
          <w:rPrChange w:id="118" w:author="Justin Hastings" w:date="2023-02-02T10:07:00Z">
            <w:rPr>
              <w:ins w:id="119" w:author="Justin Hastings" w:date="2023-02-02T09:39:00Z"/>
            </w:rPr>
          </w:rPrChange>
        </w:rPr>
        <w:pPrChange w:id="120" w:author="Justin Hastings" w:date="2023-02-02T09:47:00Z">
          <w:pPr/>
        </w:pPrChange>
      </w:pPr>
      <w:del w:id="121" w:author="Justin Hastings" w:date="2023-02-02T09:26:00Z">
        <w:r w:rsidRPr="00FA4203" w:rsidDel="00FA4203">
          <w:rPr>
            <w:rFonts w:ascii="Times New Roman" w:hAnsi="Times New Roman" w:cs="Times New Roman"/>
            <w:highlight w:val="green"/>
            <w:rPrChange w:id="122" w:author="Justin Hastings" w:date="2023-02-02T09:47:00Z">
              <w:rPr>
                <w:rFonts w:ascii="Times New Roman" w:hAnsi="Times New Roman"/>
              </w:rPr>
            </w:rPrChange>
          </w:rPr>
          <w:delText>The project team’s capabilities are designed to bring theoretical, area studies, and methodological expertise to bear to bring the project to a successful conclusion.</w:delText>
        </w:r>
      </w:del>
      <w:r w:rsidRPr="00FA4203">
        <w:rPr>
          <w:rFonts w:ascii="Times New Roman" w:hAnsi="Times New Roman" w:cs="Times New Roman"/>
          <w:highlight w:val="green"/>
          <w:rPrChange w:id="123" w:author="Justin Hastings" w:date="2023-02-02T09:47:00Z">
            <w:rPr>
              <w:rFonts w:ascii="Times New Roman" w:hAnsi="Times New Roman"/>
            </w:rPr>
          </w:rPrChange>
        </w:rPr>
        <w:t xml:space="preserve"> As an expert in agricultural economics and non-linear time series econometrics, </w:t>
      </w:r>
      <w:r w:rsidRPr="00FA4203">
        <w:rPr>
          <w:rFonts w:ascii="Times New Roman" w:hAnsi="Times New Roman" w:cs="Times New Roman"/>
          <w:highlight w:val="green"/>
          <w:u w:val="single"/>
          <w:rPrChange w:id="124" w:author="Justin Hastings" w:date="2023-02-02T09:47:00Z">
            <w:rPr>
              <w:rFonts w:ascii="Times New Roman" w:hAnsi="Times New Roman"/>
              <w:u w:val="single"/>
            </w:rPr>
          </w:rPrChange>
        </w:rPr>
        <w:t>CI Ubilava</w:t>
      </w:r>
      <w:r w:rsidRPr="00FA4203">
        <w:rPr>
          <w:rFonts w:ascii="Times New Roman" w:hAnsi="Times New Roman" w:cs="Times New Roman"/>
          <w:highlight w:val="green"/>
          <w:rPrChange w:id="125" w:author="Justin Hastings" w:date="2023-02-02T09:47:00Z">
            <w:rPr>
              <w:rFonts w:ascii="Times New Roman" w:hAnsi="Times New Roman"/>
            </w:rPr>
          </w:rPrChange>
        </w:rPr>
        <w:t xml:space="preserve"> has extensively studied regime dependencies in international commodity price </w:t>
      </w:r>
      <w:proofErr w:type="spellStart"/>
      <w:r w:rsidRPr="00FA4203">
        <w:rPr>
          <w:rFonts w:ascii="Times New Roman" w:hAnsi="Times New Roman" w:cs="Times New Roman"/>
          <w:highlight w:val="green"/>
          <w:rPrChange w:id="126" w:author="Justin Hastings" w:date="2023-02-02T09:47:00Z">
            <w:rPr>
              <w:rFonts w:ascii="Times New Roman" w:hAnsi="Times New Roman"/>
            </w:rPr>
          </w:rPrChange>
        </w:rPr>
        <w:t>behavior</w:t>
      </w:r>
      <w:proofErr w:type="spellEnd"/>
      <w:r w:rsidRPr="00FA4203">
        <w:rPr>
          <w:rFonts w:ascii="Times New Roman" w:hAnsi="Times New Roman" w:cs="Times New Roman"/>
          <w:highlight w:val="green"/>
          <w:rPrChange w:id="127" w:author="Justin Hastings" w:date="2023-02-02T09:47:00Z">
            <w:rPr>
              <w:rFonts w:ascii="Times New Roman" w:hAnsi="Times New Roman"/>
            </w:rPr>
          </w:rPrChange>
        </w:rPr>
        <w:t xml:space="preserve">, and price co-integration within commodity groups. He will be particularly involved in econometric analysis of </w:t>
      </w:r>
      <w:r w:rsidR="0076153E" w:rsidRPr="00FA4203">
        <w:rPr>
          <w:rFonts w:ascii="Times New Roman" w:hAnsi="Times New Roman" w:cs="Times New Roman"/>
          <w:highlight w:val="green"/>
          <w:rPrChange w:id="128" w:author="Justin Hastings" w:date="2023-02-02T09:47:00Z">
            <w:rPr>
              <w:rFonts w:ascii="Times New Roman" w:hAnsi="Times New Roman"/>
            </w:rPr>
          </w:rPrChange>
        </w:rPr>
        <w:t>price and conflict</w:t>
      </w:r>
      <w:r w:rsidRPr="00FA4203">
        <w:rPr>
          <w:rFonts w:ascii="Times New Roman" w:hAnsi="Times New Roman" w:cs="Times New Roman"/>
          <w:highlight w:val="green"/>
          <w:rPrChange w:id="129" w:author="Justin Hastings" w:date="2023-02-02T09:47:00Z">
            <w:rPr>
              <w:rFonts w:ascii="Times New Roman" w:hAnsi="Times New Roman"/>
            </w:rPr>
          </w:rPrChange>
        </w:rPr>
        <w:t xml:space="preserve"> data.</w:t>
      </w:r>
      <w:ins w:id="130" w:author="Justin Hastings" w:date="2023-02-02T09:47:00Z">
        <w:r w:rsidR="00FA4203" w:rsidRPr="00461CF9">
          <w:rPr>
            <w:rFonts w:ascii="Times New Roman" w:hAnsi="Times New Roman" w:cs="Times New Roman"/>
          </w:rPr>
          <w:t xml:space="preserve"> </w:t>
        </w:r>
      </w:ins>
      <w:commentRangeEnd w:id="116"/>
      <w:ins w:id="131" w:author="Justin Hastings" w:date="2023-02-03T12:21:00Z">
        <w:r w:rsidR="00DA0580">
          <w:rPr>
            <w:rStyle w:val="CommentReference"/>
          </w:rPr>
          <w:commentReference w:id="116"/>
        </w:r>
      </w:ins>
      <w:ins w:id="132" w:author="Justin Hastings" w:date="2023-02-02T09:38:00Z">
        <w:r w:rsidR="00FA4203" w:rsidRPr="00FA4203">
          <w:rPr>
            <w:rFonts w:ascii="Times New Roman" w:hAnsi="Times New Roman" w:cs="Times New Roman"/>
            <w:u w:val="single"/>
            <w:rPrChange w:id="133" w:author="Justin Hastings" w:date="2023-02-02T09:47:00Z">
              <w:rPr>
                <w:highlight w:val="green"/>
                <w:u w:val="single"/>
              </w:rPr>
            </w:rPrChange>
          </w:rPr>
          <w:t>CI Hastings</w:t>
        </w:r>
      </w:ins>
      <w:ins w:id="134" w:author="Justin Hastings" w:date="2023-02-02T09:42:00Z">
        <w:r w:rsidR="00FA4203" w:rsidRPr="00FA4203">
          <w:rPr>
            <w:rFonts w:ascii="Times New Roman" w:hAnsi="Times New Roman" w:cs="Times New Roman"/>
            <w:rPrChange w:id="135" w:author="Justin Hastings" w:date="2023-02-02T09:47:00Z">
              <w:rPr>
                <w:highlight w:val="green"/>
              </w:rPr>
            </w:rPrChange>
          </w:rPr>
          <w:t xml:space="preserve"> has publishe</w:t>
        </w:r>
      </w:ins>
      <w:ins w:id="136" w:author="Justin Hastings" w:date="2023-02-02T09:43:00Z">
        <w:r w:rsidR="00FA4203" w:rsidRPr="00FA4203">
          <w:rPr>
            <w:rFonts w:ascii="Times New Roman" w:hAnsi="Times New Roman" w:cs="Times New Roman"/>
            <w:rPrChange w:id="137" w:author="Justin Hastings" w:date="2023-02-02T09:47:00Z">
              <w:rPr>
                <w:highlight w:val="green"/>
              </w:rPr>
            </w:rPrChange>
          </w:rPr>
          <w:t>d extensively on</w:t>
        </w:r>
      </w:ins>
      <w:ins w:id="138" w:author="Justin Hastings" w:date="2023-02-02T09:45:00Z">
        <w:r w:rsidR="00FA4203" w:rsidRPr="00FA4203">
          <w:rPr>
            <w:rFonts w:ascii="Times New Roman" w:hAnsi="Times New Roman" w:cs="Times New Roman"/>
            <w:rPrChange w:id="139" w:author="Justin Hastings" w:date="2023-02-02T09:47:00Z">
              <w:rPr>
                <w:highlight w:val="green"/>
              </w:rPr>
            </w:rPrChange>
          </w:rPr>
          <w:t xml:space="preserve"> security issues, political economy, and</w:t>
        </w:r>
      </w:ins>
      <w:ins w:id="140" w:author="Justin Hastings" w:date="2023-02-02T09:43:00Z">
        <w:r w:rsidR="00FA4203" w:rsidRPr="00FA4203">
          <w:rPr>
            <w:rFonts w:ascii="Times New Roman" w:hAnsi="Times New Roman" w:cs="Times New Roman"/>
            <w:rPrChange w:id="141" w:author="Justin Hastings" w:date="2023-02-02T09:47:00Z">
              <w:rPr>
                <w:highlight w:val="green"/>
              </w:rPr>
            </w:rPrChange>
          </w:rPr>
          <w:t xml:space="preserve"> fragile states in both Africa (primarily Somalia) and in East and Southeast Asia (</w:t>
        </w:r>
      </w:ins>
      <w:ins w:id="142" w:author="Justin Hastings" w:date="2023-02-02T09:45:00Z">
        <w:r w:rsidR="00FA4203" w:rsidRPr="00FA4203">
          <w:rPr>
            <w:rFonts w:ascii="Times New Roman" w:hAnsi="Times New Roman" w:cs="Times New Roman"/>
            <w:rPrChange w:id="143" w:author="Justin Hastings" w:date="2023-02-02T09:47:00Z">
              <w:rPr>
                <w:highlight w:val="green"/>
              </w:rPr>
            </w:rPrChange>
          </w:rPr>
          <w:t xml:space="preserve">primarily North Korea and Indonesia, as well as other countries in peninsular and archipelagic Southeast Asia). </w:t>
        </w:r>
      </w:ins>
      <w:ins w:id="144" w:author="Justin Hastings" w:date="2023-02-02T09:43:00Z">
        <w:r w:rsidR="00FA4203" w:rsidRPr="00FA4203">
          <w:rPr>
            <w:rFonts w:ascii="Times New Roman" w:hAnsi="Times New Roman" w:cs="Times New Roman"/>
            <w:rPrChange w:id="145" w:author="Justin Hastings" w:date="2023-02-02T09:47:00Z">
              <w:rPr>
                <w:highlight w:val="green"/>
              </w:rPr>
            </w:rPrChange>
          </w:rPr>
          <w:t>Hastings will be especially involved in provid</w:t>
        </w:r>
      </w:ins>
      <w:ins w:id="146" w:author="Justin Hastings" w:date="2023-02-02T09:44:00Z">
        <w:r w:rsidR="00FA4203" w:rsidRPr="00FA4203">
          <w:rPr>
            <w:rFonts w:ascii="Times New Roman" w:hAnsi="Times New Roman" w:cs="Times New Roman"/>
            <w:rPrChange w:id="147" w:author="Justin Hastings" w:date="2023-02-02T09:47:00Z">
              <w:rPr>
                <w:highlight w:val="green"/>
              </w:rPr>
            </w:rPrChange>
          </w:rPr>
          <w:t xml:space="preserve">ing substantive knowledge of countries in Africa and Southeast Asia, </w:t>
        </w:r>
      </w:ins>
      <w:del w:id="148" w:author="Justin Hastings" w:date="2023-02-02T09:38:00Z">
        <w:r w:rsidRPr="00FA4203" w:rsidDel="00FA4203">
          <w:rPr>
            <w:rFonts w:ascii="Times New Roman" w:hAnsi="Times New Roman" w:cs="Times New Roman"/>
            <w:rPrChange w:id="149" w:author="Justin Hastings" w:date="2023-02-02T09:47:00Z">
              <w:rPr>
                <w:rFonts w:ascii="Times New Roman" w:hAnsi="Times New Roman"/>
              </w:rPr>
            </w:rPrChange>
          </w:rPr>
          <w:delText xml:space="preserve"> </w:delText>
        </w:r>
      </w:del>
      <w:del w:id="150" w:author="Justin Hastings" w:date="2023-02-02T09:47:00Z">
        <w:r w:rsidRPr="00FA4203" w:rsidDel="00FA4203">
          <w:rPr>
            <w:rFonts w:ascii="Times New Roman" w:hAnsi="Times New Roman" w:cs="Times New Roman"/>
            <w:rPrChange w:id="151" w:author="Justin Hastings" w:date="2023-02-02T09:47:00Z">
              <w:rPr>
                <w:rFonts w:ascii="Times New Roman" w:hAnsi="Times New Roman"/>
              </w:rPr>
            </w:rPrChange>
          </w:rPr>
          <w:delText xml:space="preserve">As an expert in East Asia and the Indian Ocean Region, weak and failed states, non-state actors, and informal markets, </w:delText>
        </w:r>
        <w:r w:rsidRPr="00FA4203" w:rsidDel="00FA4203">
          <w:rPr>
            <w:rFonts w:ascii="Times New Roman" w:hAnsi="Times New Roman" w:cs="Times New Roman"/>
            <w:u w:val="single"/>
            <w:rPrChange w:id="152" w:author="Justin Hastings" w:date="2023-02-02T09:47:00Z">
              <w:rPr>
                <w:rFonts w:ascii="Times New Roman" w:hAnsi="Times New Roman"/>
                <w:u w:val="single"/>
              </w:rPr>
            </w:rPrChange>
          </w:rPr>
          <w:delText>CI Hastings</w:delText>
        </w:r>
        <w:r w:rsidRPr="00FA4203" w:rsidDel="00FA4203">
          <w:rPr>
            <w:rFonts w:ascii="Times New Roman" w:hAnsi="Times New Roman" w:cs="Times New Roman"/>
            <w:rPrChange w:id="153" w:author="Justin Hastings" w:date="2023-02-02T09:47:00Z">
              <w:rPr>
                <w:rFonts w:ascii="Times New Roman" w:hAnsi="Times New Roman"/>
              </w:rPr>
            </w:rPrChange>
          </w:rPr>
          <w:delText xml:space="preserve"> has researched and published extensively </w:delText>
        </w:r>
      </w:del>
      <w:del w:id="154" w:author="Justin Hastings" w:date="2023-02-02T09:22:00Z">
        <w:r w:rsidRPr="00FA4203" w:rsidDel="00FA4203">
          <w:rPr>
            <w:rFonts w:ascii="Times New Roman" w:hAnsi="Times New Roman" w:cs="Times New Roman"/>
            <w:rPrChange w:id="155" w:author="Justin Hastings" w:date="2023-02-02T09:47:00Z">
              <w:rPr>
                <w:rFonts w:ascii="Times New Roman" w:hAnsi="Times New Roman"/>
              </w:rPr>
            </w:rPrChange>
          </w:rPr>
          <w:delText>on data-poor countries, including North Korea, Somalia, Nigeria, and parts of Indonesia</w:delText>
        </w:r>
      </w:del>
      <w:del w:id="156" w:author="Justin Hastings" w:date="2023-02-02T09:47:00Z">
        <w:r w:rsidRPr="00FA4203" w:rsidDel="00FA4203">
          <w:rPr>
            <w:rFonts w:ascii="Times New Roman" w:hAnsi="Times New Roman" w:cs="Times New Roman"/>
            <w:rPrChange w:id="157" w:author="Justin Hastings" w:date="2023-02-02T09:47:00Z">
              <w:rPr>
                <w:rFonts w:ascii="Times New Roman" w:hAnsi="Times New Roman"/>
              </w:rPr>
            </w:rPrChange>
          </w:rPr>
          <w:delText>. Hastings will be particularly involved in providing substantive knowledge of North Korea and Somalia,</w:delText>
        </w:r>
        <w:r w:rsidRPr="00FA4203" w:rsidDel="00FA4203">
          <w:rPr>
            <w:rFonts w:ascii="Times New Roman" w:hAnsi="Times New Roman" w:cs="Times New Roman"/>
            <w:rPrChange w:id="158" w:author="Justin Hastings" w:date="2023-02-02T09:47:00Z">
              <w:rPr/>
            </w:rPrChange>
          </w:rPr>
          <w:delText xml:space="preserve"> and of informal markets in the case study countries, </w:delText>
        </w:r>
      </w:del>
      <w:r w:rsidRPr="00FA4203">
        <w:rPr>
          <w:rFonts w:ascii="Times New Roman" w:hAnsi="Times New Roman" w:cs="Times New Roman"/>
          <w:rPrChange w:id="159" w:author="Justin Hastings" w:date="2023-02-02T09:47:00Z">
            <w:rPr/>
          </w:rPrChange>
        </w:rPr>
        <w:t xml:space="preserve">as well as developing methods to characterize </w:t>
      </w:r>
      <w:ins w:id="160" w:author="Justin Hastings" w:date="2023-02-02T09:44:00Z">
        <w:r w:rsidR="00FA4203" w:rsidRPr="00FA4203">
          <w:rPr>
            <w:rFonts w:ascii="Times New Roman" w:hAnsi="Times New Roman" w:cs="Times New Roman"/>
            <w:rPrChange w:id="161" w:author="Justin Hastings" w:date="2023-02-02T09:47:00Z">
              <w:rPr/>
            </w:rPrChange>
          </w:rPr>
          <w:t xml:space="preserve">the links between </w:t>
        </w:r>
      </w:ins>
      <w:r w:rsidRPr="00FA4203">
        <w:rPr>
          <w:rFonts w:ascii="Times New Roman" w:hAnsi="Times New Roman" w:cs="Times New Roman"/>
          <w:rPrChange w:id="162" w:author="Justin Hastings" w:date="2023-02-02T09:47:00Z">
            <w:rPr/>
          </w:rPrChange>
        </w:rPr>
        <w:t>market integration</w:t>
      </w:r>
      <w:ins w:id="163" w:author="Justin Hastings" w:date="2023-02-02T09:44:00Z">
        <w:r w:rsidR="00FA4203" w:rsidRPr="00FA4203">
          <w:rPr>
            <w:rFonts w:ascii="Times New Roman" w:hAnsi="Times New Roman" w:cs="Times New Roman"/>
            <w:rPrChange w:id="164" w:author="Justin Hastings" w:date="2023-02-02T09:47:00Z">
              <w:rPr/>
            </w:rPrChange>
          </w:rPr>
          <w:t>, conflict, institutions, and food insecurity</w:t>
        </w:r>
      </w:ins>
      <w:r w:rsidRPr="00FA4203">
        <w:rPr>
          <w:rFonts w:ascii="Times New Roman" w:hAnsi="Times New Roman" w:cs="Times New Roman"/>
          <w:rPrChange w:id="165" w:author="Justin Hastings" w:date="2023-02-02T09:47:00Z">
            <w:rPr/>
          </w:rPrChange>
        </w:rPr>
        <w:t xml:space="preserve">. As an expert in forecasting and </w:t>
      </w:r>
      <w:r w:rsidRPr="00FA4203">
        <w:rPr>
          <w:rFonts w:ascii="Times New Roman" w:hAnsi="Times New Roman" w:cs="Times New Roman"/>
          <w:rPrChange w:id="166" w:author="Justin Hastings" w:date="2023-02-02T09:47:00Z">
            <w:rPr/>
          </w:rPrChange>
        </w:rPr>
        <w:lastRenderedPageBreak/>
        <w:t xml:space="preserve">business statistics, with a special interest in forecast combinations and model sensitivity, </w:t>
      </w:r>
      <w:r w:rsidRPr="00FA4203">
        <w:rPr>
          <w:rFonts w:ascii="Times New Roman" w:hAnsi="Times New Roman" w:cs="Times New Roman"/>
          <w:u w:val="single"/>
          <w:rPrChange w:id="167" w:author="Justin Hastings" w:date="2023-02-02T09:47:00Z">
            <w:rPr>
              <w:u w:val="single"/>
            </w:rPr>
          </w:rPrChange>
        </w:rPr>
        <w:t>CI Vasnev</w:t>
      </w:r>
      <w:r w:rsidRPr="00FA4203">
        <w:rPr>
          <w:rFonts w:ascii="Times New Roman" w:hAnsi="Times New Roman" w:cs="Times New Roman"/>
          <w:rPrChange w:id="168" w:author="Justin Hastings" w:date="2023-02-02T09:47:00Z">
            <w:rPr/>
          </w:rPrChange>
        </w:rPr>
        <w:t xml:space="preserve"> will contribute to the assessment of time-series </w:t>
      </w:r>
      <w:r w:rsidRPr="00FA4203">
        <w:rPr>
          <w:rFonts w:ascii="Times New Roman" w:hAnsi="Times New Roman" w:cs="Times New Roman"/>
          <w:rPrChange w:id="169" w:author="Justin Hastings" w:date="2023-02-02T10:07:00Z">
            <w:rPr/>
          </w:rPrChange>
        </w:rPr>
        <w:t xml:space="preserve">models and their forecasting performance. He will take the lead on managing and delivering the forecasting tool website. </w:t>
      </w:r>
      <w:ins w:id="170" w:author="Justin Hastings" w:date="2023-02-02T09:39:00Z">
        <w:r w:rsidR="00FA4203" w:rsidRPr="00FA4203">
          <w:rPr>
            <w:rFonts w:ascii="Times New Roman" w:hAnsi="Times New Roman" w:cs="Times New Roman"/>
            <w:highlight w:val="yellow"/>
            <w:u w:val="single"/>
            <w:rPrChange w:id="171" w:author="Justin Hastings" w:date="2023-02-02T10:07:00Z">
              <w:rPr/>
            </w:rPrChange>
          </w:rPr>
          <w:t xml:space="preserve">CI </w:t>
        </w:r>
        <w:proofErr w:type="spellStart"/>
        <w:r w:rsidR="00FA4203" w:rsidRPr="00FA4203">
          <w:rPr>
            <w:rFonts w:ascii="Times New Roman" w:hAnsi="Times New Roman" w:cs="Times New Roman"/>
            <w:highlight w:val="yellow"/>
            <w:u w:val="single"/>
            <w:rPrChange w:id="172" w:author="Justin Hastings" w:date="2023-02-02T10:07:00Z">
              <w:rPr/>
            </w:rPrChange>
          </w:rPr>
          <w:t>Amarasinghe</w:t>
        </w:r>
        <w:proofErr w:type="spellEnd"/>
        <w:r w:rsidR="00FA4203" w:rsidRPr="00FA4203">
          <w:rPr>
            <w:rFonts w:ascii="Times New Roman" w:hAnsi="Times New Roman" w:cs="Times New Roman"/>
            <w:highlight w:val="yellow"/>
            <w:rPrChange w:id="173" w:author="Justin Hastings" w:date="2023-02-02T10:07:00Z">
              <w:rPr/>
            </w:rPrChange>
          </w:rPr>
          <w:t xml:space="preserve"> […]</w:t>
        </w:r>
      </w:ins>
      <w:ins w:id="174" w:author="Justin Hastings" w:date="2023-02-02T09:48:00Z">
        <w:r w:rsidR="00FA4203" w:rsidRPr="00FA4203">
          <w:rPr>
            <w:rFonts w:ascii="Times New Roman" w:hAnsi="Times New Roman" w:cs="Times New Roman"/>
            <w:highlight w:val="yellow"/>
            <w:rPrChange w:id="175" w:author="Justin Hastings" w:date="2023-02-02T10:07:00Z">
              <w:rPr>
                <w:highlight w:val="yellow"/>
              </w:rPr>
            </w:rPrChange>
          </w:rPr>
          <w:t xml:space="preserve"> </w:t>
        </w:r>
        <w:r w:rsidR="00FA4203" w:rsidRPr="00FA4203">
          <w:rPr>
            <w:rFonts w:ascii="Times New Roman" w:hAnsi="Times New Roman" w:cs="Times New Roman"/>
            <w:rPrChange w:id="176" w:author="Justin Hastings" w:date="2023-02-02T10:07:00Z">
              <w:rPr>
                <w:highlight w:val="yellow"/>
              </w:rPr>
            </w:rPrChange>
          </w:rPr>
          <w:t>All member</w:t>
        </w:r>
      </w:ins>
      <w:ins w:id="177" w:author="Justin Hastings" w:date="2023-02-02T10:05:00Z">
        <w:r w:rsidR="00FA4203" w:rsidRPr="00FA4203">
          <w:rPr>
            <w:rFonts w:ascii="Times New Roman" w:hAnsi="Times New Roman" w:cs="Times New Roman"/>
            <w:rPrChange w:id="178" w:author="Justin Hastings" w:date="2023-02-02T10:07:00Z">
              <w:rPr>
                <w:highlight w:val="yellow"/>
              </w:rPr>
            </w:rPrChange>
          </w:rPr>
          <w:t>s</w:t>
        </w:r>
      </w:ins>
      <w:ins w:id="179" w:author="Justin Hastings" w:date="2023-02-02T09:48:00Z">
        <w:r w:rsidR="00FA4203" w:rsidRPr="00FA4203">
          <w:rPr>
            <w:rFonts w:ascii="Times New Roman" w:hAnsi="Times New Roman" w:cs="Times New Roman"/>
            <w:rPrChange w:id="180" w:author="Justin Hastings" w:date="2023-02-02T10:07:00Z">
              <w:rPr>
                <w:highlight w:val="yellow"/>
              </w:rPr>
            </w:rPrChange>
          </w:rPr>
          <w:t xml:space="preserve"> of the team will be involved in</w:t>
        </w:r>
      </w:ins>
      <w:ins w:id="181" w:author="Justin Hastings" w:date="2023-02-02T09:49:00Z">
        <w:r w:rsidR="00FA4203" w:rsidRPr="00FA4203">
          <w:rPr>
            <w:rFonts w:ascii="Times New Roman" w:hAnsi="Times New Roman" w:cs="Times New Roman"/>
            <w:rPrChange w:id="182" w:author="Justin Hastings" w:date="2023-02-02T10:07:00Z">
              <w:rPr>
                <w:highlight w:val="yellow"/>
              </w:rPr>
            </w:rPrChange>
          </w:rPr>
          <w:t xml:space="preserve"> the publication and dissemination process. </w:t>
        </w:r>
      </w:ins>
      <w:ins w:id="183" w:author="Justin Hastings" w:date="2023-02-02T10:05:00Z">
        <w:r w:rsidR="00FA4203" w:rsidRPr="00FA4203">
          <w:rPr>
            <w:rFonts w:ascii="Times New Roman" w:hAnsi="Times New Roman" w:cs="Times New Roman"/>
            <w:rPrChange w:id="184" w:author="Justin Hastings" w:date="2023-02-02T10:07:00Z">
              <w:rPr>
                <w:highlight w:val="yellow"/>
              </w:rPr>
            </w:rPrChange>
          </w:rPr>
          <w:t>Hasti</w:t>
        </w:r>
      </w:ins>
      <w:ins w:id="185" w:author="Justin Hastings" w:date="2023-02-02T10:06:00Z">
        <w:r w:rsidR="00FA4203" w:rsidRPr="00FA4203">
          <w:rPr>
            <w:rFonts w:ascii="Times New Roman" w:hAnsi="Times New Roman" w:cs="Times New Roman"/>
            <w:rPrChange w:id="186" w:author="Justin Hastings" w:date="2023-02-02T10:07:00Z">
              <w:rPr>
                <w:highlight w:val="yellow"/>
              </w:rPr>
            </w:rPrChange>
          </w:rPr>
          <w:t xml:space="preserve">ngs, </w:t>
        </w:r>
        <w:proofErr w:type="spellStart"/>
        <w:r w:rsidR="00FA4203" w:rsidRPr="00FA4203">
          <w:rPr>
            <w:rFonts w:ascii="Times New Roman" w:hAnsi="Times New Roman" w:cs="Times New Roman"/>
            <w:rPrChange w:id="187" w:author="Justin Hastings" w:date="2023-02-02T10:07:00Z">
              <w:rPr>
                <w:highlight w:val="yellow"/>
              </w:rPr>
            </w:rPrChange>
          </w:rPr>
          <w:t>Ubilava</w:t>
        </w:r>
        <w:proofErr w:type="spellEnd"/>
        <w:r w:rsidR="00FA4203" w:rsidRPr="00FA4203">
          <w:rPr>
            <w:rFonts w:ascii="Times New Roman" w:hAnsi="Times New Roman" w:cs="Times New Roman"/>
            <w:rPrChange w:id="188" w:author="Justin Hastings" w:date="2023-02-02T10:07:00Z">
              <w:rPr>
                <w:highlight w:val="yellow"/>
              </w:rPr>
            </w:rPrChange>
          </w:rPr>
          <w:t xml:space="preserve">, and </w:t>
        </w:r>
        <w:proofErr w:type="spellStart"/>
        <w:r w:rsidR="00FA4203" w:rsidRPr="00FA4203">
          <w:rPr>
            <w:rFonts w:ascii="Times New Roman" w:hAnsi="Times New Roman" w:cs="Times New Roman"/>
            <w:rPrChange w:id="189" w:author="Justin Hastings" w:date="2023-02-02T10:07:00Z">
              <w:rPr>
                <w:highlight w:val="yellow"/>
              </w:rPr>
            </w:rPrChange>
          </w:rPr>
          <w:t>Vasnev</w:t>
        </w:r>
        <w:proofErr w:type="spellEnd"/>
        <w:r w:rsidR="00FA4203" w:rsidRPr="00FA4203">
          <w:rPr>
            <w:rFonts w:ascii="Times New Roman" w:hAnsi="Times New Roman" w:cs="Times New Roman"/>
            <w:rPrChange w:id="190" w:author="Justin Hastings" w:date="2023-02-02T10:07:00Z">
              <w:rPr>
                <w:highlight w:val="yellow"/>
              </w:rPr>
            </w:rPrChange>
          </w:rPr>
          <w:t xml:space="preserve"> </w:t>
        </w:r>
      </w:ins>
      <w:ins w:id="191" w:author="Justin Hastings" w:date="2023-02-02T10:07:00Z">
        <w:r w:rsidR="00FA4203" w:rsidRPr="00FA4203">
          <w:rPr>
            <w:rFonts w:ascii="Times New Roman" w:hAnsi="Times New Roman" w:cs="Times New Roman"/>
            <w:rPrChange w:id="192" w:author="Justin Hastings" w:date="2023-02-02T10:07:00Z">
              <w:rPr>
                <w:highlight w:val="yellow"/>
              </w:rPr>
            </w:rPrChange>
          </w:rPr>
          <w:t xml:space="preserve">in particular </w:t>
        </w:r>
      </w:ins>
      <w:ins w:id="193" w:author="Justin Hastings" w:date="2023-02-02T10:06:00Z">
        <w:r w:rsidR="00FA4203" w:rsidRPr="00FA4203">
          <w:rPr>
            <w:rFonts w:ascii="Times New Roman" w:hAnsi="Times New Roman" w:cs="Times New Roman"/>
            <w:rPrChange w:id="194" w:author="Justin Hastings" w:date="2023-02-02T10:07:00Z">
              <w:rPr>
                <w:highlight w:val="yellow"/>
              </w:rPr>
            </w:rPrChange>
          </w:rPr>
          <w:t xml:space="preserve">also already have experience co-authoring with each other, which will ease the team’s ability to published in high-quality international publications. </w:t>
        </w:r>
      </w:ins>
      <w:ins w:id="195" w:author="Justin Hastings" w:date="2023-02-02T09:49:00Z">
        <w:r w:rsidR="00FA4203" w:rsidRPr="00FA4203">
          <w:rPr>
            <w:rFonts w:ascii="Times New Roman" w:hAnsi="Times New Roman" w:cs="Times New Roman"/>
            <w:rPrChange w:id="196" w:author="Justin Hastings" w:date="2023-02-02T10:07:00Z">
              <w:rPr>
                <w:highlight w:val="yellow"/>
              </w:rPr>
            </w:rPrChange>
          </w:rPr>
          <w:t xml:space="preserve">All have extensive domestic and international </w:t>
        </w:r>
        <w:proofErr w:type="gramStart"/>
        <w:r w:rsidR="00FA4203" w:rsidRPr="00FA4203">
          <w:rPr>
            <w:rFonts w:ascii="Times New Roman" w:hAnsi="Times New Roman" w:cs="Times New Roman"/>
            <w:rPrChange w:id="197" w:author="Justin Hastings" w:date="2023-02-02T10:07:00Z">
              <w:rPr>
                <w:highlight w:val="yellow"/>
              </w:rPr>
            </w:rPrChange>
          </w:rPr>
          <w:t>collaborations</w:t>
        </w:r>
      </w:ins>
      <w:ins w:id="198" w:author="Justin Hastings" w:date="2023-02-02T09:51:00Z">
        <w:r w:rsidR="00FA4203" w:rsidRPr="00FA4203">
          <w:rPr>
            <w:rFonts w:ascii="Times New Roman" w:hAnsi="Times New Roman" w:cs="Times New Roman"/>
            <w:rPrChange w:id="199" w:author="Justin Hastings" w:date="2023-02-02T10:07:00Z">
              <w:rPr>
                <w:highlight w:val="yellow"/>
              </w:rPr>
            </w:rPrChange>
          </w:rPr>
          <w:t>, and</w:t>
        </w:r>
        <w:proofErr w:type="gramEnd"/>
        <w:r w:rsidR="00FA4203" w:rsidRPr="00FA4203">
          <w:rPr>
            <w:rFonts w:ascii="Times New Roman" w:hAnsi="Times New Roman" w:cs="Times New Roman"/>
            <w:rPrChange w:id="200" w:author="Justin Hastings" w:date="2023-02-02T10:07:00Z">
              <w:rPr>
                <w:highlight w:val="yellow"/>
              </w:rPr>
            </w:rPrChange>
          </w:rPr>
          <w:t xml:space="preserve"> will use the project to further build Australian and international collaborations. </w:t>
        </w:r>
      </w:ins>
    </w:p>
    <w:p w14:paraId="0CE95F3F" w14:textId="1E1689C5" w:rsidR="002E7321" w:rsidRPr="00E46F42" w:rsidDel="00FA4203" w:rsidRDefault="002017B4" w:rsidP="00FA4203">
      <w:pPr>
        <w:rPr>
          <w:del w:id="201" w:author="Justin Hastings" w:date="2023-02-02T10:06:00Z"/>
        </w:rPr>
        <w:pPrChange w:id="202" w:author="Justin Hastings" w:date="2023-02-02T09:38:00Z">
          <w:pPr>
            <w:pStyle w:val="Lettercopy"/>
            <w:spacing w:after="120" w:line="240" w:lineRule="auto"/>
            <w:ind w:right="181"/>
          </w:pPr>
        </w:pPrChange>
      </w:pPr>
      <w:del w:id="203" w:author="Justin Hastings" w:date="2023-02-02T10:06:00Z">
        <w:r w:rsidRPr="00FA4203" w:rsidDel="00FA4203">
          <w:rPr>
            <w:highlight w:val="green"/>
            <w:rPrChange w:id="204" w:author="Justin Hastings" w:date="2023-02-01T18:14:00Z">
              <w:rPr>
                <w:rFonts w:ascii="Times New Roman" w:hAnsi="Times New Roman"/>
                <w:szCs w:val="24"/>
              </w:rPr>
            </w:rPrChange>
          </w:rPr>
          <w:delText>All members of the team will be involved in writing up the results for publication.</w:delText>
        </w:r>
        <w:r w:rsidR="00460492" w:rsidRPr="00FA4203" w:rsidDel="00FA4203">
          <w:rPr>
            <w:highlight w:val="green"/>
            <w:rPrChange w:id="205" w:author="Justin Hastings" w:date="2023-02-01T18:14:00Z">
              <w:rPr>
                <w:rFonts w:ascii="Times New Roman" w:hAnsi="Times New Roman"/>
                <w:szCs w:val="24"/>
              </w:rPr>
            </w:rPrChange>
          </w:rPr>
          <w:delText xml:space="preserve"> </w:delText>
        </w:r>
        <w:r w:rsidR="002E7321" w:rsidRPr="00FA4203" w:rsidDel="00FA4203">
          <w:rPr>
            <w:highlight w:val="green"/>
            <w:rPrChange w:id="206" w:author="Justin Hastings" w:date="2023-02-01T18:14:00Z">
              <w:rPr>
                <w:rFonts w:ascii="Times New Roman" w:hAnsi="Times New Roman"/>
                <w:szCs w:val="24"/>
              </w:rPr>
            </w:rPrChange>
          </w:rPr>
          <w:delText>All C</w:delText>
        </w:r>
        <w:r w:rsidR="00460492" w:rsidRPr="00FA4203" w:rsidDel="00FA4203">
          <w:rPr>
            <w:highlight w:val="green"/>
            <w:rPrChange w:id="207" w:author="Justin Hastings" w:date="2023-02-01T18:14:00Z">
              <w:rPr>
                <w:rFonts w:ascii="Times New Roman" w:hAnsi="Times New Roman"/>
                <w:szCs w:val="24"/>
              </w:rPr>
            </w:rPrChange>
          </w:rPr>
          <w:delText>I</w:delText>
        </w:r>
        <w:r w:rsidR="002E7321" w:rsidRPr="00FA4203" w:rsidDel="00FA4203">
          <w:rPr>
            <w:highlight w:val="green"/>
            <w:rPrChange w:id="208" w:author="Justin Hastings" w:date="2023-02-01T18:14:00Z">
              <w:rPr>
                <w:rFonts w:ascii="Times New Roman" w:hAnsi="Times New Roman"/>
                <w:szCs w:val="24"/>
              </w:rPr>
            </w:rPrChange>
          </w:rPr>
          <w:delText xml:space="preserve">s are well-known and respected on the international level and have a proven capability to build collaborations both within Australia and internationally. All CIs </w:delText>
        </w:r>
        <w:r w:rsidR="0076153E" w:rsidRPr="00FA4203" w:rsidDel="00FA4203">
          <w:rPr>
            <w:highlight w:val="green"/>
            <w:rPrChange w:id="209" w:author="Justin Hastings" w:date="2023-02-01T18:14:00Z">
              <w:rPr>
                <w:rFonts w:ascii="Times New Roman" w:hAnsi="Times New Roman"/>
                <w:szCs w:val="24"/>
              </w:rPr>
            </w:rPrChange>
          </w:rPr>
          <w:delText>have developed and maintain</w:delText>
        </w:r>
        <w:r w:rsidR="00460492" w:rsidRPr="00FA4203" w:rsidDel="00FA4203">
          <w:rPr>
            <w:highlight w:val="green"/>
            <w:rPrChange w:id="210" w:author="Justin Hastings" w:date="2023-02-01T18:14:00Z">
              <w:rPr>
                <w:rFonts w:ascii="Times New Roman" w:hAnsi="Times New Roman"/>
                <w:szCs w:val="24"/>
              </w:rPr>
            </w:rPrChange>
          </w:rPr>
          <w:delText xml:space="preserve"> </w:delText>
        </w:r>
        <w:r w:rsidR="00594268" w:rsidRPr="00FA4203" w:rsidDel="00FA4203">
          <w:rPr>
            <w:highlight w:val="green"/>
            <w:rPrChange w:id="211" w:author="Justin Hastings" w:date="2023-02-01T18:14:00Z">
              <w:rPr>
                <w:rFonts w:ascii="Times New Roman" w:hAnsi="Times New Roman"/>
                <w:szCs w:val="24"/>
              </w:rPr>
            </w:rPrChange>
          </w:rPr>
          <w:delText>links with institutions</w:delText>
        </w:r>
        <w:r w:rsidR="0076153E" w:rsidRPr="00FA4203" w:rsidDel="00FA4203">
          <w:rPr>
            <w:highlight w:val="green"/>
            <w:rPrChange w:id="212" w:author="Justin Hastings" w:date="2023-02-01T18:14:00Z">
              <w:rPr>
                <w:rFonts w:ascii="Times New Roman" w:hAnsi="Times New Roman"/>
                <w:szCs w:val="24"/>
              </w:rPr>
            </w:rPrChange>
          </w:rPr>
          <w:delText xml:space="preserve"> within Australia and globally</w:delText>
        </w:r>
        <w:r w:rsidR="00594268" w:rsidRPr="00FA4203" w:rsidDel="00FA4203">
          <w:rPr>
            <w:highlight w:val="green"/>
            <w:rPrChange w:id="213" w:author="Justin Hastings" w:date="2023-02-01T18:14:00Z">
              <w:rPr>
                <w:rFonts w:ascii="Times New Roman" w:hAnsi="Times New Roman"/>
                <w:szCs w:val="24"/>
              </w:rPr>
            </w:rPrChange>
          </w:rPr>
          <w:delText xml:space="preserve">. </w:delText>
        </w:r>
        <w:r w:rsidR="00460492" w:rsidRPr="00FA4203" w:rsidDel="00FA4203">
          <w:rPr>
            <w:highlight w:val="green"/>
            <w:rPrChange w:id="214" w:author="Justin Hastings" w:date="2023-02-01T18:14:00Z">
              <w:rPr>
                <w:rFonts w:ascii="Times New Roman" w:hAnsi="Times New Roman"/>
                <w:szCs w:val="24"/>
              </w:rPr>
            </w:rPrChange>
          </w:rPr>
          <w:delText>The</w:delText>
        </w:r>
        <w:r w:rsidR="0076153E" w:rsidRPr="00FA4203" w:rsidDel="00FA4203">
          <w:rPr>
            <w:highlight w:val="green"/>
            <w:rPrChange w:id="215" w:author="Justin Hastings" w:date="2023-02-01T18:14:00Z">
              <w:rPr>
                <w:rFonts w:ascii="Times New Roman" w:hAnsi="Times New Roman"/>
                <w:szCs w:val="24"/>
              </w:rPr>
            </w:rPrChange>
          </w:rPr>
          <w:delText>ir</w:delText>
        </w:r>
        <w:r w:rsidR="00460492" w:rsidRPr="00FA4203" w:rsidDel="00FA4203">
          <w:rPr>
            <w:highlight w:val="green"/>
            <w:rPrChange w:id="216" w:author="Justin Hastings" w:date="2023-02-01T18:14:00Z">
              <w:rPr>
                <w:rFonts w:ascii="Times New Roman" w:hAnsi="Times New Roman"/>
                <w:szCs w:val="24"/>
              </w:rPr>
            </w:rPrChange>
          </w:rPr>
          <w:delText xml:space="preserve"> </w:delText>
        </w:r>
        <w:r w:rsidR="002E7321" w:rsidRPr="00FA4203" w:rsidDel="00FA4203">
          <w:rPr>
            <w:highlight w:val="green"/>
            <w:rPrChange w:id="217" w:author="Justin Hastings" w:date="2023-02-01T18:14:00Z">
              <w:rPr>
                <w:rFonts w:ascii="Times New Roman" w:hAnsi="Times New Roman"/>
                <w:szCs w:val="24"/>
              </w:rPr>
            </w:rPrChange>
          </w:rPr>
          <w:delText xml:space="preserve">work </w:delText>
        </w:r>
        <w:r w:rsidR="00460492" w:rsidRPr="00FA4203" w:rsidDel="00FA4203">
          <w:rPr>
            <w:highlight w:val="green"/>
            <w:rPrChange w:id="218" w:author="Justin Hastings" w:date="2023-02-01T18:14:00Z">
              <w:rPr>
                <w:rFonts w:ascii="Times New Roman" w:hAnsi="Times New Roman"/>
                <w:szCs w:val="24"/>
              </w:rPr>
            </w:rPrChange>
          </w:rPr>
          <w:delText>has</w:delText>
        </w:r>
        <w:r w:rsidR="002E7321" w:rsidRPr="00FA4203" w:rsidDel="00FA4203">
          <w:rPr>
            <w:highlight w:val="green"/>
            <w:rPrChange w:id="219" w:author="Justin Hastings" w:date="2023-02-01T18:14:00Z">
              <w:rPr>
                <w:rFonts w:ascii="Times New Roman" w:hAnsi="Times New Roman"/>
                <w:szCs w:val="24"/>
              </w:rPr>
            </w:rPrChange>
          </w:rPr>
          <w:delText xml:space="preserve"> resulted in high-quality </w:delText>
        </w:r>
        <w:r w:rsidR="0076153E" w:rsidRPr="00FA4203" w:rsidDel="00FA4203">
          <w:rPr>
            <w:highlight w:val="green"/>
            <w:rPrChange w:id="220" w:author="Justin Hastings" w:date="2023-02-01T18:14:00Z">
              <w:rPr>
                <w:rFonts w:ascii="Times New Roman" w:hAnsi="Times New Roman"/>
                <w:szCs w:val="24"/>
              </w:rPr>
            </w:rPrChange>
          </w:rPr>
          <w:delText>and widely cited</w:delText>
        </w:r>
        <w:r w:rsidR="002E7321" w:rsidRPr="00FA4203" w:rsidDel="00FA4203">
          <w:rPr>
            <w:highlight w:val="green"/>
            <w:rPrChange w:id="221" w:author="Justin Hastings" w:date="2023-02-01T18:14:00Z">
              <w:rPr>
                <w:rFonts w:ascii="Times New Roman" w:hAnsi="Times New Roman"/>
                <w:szCs w:val="24"/>
              </w:rPr>
            </w:rPrChange>
          </w:rPr>
          <w:delText xml:space="preserve"> publications</w:delText>
        </w:r>
        <w:r w:rsidR="0076153E" w:rsidRPr="00FA4203" w:rsidDel="00FA4203">
          <w:rPr>
            <w:highlight w:val="green"/>
            <w:rPrChange w:id="222" w:author="Justin Hastings" w:date="2023-02-01T18:14:00Z">
              <w:rPr>
                <w:rFonts w:ascii="Times New Roman" w:hAnsi="Times New Roman"/>
                <w:szCs w:val="24"/>
              </w:rPr>
            </w:rPrChange>
          </w:rPr>
          <w:delText xml:space="preserve"> in top-tier academic journals</w:delText>
        </w:r>
        <w:r w:rsidR="002E7321" w:rsidRPr="00FA4203" w:rsidDel="00FA4203">
          <w:rPr>
            <w:highlight w:val="green"/>
            <w:rPrChange w:id="223" w:author="Justin Hastings" w:date="2023-02-01T18:14:00Z">
              <w:rPr>
                <w:rFonts w:ascii="Times New Roman" w:hAnsi="Times New Roman"/>
                <w:szCs w:val="24"/>
              </w:rPr>
            </w:rPrChange>
          </w:rPr>
          <w:delText>.</w:delText>
        </w:r>
        <w:r w:rsidR="00CB40CB" w:rsidRPr="00FA4203" w:rsidDel="00FA4203">
          <w:rPr>
            <w:highlight w:val="green"/>
            <w:rPrChange w:id="224" w:author="Justin Hastings" w:date="2023-02-01T18:14:00Z">
              <w:rPr>
                <w:rFonts w:ascii="Times New Roman" w:hAnsi="Times New Roman"/>
                <w:szCs w:val="24"/>
              </w:rPr>
            </w:rPrChange>
          </w:rPr>
          <w:delText xml:space="preserve"> They </w:delText>
        </w:r>
        <w:r w:rsidR="009165E9" w:rsidRPr="00FA4203" w:rsidDel="00FA4203">
          <w:rPr>
            <w:highlight w:val="green"/>
            <w:rPrChange w:id="225" w:author="Justin Hastings" w:date="2023-02-01T18:14:00Z">
              <w:rPr>
                <w:rFonts w:ascii="Times New Roman" w:hAnsi="Times New Roman"/>
                <w:szCs w:val="24"/>
              </w:rPr>
            </w:rPrChange>
          </w:rPr>
          <w:delText xml:space="preserve">regularly </w:delText>
        </w:r>
        <w:r w:rsidR="00CB40CB" w:rsidRPr="00FA4203" w:rsidDel="00FA4203">
          <w:rPr>
            <w:highlight w:val="green"/>
            <w:rPrChange w:id="226" w:author="Justin Hastings" w:date="2023-02-01T18:14:00Z">
              <w:rPr>
                <w:rFonts w:ascii="Times New Roman" w:hAnsi="Times New Roman"/>
                <w:szCs w:val="24"/>
              </w:rPr>
            </w:rPrChange>
          </w:rPr>
          <w:delText>present at international conferences</w:delText>
        </w:r>
        <w:r w:rsidR="00460492" w:rsidRPr="00FA4203" w:rsidDel="00FA4203">
          <w:rPr>
            <w:highlight w:val="green"/>
            <w:rPrChange w:id="227" w:author="Justin Hastings" w:date="2023-02-01T18:14:00Z">
              <w:rPr>
                <w:rFonts w:ascii="Times New Roman" w:hAnsi="Times New Roman"/>
                <w:szCs w:val="24"/>
              </w:rPr>
            </w:rPrChange>
          </w:rPr>
          <w:delText xml:space="preserve"> </w:delText>
        </w:r>
        <w:r w:rsidR="00CB40CB" w:rsidRPr="00FA4203" w:rsidDel="00FA4203">
          <w:rPr>
            <w:highlight w:val="green"/>
            <w:rPrChange w:id="228" w:author="Justin Hastings" w:date="2023-02-01T18:14:00Z">
              <w:rPr>
                <w:rFonts w:ascii="Times New Roman" w:hAnsi="Times New Roman"/>
                <w:szCs w:val="24"/>
              </w:rPr>
            </w:rPrChange>
          </w:rPr>
          <w:delText xml:space="preserve">and serve as </w:delText>
        </w:r>
        <w:r w:rsidR="00BE09BD" w:rsidRPr="00FA4203" w:rsidDel="00FA4203">
          <w:rPr>
            <w:highlight w:val="green"/>
            <w:rPrChange w:id="229" w:author="Justin Hastings" w:date="2023-02-01T18:14:00Z">
              <w:rPr>
                <w:rFonts w:ascii="Times New Roman" w:hAnsi="Times New Roman"/>
                <w:szCs w:val="24"/>
              </w:rPr>
            </w:rPrChange>
          </w:rPr>
          <w:delText xml:space="preserve">editors and </w:delText>
        </w:r>
        <w:r w:rsidR="00CB40CB" w:rsidRPr="00FA4203" w:rsidDel="00FA4203">
          <w:rPr>
            <w:highlight w:val="green"/>
            <w:rPrChange w:id="230" w:author="Justin Hastings" w:date="2023-02-01T18:14:00Z">
              <w:rPr>
                <w:rFonts w:ascii="Times New Roman" w:hAnsi="Times New Roman"/>
                <w:szCs w:val="24"/>
              </w:rPr>
            </w:rPrChange>
          </w:rPr>
          <w:delText>reviewers in top international journals.</w:delText>
        </w:r>
      </w:del>
    </w:p>
    <w:p w14:paraId="024B2F83" w14:textId="77777777" w:rsidR="002017B4" w:rsidRPr="005004B0" w:rsidRDefault="002017B4" w:rsidP="00FA4203">
      <w:pPr>
        <w:rPr>
          <w:rFonts w:ascii="Times New Roman" w:eastAsia="Times New Roman" w:hAnsi="Times New Roman" w:cs="Times New Roman"/>
          <w:b/>
          <w:bCs/>
        </w:rPr>
        <w:pPrChange w:id="231" w:author="Justin Hastings" w:date="2023-02-01T18:35:00Z">
          <w:pPr>
            <w:spacing w:after="120"/>
          </w:pPr>
        </w:pPrChange>
      </w:pPr>
    </w:p>
    <w:p w14:paraId="196A60A6" w14:textId="77777777" w:rsidR="002017B4" w:rsidRPr="005004B0" w:rsidRDefault="002017B4" w:rsidP="00FA4203">
      <w:pPr>
        <w:rPr>
          <w:rFonts w:ascii="Times New Roman" w:eastAsia="Times New Roman" w:hAnsi="Times New Roman" w:cs="Times New Roman"/>
          <w:b/>
          <w:bCs/>
        </w:rPr>
        <w:pPrChange w:id="232" w:author="Justin Hastings" w:date="2023-02-01T18:35:00Z">
          <w:pPr>
            <w:spacing w:after="120"/>
          </w:pPr>
        </w:pPrChange>
      </w:pPr>
      <w:r w:rsidRPr="005004B0">
        <w:rPr>
          <w:rFonts w:ascii="Times New Roman" w:eastAsia="Times New Roman" w:hAnsi="Times New Roman" w:cs="Times New Roman"/>
          <w:b/>
          <w:bCs/>
        </w:rPr>
        <w:t>PROJECT QUALITY AND INNOVATION</w:t>
      </w:r>
    </w:p>
    <w:p w14:paraId="210A92A8" w14:textId="77777777" w:rsidR="002017B4" w:rsidRDefault="002017B4" w:rsidP="00FA4203">
      <w:pPr>
        <w:rPr>
          <w:rFonts w:ascii="Times New Roman" w:eastAsia="Times New Roman" w:hAnsi="Times New Roman" w:cs="Times New Roman"/>
          <w:b/>
          <w:bCs/>
        </w:rPr>
        <w:pPrChange w:id="233" w:author="Justin Hastings" w:date="2023-02-01T18:35:00Z">
          <w:pPr>
            <w:spacing w:after="120"/>
          </w:pPr>
        </w:pPrChange>
      </w:pPr>
      <w:r>
        <w:rPr>
          <w:rFonts w:ascii="Times New Roman" w:eastAsia="Times New Roman" w:hAnsi="Times New Roman" w:cs="Times New Roman"/>
          <w:b/>
          <w:bCs/>
        </w:rPr>
        <w:t>Importance and innovation</w:t>
      </w:r>
    </w:p>
    <w:p w14:paraId="2DA8F30D" w14:textId="191EE3E2" w:rsidR="002017B4" w:rsidRDefault="002017B4" w:rsidP="00FA4203">
      <w:pPr>
        <w:jc w:val="both"/>
        <w:rPr>
          <w:rFonts w:ascii="Times New Roman" w:hAnsi="Times New Roman" w:cs="Times New Roman"/>
        </w:rPr>
        <w:pPrChange w:id="234" w:author="Justin Hastings" w:date="2023-02-01T18:35:00Z">
          <w:pPr>
            <w:spacing w:after="120"/>
            <w:jc w:val="both"/>
          </w:pPr>
        </w:pPrChange>
      </w:pPr>
      <w:r w:rsidRPr="005004B0">
        <w:rPr>
          <w:rFonts w:ascii="Times New Roman" w:hAnsi="Times New Roman" w:cs="Times New Roman"/>
        </w:rPr>
        <w:t>We make several contributions to the study of market integration</w:t>
      </w:r>
      <w:ins w:id="235" w:author="Justin Hastings" w:date="2023-02-03T12:32:00Z">
        <w:r w:rsidR="00BC1D13">
          <w:rPr>
            <w:rFonts w:ascii="Times New Roman" w:hAnsi="Times New Roman" w:cs="Times New Roman"/>
          </w:rPr>
          <w:t xml:space="preserve"> </w:t>
        </w:r>
      </w:ins>
      <w:del w:id="236" w:author="Justin Hastings" w:date="2023-02-03T12:32:00Z">
        <w:r w:rsidRPr="005004B0" w:rsidDel="00BC1D13">
          <w:rPr>
            <w:rFonts w:ascii="Times New Roman" w:hAnsi="Times New Roman" w:cs="Times New Roman"/>
          </w:rPr>
          <w:delText xml:space="preserve">, conflict, </w:delText>
        </w:r>
      </w:del>
      <w:del w:id="237" w:author="Justin Hastings" w:date="2023-02-02T17:26:00Z">
        <w:r w:rsidRPr="005004B0" w:rsidDel="000D4DF7">
          <w:rPr>
            <w:rFonts w:ascii="Times New Roman" w:hAnsi="Times New Roman" w:cs="Times New Roman"/>
          </w:rPr>
          <w:delText xml:space="preserve">and institutions in </w:delText>
        </w:r>
        <w:r w:rsidDel="000D4DF7">
          <w:rPr>
            <w:rFonts w:ascii="Times New Roman" w:hAnsi="Times New Roman" w:cs="Times New Roman"/>
          </w:rPr>
          <w:delText>conflict-affected or marginalised</w:delText>
        </w:r>
        <w:r w:rsidRPr="005004B0" w:rsidDel="000D4DF7">
          <w:rPr>
            <w:rFonts w:ascii="Times New Roman" w:hAnsi="Times New Roman" w:cs="Times New Roman"/>
          </w:rPr>
          <w:delText xml:space="preserve"> state</w:delText>
        </w:r>
        <w:r w:rsidDel="000D4DF7">
          <w:rPr>
            <w:rFonts w:ascii="Times New Roman" w:hAnsi="Times New Roman" w:cs="Times New Roman"/>
          </w:rPr>
          <w:delText>s</w:delText>
        </w:r>
      </w:del>
      <w:ins w:id="238" w:author="Justin Hastings" w:date="2023-02-02T17:26:00Z">
        <w:r w:rsidR="000D4DF7">
          <w:rPr>
            <w:rFonts w:ascii="Times New Roman" w:hAnsi="Times New Roman" w:cs="Times New Roman"/>
          </w:rPr>
          <w:t>and food insecurity in conflict-affected states</w:t>
        </w:r>
      </w:ins>
      <w:r w:rsidRPr="005004B0">
        <w:rPr>
          <w:rFonts w:ascii="Times New Roman" w:hAnsi="Times New Roman" w:cs="Times New Roman"/>
        </w:rPr>
        <w:t xml:space="preserve">. First, </w:t>
      </w:r>
      <w:r>
        <w:rPr>
          <w:rFonts w:ascii="Times New Roman" w:hAnsi="Times New Roman" w:cs="Times New Roman"/>
        </w:rPr>
        <w:t>we demonstrate the use of readily available data</w:t>
      </w:r>
      <w:ins w:id="239" w:author="Justin Hastings" w:date="2023-02-02T15:28:00Z">
        <w:r w:rsidR="00461CF9">
          <w:rPr>
            <w:rFonts w:ascii="Times New Roman" w:hAnsi="Times New Roman" w:cs="Times New Roman"/>
          </w:rPr>
          <w:t xml:space="preserve"> on both market prices and conflict</w:t>
        </w:r>
      </w:ins>
      <w:r>
        <w:rPr>
          <w:rFonts w:ascii="Times New Roman" w:hAnsi="Times New Roman" w:cs="Times New Roman"/>
        </w:rPr>
        <w:t xml:space="preserve"> as a way to understand internal dynamics in states with otherwise poor, biased, or non-existent data. Such</w:t>
      </w:r>
      <w:r w:rsidRPr="00653715">
        <w:rPr>
          <w:rFonts w:ascii="Times New Roman" w:hAnsi="Times New Roman" w:cs="Times New Roman"/>
        </w:rPr>
        <w:t xml:space="preserve"> data offer insights into the political processes that underpin either change or stasis within markets, such as</w:t>
      </w:r>
      <w:r>
        <w:rPr>
          <w:rFonts w:ascii="Times New Roman" w:hAnsi="Times New Roman" w:cs="Times New Roman"/>
        </w:rPr>
        <w:t xml:space="preserve"> the capacity to enforce rules, uphold contracts, and resolve disputes.</w:t>
      </w:r>
      <w:r w:rsidRPr="00653715">
        <w:rPr>
          <w:rFonts w:ascii="Times New Roman" w:hAnsi="Times New Roman" w:cs="Times New Roman"/>
        </w:rPr>
        <w:t xml:space="preserve"> </w:t>
      </w:r>
      <w:r w:rsidRPr="00A313F4">
        <w:rPr>
          <w:rFonts w:ascii="Times New Roman" w:hAnsi="Times New Roman"/>
        </w:rPr>
        <w:t xml:space="preserve">Given that market prices are usually collected in daily or monthly increments in individual markets, </w:t>
      </w:r>
      <w:ins w:id="240" w:author="Justin Hastings" w:date="2023-02-02T15:28:00Z">
        <w:r w:rsidR="00461CF9">
          <w:rPr>
            <w:rFonts w:ascii="Times New Roman" w:hAnsi="Times New Roman"/>
          </w:rPr>
          <w:t>and recent conflict data is collected to relative specificity</w:t>
        </w:r>
      </w:ins>
      <w:ins w:id="241" w:author="Justin Hastings" w:date="2023-02-02T15:29:00Z">
        <w:r w:rsidR="00461CF9">
          <w:rPr>
            <w:rFonts w:ascii="Times New Roman" w:hAnsi="Times New Roman"/>
          </w:rPr>
          <w:t xml:space="preserve">, even in fragile states, </w:t>
        </w:r>
      </w:ins>
      <w:r w:rsidRPr="00A313F4">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A313F4">
        <w:rPr>
          <w:rFonts w:ascii="Times New Roman" w:hAnsi="Times New Roman" w:cs="Times New Roman"/>
        </w:rPr>
        <w:t>More generally, governance data are simply often not available for many fragile states, and only states with data are</w:t>
      </w:r>
      <w:r w:rsidRPr="00757019">
        <w:rPr>
          <w:rFonts w:ascii="Times New Roman" w:hAnsi="Times New Roman" w:cs="Times New Roman"/>
        </w:rPr>
        <w:t xml:space="preserve"> being measured, which leads to an upward bias in data. That is, governance indicators may appear to be higher on average across the globe than they actually are because the lowest performing countries are not included </w:t>
      </w:r>
      <w:r>
        <w:rPr>
          <w:rFonts w:ascii="Times New Roman" w:hAnsi="Times New Roman" w:cs="Times New Roman"/>
          <w:noProof/>
        </w:rPr>
        <w:t>(Coggins, 2016)</w:t>
      </w:r>
      <w:r w:rsidRPr="00757019">
        <w:rPr>
          <w:rFonts w:ascii="Times New Roman" w:hAnsi="Times New Roman" w:cs="Times New Roman"/>
        </w:rPr>
        <w:t xml:space="preserve">. </w:t>
      </w:r>
      <w:r>
        <w:rPr>
          <w:rFonts w:ascii="Times New Roman" w:hAnsi="Times New Roman" w:cs="Times New Roman"/>
        </w:rPr>
        <w:t xml:space="preserve">Moreover, the </w:t>
      </w:r>
      <w:r w:rsidRPr="00757019">
        <w:rPr>
          <w:rFonts w:ascii="Times New Roman" w:hAnsi="Times New Roman" w:cs="Times New Roman"/>
        </w:rPr>
        <w:t>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w:t>
      </w:r>
      <w:r>
        <w:rPr>
          <w:rFonts w:ascii="Times New Roman" w:hAnsi="Times New Roman" w:cs="Times New Roman"/>
        </w:rPr>
        <w:t xml:space="preserve"> </w:t>
      </w:r>
      <w:ins w:id="242" w:author="Justin Hastings" w:date="2023-02-02T15:29:00Z">
        <w:r w:rsidR="00461CF9">
          <w:rPr>
            <w:rFonts w:ascii="Times New Roman" w:hAnsi="Times New Roman" w:cs="Times New Roman"/>
          </w:rPr>
          <w:t>Conflict and m</w:t>
        </w:r>
      </w:ins>
      <w:del w:id="243" w:author="Justin Hastings" w:date="2023-02-02T15:29:00Z">
        <w:r w:rsidDel="00461CF9">
          <w:rPr>
            <w:rFonts w:ascii="Times New Roman" w:hAnsi="Times New Roman" w:cs="Times New Roman"/>
          </w:rPr>
          <w:delText>M</w:delText>
        </w:r>
      </w:del>
      <w:r>
        <w:rPr>
          <w:rFonts w:ascii="Times New Roman" w:hAnsi="Times New Roman" w:cs="Times New Roman"/>
        </w:rPr>
        <w:t>arket integration analysis is, therefore, a means of drawing out and measuring intra-country differences in governance.</w:t>
      </w:r>
    </w:p>
    <w:p w14:paraId="36290BCE" w14:textId="77777777" w:rsidR="006835D7" w:rsidRDefault="002017B4" w:rsidP="00FA4203">
      <w:pPr>
        <w:ind w:firstLine="360"/>
        <w:jc w:val="both"/>
        <w:rPr>
          <w:ins w:id="244" w:author="Justin Hastings" w:date="2023-02-04T11:27:00Z"/>
          <w:rFonts w:ascii="Times New Roman" w:hAnsi="Times New Roman" w:cs="Times New Roman"/>
        </w:rPr>
      </w:pPr>
      <w:r w:rsidRPr="000C6ECB">
        <w:rPr>
          <w:rFonts w:ascii="Times New Roman" w:hAnsi="Times New Roman" w:cs="Times New Roman"/>
          <w:rPrChange w:id="245" w:author="Justin Hastings" w:date="2023-02-03T10:03:00Z">
            <w:rPr>
              <w:rFonts w:ascii="Times New Roman" w:hAnsi="Times New Roman" w:cs="Times New Roman"/>
            </w:rPr>
          </w:rPrChange>
        </w:rPr>
        <w:t xml:space="preserve">Second, </w:t>
      </w:r>
      <w:r w:rsidRPr="000C6ECB">
        <w:rPr>
          <w:rFonts w:ascii="Times New Roman" w:eastAsia="Times New Roman" w:hAnsi="Times New Roman" w:cs="Times New Roman"/>
          <w:rPrChange w:id="246" w:author="Justin Hastings" w:date="2023-02-03T10:03:00Z">
            <w:rPr>
              <w:rFonts w:ascii="Times New Roman" w:eastAsia="Times New Roman" w:hAnsi="Times New Roman" w:cs="Times New Roman"/>
            </w:rPr>
          </w:rPrChange>
        </w:rPr>
        <w:t xml:space="preserve">differing levels of market integration are generally seen as the </w:t>
      </w:r>
      <w:r w:rsidRPr="000C6ECB">
        <w:rPr>
          <w:rFonts w:ascii="Times New Roman" w:eastAsia="Times New Roman" w:hAnsi="Times New Roman" w:cs="Times New Roman"/>
          <w:i/>
          <w:iCs/>
          <w:rPrChange w:id="247" w:author="Justin Hastings" w:date="2023-02-03T10:03:00Z">
            <w:rPr>
              <w:rFonts w:ascii="Times New Roman" w:eastAsia="Times New Roman" w:hAnsi="Times New Roman" w:cs="Times New Roman"/>
              <w:i/>
              <w:iCs/>
            </w:rPr>
          </w:rPrChange>
        </w:rPr>
        <w:t xml:space="preserve">result </w:t>
      </w:r>
      <w:r w:rsidRPr="000C6ECB">
        <w:rPr>
          <w:rFonts w:ascii="Times New Roman" w:eastAsia="Times New Roman" w:hAnsi="Times New Roman" w:cs="Times New Roman"/>
          <w:rPrChange w:id="248" w:author="Justin Hastings" w:date="2023-02-03T10:03:00Z">
            <w:rPr>
              <w:rFonts w:ascii="Times New Roman" w:eastAsia="Times New Roman" w:hAnsi="Times New Roman" w:cs="Times New Roman"/>
            </w:rPr>
          </w:rPrChange>
        </w:rPr>
        <w:t xml:space="preserve">of impediments (such as distance, transport costs, and borders) to the transfer of information, goods, and people between markets. Our innovation is to take market integration as a </w:t>
      </w:r>
      <w:r w:rsidRPr="000C6ECB">
        <w:rPr>
          <w:rFonts w:ascii="Times New Roman" w:eastAsia="Times New Roman" w:hAnsi="Times New Roman" w:cs="Times New Roman"/>
          <w:i/>
          <w:iCs/>
          <w:rPrChange w:id="249" w:author="Justin Hastings" w:date="2023-02-03T10:03:00Z">
            <w:rPr>
              <w:rFonts w:ascii="Times New Roman" w:eastAsia="Times New Roman" w:hAnsi="Times New Roman" w:cs="Times New Roman"/>
              <w:i/>
              <w:iCs/>
            </w:rPr>
          </w:rPrChange>
        </w:rPr>
        <w:t>measure</w:t>
      </w:r>
      <w:r w:rsidRPr="000C6ECB">
        <w:rPr>
          <w:rFonts w:ascii="Times New Roman" w:eastAsia="Times New Roman" w:hAnsi="Times New Roman" w:cs="Times New Roman"/>
          <w:rPrChange w:id="250" w:author="Justin Hastings" w:date="2023-02-03T10:03:00Z">
            <w:rPr>
              <w:rFonts w:ascii="Times New Roman" w:eastAsia="Times New Roman" w:hAnsi="Times New Roman" w:cs="Times New Roman"/>
            </w:rPr>
          </w:rPrChange>
        </w:rPr>
        <w:t xml:space="preserve"> of other concepts at work in </w:t>
      </w:r>
      <w:del w:id="251" w:author="Justin Hastings" w:date="2023-02-02T17:28:00Z">
        <w:r w:rsidRPr="000C6ECB" w:rsidDel="000D4DF7">
          <w:rPr>
            <w:rFonts w:ascii="Times New Roman" w:eastAsia="Times New Roman" w:hAnsi="Times New Roman" w:cs="Times New Roman"/>
            <w:rPrChange w:id="252" w:author="Justin Hastings" w:date="2023-02-03T10:03:00Z">
              <w:rPr>
                <w:rFonts w:ascii="Times New Roman" w:eastAsia="Times New Roman" w:hAnsi="Times New Roman" w:cs="Times New Roman"/>
              </w:rPr>
            </w:rPrChange>
          </w:rPr>
          <w:delText>states that produce low levels of (or poor quality) governance or economic data</w:delText>
        </w:r>
      </w:del>
      <w:ins w:id="253" w:author="Justin Hastings" w:date="2023-02-02T17:28:00Z">
        <w:r w:rsidR="000D4DF7" w:rsidRPr="000C6ECB">
          <w:rPr>
            <w:rFonts w:ascii="Times New Roman" w:eastAsia="Times New Roman" w:hAnsi="Times New Roman" w:cs="Times New Roman"/>
            <w:rPrChange w:id="254" w:author="Justin Hastings" w:date="2023-02-03T10:03:00Z">
              <w:rPr>
                <w:rFonts w:ascii="Times New Roman" w:eastAsia="Times New Roman" w:hAnsi="Times New Roman" w:cs="Times New Roman"/>
                <w:highlight w:val="yellow"/>
              </w:rPr>
            </w:rPrChange>
          </w:rPr>
          <w:t>fragile states</w:t>
        </w:r>
      </w:ins>
      <w:ins w:id="255" w:author="Justin Hastings" w:date="2023-02-02T17:30:00Z">
        <w:r w:rsidR="000D4DF7" w:rsidRPr="000C6ECB">
          <w:rPr>
            <w:rFonts w:ascii="Times New Roman" w:eastAsia="Times New Roman" w:hAnsi="Times New Roman" w:cs="Times New Roman"/>
            <w:rPrChange w:id="256" w:author="Justin Hastings" w:date="2023-02-03T10:03:00Z">
              <w:rPr>
                <w:rFonts w:ascii="Times New Roman" w:eastAsia="Times New Roman" w:hAnsi="Times New Roman" w:cs="Times New Roman"/>
                <w:highlight w:val="yellow"/>
              </w:rPr>
            </w:rPrChange>
          </w:rPr>
          <w:t>, including the potential for food insecurity</w:t>
        </w:r>
      </w:ins>
      <w:r w:rsidRPr="000C6ECB">
        <w:rPr>
          <w:rFonts w:ascii="Times New Roman" w:eastAsia="Times New Roman" w:hAnsi="Times New Roman" w:cs="Times New Roman"/>
          <w:rPrChange w:id="257" w:author="Justin Hastings" w:date="2023-02-03T10:03:00Z">
            <w:rPr>
              <w:rFonts w:ascii="Times New Roman" w:eastAsia="Times New Roman" w:hAnsi="Times New Roman" w:cs="Times New Roman"/>
            </w:rPr>
          </w:rPrChange>
        </w:rPr>
        <w:t xml:space="preserve">. </w:t>
      </w:r>
      <w:ins w:id="258" w:author="Justin Hastings" w:date="2023-02-02T17:30:00Z">
        <w:r w:rsidR="000D4DF7" w:rsidRPr="000C6ECB">
          <w:rPr>
            <w:rFonts w:ascii="Times New Roman" w:hAnsi="Times New Roman" w:cs="Times New Roman"/>
            <w:rPrChange w:id="259" w:author="Justin Hastings" w:date="2023-02-03T10:03:00Z">
              <w:rPr>
                <w:rFonts w:ascii="Times New Roman" w:hAnsi="Times New Roman" w:cs="Times New Roman"/>
                <w:highlight w:val="yellow"/>
              </w:rPr>
            </w:rPrChange>
          </w:rPr>
          <w:t xml:space="preserve">This is </w:t>
        </w:r>
      </w:ins>
      <w:ins w:id="260" w:author="Justin Hastings" w:date="2023-02-03T12:34:00Z">
        <w:r w:rsidR="00BC1D13">
          <w:rPr>
            <w:rFonts w:ascii="Times New Roman" w:hAnsi="Times New Roman" w:cs="Times New Roman"/>
          </w:rPr>
          <w:t>innovating</w:t>
        </w:r>
      </w:ins>
      <w:ins w:id="261" w:author="Justin Hastings" w:date="2023-02-03T11:05:00Z">
        <w:r w:rsidR="001E123B">
          <w:rPr>
            <w:rFonts w:ascii="Times New Roman" w:hAnsi="Times New Roman" w:cs="Times New Roman"/>
          </w:rPr>
          <w:t xml:space="preserve"> </w:t>
        </w:r>
      </w:ins>
      <w:ins w:id="262" w:author="Justin Hastings" w:date="2023-02-02T17:30:00Z">
        <w:r w:rsidR="000D4DF7" w:rsidRPr="000C6ECB">
          <w:rPr>
            <w:rFonts w:ascii="Times New Roman" w:hAnsi="Times New Roman" w:cs="Times New Roman"/>
            <w:rPrChange w:id="263" w:author="Justin Hastings" w:date="2023-02-03T10:03:00Z">
              <w:rPr>
                <w:rFonts w:ascii="Times New Roman" w:hAnsi="Times New Roman" w:cs="Times New Roman"/>
                <w:highlight w:val="yellow"/>
              </w:rPr>
            </w:rPrChange>
          </w:rPr>
          <w:t>on the idea that f</w:t>
        </w:r>
      </w:ins>
      <w:moveToRangeStart w:id="264" w:author="Justin Hastings" w:date="2023-02-02T17:30:00Z" w:name="move126251455"/>
      <w:moveTo w:id="265" w:author="Justin Hastings" w:date="2023-02-02T17:30:00Z">
        <w:del w:id="266" w:author="Justin Hastings" w:date="2023-02-02T17:30:00Z">
          <w:r w:rsidR="000D4DF7" w:rsidRPr="000C6ECB" w:rsidDel="000D4DF7">
            <w:rPr>
              <w:rFonts w:ascii="Times New Roman" w:hAnsi="Times New Roman" w:cs="Times New Roman"/>
              <w:rPrChange w:id="267" w:author="Justin Hastings" w:date="2023-02-03T10:03:00Z">
                <w:rPr>
                  <w:rFonts w:ascii="Times New Roman" w:hAnsi="Times New Roman" w:cs="Times New Roman"/>
                  <w:highlight w:val="yellow"/>
                </w:rPr>
              </w:rPrChange>
            </w:rPr>
            <w:delText>F</w:delText>
          </w:r>
        </w:del>
        <w:r w:rsidR="000D4DF7" w:rsidRPr="000C6ECB">
          <w:rPr>
            <w:rFonts w:ascii="Times New Roman" w:hAnsi="Times New Roman" w:cs="Times New Roman"/>
            <w:rPrChange w:id="268" w:author="Justin Hastings" w:date="2023-02-03T10:03:00Z">
              <w:rPr>
                <w:rFonts w:ascii="Times New Roman" w:hAnsi="Times New Roman" w:cs="Times New Roman"/>
                <w:highlight w:val="yellow"/>
              </w:rPr>
            </w:rPrChange>
          </w:rPr>
          <w:t xml:space="preserve">ood prices in markets in particular are good indicators of a population’s </w:t>
        </w:r>
        <w:proofErr w:type="gramStart"/>
        <w:r w:rsidR="000D4DF7" w:rsidRPr="000C6ECB">
          <w:rPr>
            <w:rFonts w:ascii="Times New Roman" w:hAnsi="Times New Roman" w:cs="Times New Roman"/>
            <w:rPrChange w:id="269" w:author="Justin Hastings" w:date="2023-02-03T10:03:00Z">
              <w:rPr>
                <w:rFonts w:ascii="Times New Roman" w:hAnsi="Times New Roman" w:cs="Times New Roman"/>
                <w:highlight w:val="yellow"/>
              </w:rPr>
            </w:rPrChange>
          </w:rPr>
          <w:t>welfare, and</w:t>
        </w:r>
        <w:proofErr w:type="gramEnd"/>
        <w:r w:rsidR="000D4DF7" w:rsidRPr="000C6ECB">
          <w:rPr>
            <w:rFonts w:ascii="Times New Roman" w:hAnsi="Times New Roman" w:cs="Times New Roman"/>
            <w:rPrChange w:id="270" w:author="Justin Hastings" w:date="2023-02-03T10:03:00Z">
              <w:rPr>
                <w:rFonts w:ascii="Times New Roman" w:hAnsi="Times New Roman" w:cs="Times New Roman"/>
                <w:highlight w:val="yellow"/>
              </w:rPr>
            </w:rPrChange>
          </w:rPr>
          <w:t xml:space="preserve"> have been connected to instability and conflict in developing countries </w:t>
        </w:r>
        <w:r w:rsidR="000D4DF7" w:rsidRPr="000C6ECB">
          <w:rPr>
            <w:rFonts w:ascii="Times New Roman" w:hAnsi="Times New Roman" w:cs="Times New Roman"/>
            <w:noProof/>
            <w:rPrChange w:id="271" w:author="Justin Hastings" w:date="2023-02-03T10:03:00Z">
              <w:rPr>
                <w:rFonts w:ascii="Times New Roman" w:hAnsi="Times New Roman" w:cs="Times New Roman"/>
                <w:noProof/>
                <w:highlight w:val="yellow"/>
              </w:rPr>
            </w:rPrChange>
          </w:rPr>
          <w:t>(Arezki &amp; Bruckner, 2011; C. Hendrix &amp; Brinkman, 2013; C. S. Hendrix &amp; Haggard, 2015)</w:t>
        </w:r>
        <w:r w:rsidR="000D4DF7" w:rsidRPr="000C6ECB">
          <w:rPr>
            <w:rFonts w:ascii="Times New Roman" w:hAnsi="Times New Roman" w:cs="Times New Roman"/>
            <w:rPrChange w:id="272" w:author="Justin Hastings" w:date="2023-02-03T10:03:00Z">
              <w:rPr>
                <w:rFonts w:ascii="Times New Roman" w:hAnsi="Times New Roman" w:cs="Times New Roman"/>
                <w:highlight w:val="yellow"/>
              </w:rPr>
            </w:rPrChange>
          </w:rPr>
          <w:t xml:space="preserve">. </w:t>
        </w:r>
      </w:moveTo>
      <w:moveToRangeEnd w:id="264"/>
      <w:r w:rsidRPr="000C6ECB">
        <w:rPr>
          <w:rFonts w:ascii="Times New Roman" w:hAnsi="Times New Roman" w:cs="Times New Roman"/>
          <w:rPrChange w:id="273" w:author="Justin Hastings" w:date="2023-02-03T10:03:00Z">
            <w:rPr>
              <w:rFonts w:ascii="Times New Roman" w:hAnsi="Times New Roman" w:cs="Times New Roman"/>
            </w:rPr>
          </w:rPrChange>
        </w:rPr>
        <w:t xml:space="preserve">Measuring the extent to which markets across a country or between countries are integrated, in terms of the dispersion or convergence of prices for the same items, or in terms of the </w:t>
      </w:r>
      <w:r w:rsidR="0076153E" w:rsidRPr="000C6ECB">
        <w:rPr>
          <w:rFonts w:ascii="Times New Roman" w:hAnsi="Times New Roman" w:cs="Times New Roman"/>
          <w:rPrChange w:id="274" w:author="Justin Hastings" w:date="2023-02-03T10:03:00Z">
            <w:rPr>
              <w:rFonts w:ascii="Times New Roman" w:hAnsi="Times New Roman" w:cs="Times New Roman"/>
            </w:rPr>
          </w:rPrChange>
        </w:rPr>
        <w:t>extent to</w:t>
      </w:r>
      <w:r w:rsidRPr="000C6ECB">
        <w:rPr>
          <w:rFonts w:ascii="Times New Roman" w:hAnsi="Times New Roman" w:cs="Times New Roman"/>
          <w:rPrChange w:id="275" w:author="Justin Hastings" w:date="2023-02-03T10:03:00Z">
            <w:rPr>
              <w:rFonts w:ascii="Times New Roman" w:hAnsi="Times New Roman" w:cs="Times New Roman"/>
            </w:rPr>
          </w:rPrChange>
        </w:rPr>
        <w:t xml:space="preserve"> which prices </w:t>
      </w:r>
      <w:r w:rsidR="0076153E" w:rsidRPr="000C6ECB">
        <w:rPr>
          <w:rFonts w:ascii="Times New Roman" w:hAnsi="Times New Roman" w:cs="Times New Roman"/>
          <w:rPrChange w:id="276" w:author="Justin Hastings" w:date="2023-02-03T10:03:00Z">
            <w:rPr>
              <w:rFonts w:ascii="Times New Roman" w:hAnsi="Times New Roman" w:cs="Times New Roman"/>
            </w:rPr>
          </w:rPrChange>
        </w:rPr>
        <w:t>change over the post-harvest season</w:t>
      </w:r>
      <w:r w:rsidRPr="000C6ECB">
        <w:rPr>
          <w:rFonts w:ascii="Times New Roman" w:hAnsi="Times New Roman" w:cs="Times New Roman"/>
          <w:rPrChange w:id="277" w:author="Justin Hastings" w:date="2023-02-03T10:03:00Z">
            <w:rPr>
              <w:rFonts w:ascii="Times New Roman" w:hAnsi="Times New Roman" w:cs="Times New Roman"/>
            </w:rPr>
          </w:rPrChange>
        </w:rPr>
        <w:t>, can</w:t>
      </w:r>
      <w:del w:id="278" w:author="Justin Hastings" w:date="2023-02-03T12:34:00Z">
        <w:r w:rsidRPr="000C6ECB" w:rsidDel="00BC1D13">
          <w:rPr>
            <w:rFonts w:ascii="Times New Roman" w:hAnsi="Times New Roman" w:cs="Times New Roman"/>
            <w:rPrChange w:id="279" w:author="Justin Hastings" w:date="2023-02-03T10:03:00Z">
              <w:rPr>
                <w:rFonts w:ascii="Times New Roman" w:hAnsi="Times New Roman" w:cs="Times New Roman"/>
              </w:rPr>
            </w:rPrChange>
          </w:rPr>
          <w:delText xml:space="preserve"> certainly</w:delText>
        </w:r>
      </w:del>
      <w:r w:rsidRPr="000C6ECB">
        <w:rPr>
          <w:rFonts w:ascii="Times New Roman" w:hAnsi="Times New Roman" w:cs="Times New Roman"/>
          <w:rPrChange w:id="280" w:author="Justin Hastings" w:date="2023-02-03T10:03:00Z">
            <w:rPr>
              <w:rFonts w:ascii="Times New Roman" w:hAnsi="Times New Roman" w:cs="Times New Roman"/>
            </w:rPr>
          </w:rPrChange>
        </w:rPr>
        <w:t xml:space="preserve"> tell us about the nature, relevance and magnitude of potential barriers</w:t>
      </w:r>
      <w:ins w:id="281" w:author="Justin Hastings" w:date="2023-02-03T10:02:00Z">
        <w:r w:rsidR="000C6ECB" w:rsidRPr="000C6ECB">
          <w:rPr>
            <w:rFonts w:ascii="Times New Roman" w:hAnsi="Times New Roman" w:cs="Times New Roman"/>
            <w:rPrChange w:id="282" w:author="Justin Hastings" w:date="2023-02-03T10:03:00Z">
              <w:rPr>
                <w:rFonts w:ascii="Times New Roman" w:hAnsi="Times New Roman" w:cs="Times New Roman"/>
                <w:highlight w:val="yellow"/>
              </w:rPr>
            </w:rPrChange>
          </w:rPr>
          <w:t>, notably conflict,</w:t>
        </w:r>
      </w:ins>
      <w:r w:rsidRPr="000C6ECB">
        <w:rPr>
          <w:rFonts w:ascii="Times New Roman" w:hAnsi="Times New Roman" w:cs="Times New Roman"/>
          <w:rPrChange w:id="283" w:author="Justin Hastings" w:date="2023-02-03T10:03:00Z">
            <w:rPr>
              <w:rFonts w:ascii="Times New Roman" w:hAnsi="Times New Roman" w:cs="Times New Roman"/>
            </w:rPr>
          </w:rPrChange>
        </w:rPr>
        <w:t xml:space="preserve"> to trade</w:t>
      </w:r>
      <w:r w:rsidR="0076153E" w:rsidRPr="000C6ECB">
        <w:rPr>
          <w:rFonts w:ascii="Times New Roman" w:hAnsi="Times New Roman" w:cs="Times New Roman"/>
          <w:rPrChange w:id="284" w:author="Justin Hastings" w:date="2023-02-03T10:03:00Z">
            <w:rPr>
              <w:rFonts w:ascii="Times New Roman" w:hAnsi="Times New Roman" w:cs="Times New Roman"/>
            </w:rPr>
          </w:rPrChange>
        </w:rPr>
        <w:t xml:space="preserve"> and to storage</w:t>
      </w:r>
      <w:r w:rsidRPr="000C6ECB">
        <w:rPr>
          <w:rFonts w:ascii="Times New Roman" w:hAnsi="Times New Roman" w:cs="Times New Roman"/>
          <w:rPrChange w:id="285" w:author="Justin Hastings" w:date="2023-02-03T10:03:00Z">
            <w:rPr>
              <w:rFonts w:ascii="Times New Roman" w:hAnsi="Times New Roman" w:cs="Times New Roman"/>
            </w:rPr>
          </w:rPrChange>
        </w:rPr>
        <w:t xml:space="preserve">. </w:t>
      </w:r>
      <w:ins w:id="286" w:author="Justin Hastings" w:date="2023-02-03T12:34:00Z">
        <w:r w:rsidR="00BC1D13">
          <w:rPr>
            <w:rFonts w:ascii="Times New Roman" w:hAnsi="Times New Roman" w:cs="Times New Roman"/>
          </w:rPr>
          <w:t xml:space="preserve">By establishing regular </w:t>
        </w:r>
      </w:ins>
      <w:ins w:id="287" w:author="Justin Hastings" w:date="2023-02-03T12:35:00Z">
        <w:r w:rsidR="00BC1D13">
          <w:rPr>
            <w:rFonts w:ascii="Times New Roman" w:hAnsi="Times New Roman" w:cs="Times New Roman"/>
          </w:rPr>
          <w:t xml:space="preserve">spatial-temporal </w:t>
        </w:r>
      </w:ins>
      <w:ins w:id="288" w:author="Justin Hastings" w:date="2023-02-03T12:34:00Z">
        <w:r w:rsidR="00BC1D13">
          <w:rPr>
            <w:rFonts w:ascii="Times New Roman" w:hAnsi="Times New Roman" w:cs="Times New Roman"/>
          </w:rPr>
          <w:t>patterns connecting conflict,</w:t>
        </w:r>
      </w:ins>
      <w:ins w:id="289" w:author="Justin Hastings" w:date="2023-02-03T12:35:00Z">
        <w:r w:rsidR="00BC1D13">
          <w:rPr>
            <w:rFonts w:ascii="Times New Roman" w:hAnsi="Times New Roman" w:cs="Times New Roman"/>
          </w:rPr>
          <w:t xml:space="preserve"> </w:t>
        </w:r>
      </w:ins>
      <w:ins w:id="290" w:author="Justin Hastings" w:date="2023-02-03T12:34:00Z">
        <w:r w:rsidR="00BC1D13">
          <w:rPr>
            <w:rFonts w:ascii="Times New Roman" w:hAnsi="Times New Roman" w:cs="Times New Roman"/>
          </w:rPr>
          <w:t xml:space="preserve">market integration, and food trade and storage, </w:t>
        </w:r>
      </w:ins>
      <w:ins w:id="291" w:author="Justin Hastings" w:date="2023-02-03T12:35:00Z">
        <w:r w:rsidR="00BC1D13">
          <w:rPr>
            <w:rFonts w:ascii="Times New Roman" w:hAnsi="Times New Roman" w:cs="Times New Roman"/>
          </w:rPr>
          <w:t>our project can also provide an early warning system for potential food crises in the face of conflict.</w:t>
        </w:r>
      </w:ins>
    </w:p>
    <w:p w14:paraId="64DBF65C" w14:textId="7663C856" w:rsidR="0076153E" w:rsidRPr="000C6ECB" w:rsidRDefault="006835D7" w:rsidP="00FA4203">
      <w:pPr>
        <w:ind w:firstLine="360"/>
        <w:jc w:val="both"/>
        <w:rPr>
          <w:rFonts w:ascii="Times New Roman" w:hAnsi="Times New Roman" w:cs="Times New Roman"/>
          <w:rPrChange w:id="292" w:author="Justin Hastings" w:date="2023-02-03T10:03:00Z">
            <w:rPr>
              <w:rFonts w:ascii="Times New Roman" w:hAnsi="Times New Roman" w:cs="Times New Roman"/>
            </w:rPr>
          </w:rPrChange>
        </w:rPr>
        <w:pPrChange w:id="293" w:author="Justin Hastings" w:date="2023-02-01T18:35:00Z">
          <w:pPr>
            <w:spacing w:after="120"/>
            <w:ind w:firstLine="360"/>
            <w:jc w:val="both"/>
          </w:pPr>
        </w:pPrChange>
      </w:pPr>
      <w:ins w:id="294" w:author="Justin Hastings" w:date="2023-02-04T11:27:00Z">
        <w:r>
          <w:rPr>
            <w:rFonts w:ascii="Times New Roman" w:hAnsi="Times New Roman" w:cs="Times New Roman"/>
          </w:rPr>
          <w:t xml:space="preserve">Third, </w:t>
        </w:r>
        <w:r w:rsidRPr="006835D7">
          <w:rPr>
            <w:rFonts w:ascii="Times New Roman" w:hAnsi="Times New Roman" w:cs="Times New Roman"/>
            <w:highlight w:val="yellow"/>
            <w:rPrChange w:id="295" w:author="Justin Hastings" w:date="2023-02-04T11:27:00Z">
              <w:rPr>
                <w:rFonts w:ascii="Times New Roman" w:hAnsi="Times New Roman" w:cs="Times New Roman"/>
              </w:rPr>
            </w:rPrChange>
          </w:rPr>
          <w:t>[this is where we might have a few words on combining spatial and temporal analysis]</w:t>
        </w:r>
      </w:ins>
      <w:ins w:id="296" w:author="Justin Hastings" w:date="2023-02-03T12:35:00Z">
        <w:r w:rsidR="00BC1D13" w:rsidRPr="006835D7">
          <w:rPr>
            <w:rFonts w:ascii="Times New Roman" w:hAnsi="Times New Roman" w:cs="Times New Roman"/>
            <w:highlight w:val="yellow"/>
            <w:rPrChange w:id="297" w:author="Justin Hastings" w:date="2023-02-04T11:27:00Z">
              <w:rPr>
                <w:rFonts w:ascii="Times New Roman" w:hAnsi="Times New Roman" w:cs="Times New Roman"/>
              </w:rPr>
            </w:rPrChange>
          </w:rPr>
          <w:t xml:space="preserve"> </w:t>
        </w:r>
      </w:ins>
      <w:del w:id="298" w:author="Justin Hastings" w:date="2023-02-03T12:33:00Z">
        <w:r w:rsidR="002017B4" w:rsidRPr="006835D7" w:rsidDel="00BC1D13">
          <w:rPr>
            <w:rFonts w:ascii="Times New Roman" w:hAnsi="Times New Roman" w:cs="Times New Roman"/>
            <w:highlight w:val="yellow"/>
            <w:rPrChange w:id="299" w:author="Justin Hastings" w:date="2023-02-04T11:27:00Z">
              <w:rPr>
                <w:rFonts w:ascii="Times New Roman" w:hAnsi="Times New Roman" w:cs="Times New Roman"/>
              </w:rPr>
            </w:rPrChange>
          </w:rPr>
          <w:delText xml:space="preserve">But it can also tell us, indirectly, how formal and informal institutions within and between countries function in facilitating or hampering commerce. </w:delText>
        </w:r>
      </w:del>
      <w:moveFromRangeStart w:id="300" w:author="Justin Hastings" w:date="2023-02-02T17:30:00Z" w:name="move126251455"/>
      <w:moveFrom w:id="301" w:author="Justin Hastings" w:date="2023-02-02T17:30:00Z">
        <w:r w:rsidR="002017B4" w:rsidRPr="006835D7" w:rsidDel="000D4DF7">
          <w:rPr>
            <w:rFonts w:ascii="Times New Roman" w:hAnsi="Times New Roman" w:cs="Times New Roman"/>
            <w:highlight w:val="yellow"/>
            <w:rPrChange w:id="302" w:author="Justin Hastings" w:date="2023-02-04T11:27:00Z">
              <w:rPr>
                <w:rFonts w:ascii="Times New Roman" w:hAnsi="Times New Roman" w:cs="Times New Roman"/>
              </w:rPr>
            </w:rPrChange>
          </w:rPr>
          <w:t xml:space="preserve">Food prices in markets in particular are good indicators of a population’s welfare, and have been connected to instability and conflict in developing countries </w:t>
        </w:r>
        <w:r w:rsidR="002017B4" w:rsidRPr="006835D7" w:rsidDel="000D4DF7">
          <w:rPr>
            <w:rFonts w:ascii="Times New Roman" w:hAnsi="Times New Roman" w:cs="Times New Roman"/>
            <w:noProof/>
            <w:highlight w:val="yellow"/>
            <w:rPrChange w:id="303" w:author="Justin Hastings" w:date="2023-02-04T11:27:00Z">
              <w:rPr>
                <w:rFonts w:ascii="Times New Roman" w:hAnsi="Times New Roman" w:cs="Times New Roman"/>
                <w:noProof/>
              </w:rPr>
            </w:rPrChange>
          </w:rPr>
          <w:t>(Arezki &amp; Bruckner, 2011; C. Hendrix &amp; Brinkman, 2013; C. S. Hendrix &amp; Haggard, 2015)</w:t>
        </w:r>
        <w:r w:rsidR="002017B4" w:rsidRPr="006835D7" w:rsidDel="000D4DF7">
          <w:rPr>
            <w:rFonts w:ascii="Times New Roman" w:hAnsi="Times New Roman" w:cs="Times New Roman"/>
            <w:highlight w:val="yellow"/>
            <w:rPrChange w:id="304" w:author="Justin Hastings" w:date="2023-02-04T11:27:00Z">
              <w:rPr>
                <w:rFonts w:ascii="Times New Roman" w:hAnsi="Times New Roman" w:cs="Times New Roman"/>
              </w:rPr>
            </w:rPrChange>
          </w:rPr>
          <w:t>.</w:t>
        </w:r>
        <w:r w:rsidR="002017B4" w:rsidRPr="000C6ECB" w:rsidDel="000D4DF7">
          <w:rPr>
            <w:rFonts w:ascii="Times New Roman" w:hAnsi="Times New Roman" w:cs="Times New Roman"/>
            <w:rPrChange w:id="305" w:author="Justin Hastings" w:date="2023-02-03T10:03:00Z">
              <w:rPr>
                <w:rFonts w:ascii="Times New Roman" w:hAnsi="Times New Roman" w:cs="Times New Roman"/>
              </w:rPr>
            </w:rPrChange>
          </w:rPr>
          <w:t xml:space="preserve"> </w:t>
        </w:r>
      </w:moveFrom>
      <w:moveFromRangeEnd w:id="300"/>
    </w:p>
    <w:p w14:paraId="2D704F62" w14:textId="41ACC2CE" w:rsidR="0076153E" w:rsidRPr="00461CF9" w:rsidDel="000D4DF7" w:rsidRDefault="002017B4" w:rsidP="00FA4203">
      <w:pPr>
        <w:ind w:firstLine="360"/>
        <w:jc w:val="both"/>
        <w:rPr>
          <w:del w:id="306" w:author="Justin Hastings" w:date="2023-02-02T17:29:00Z"/>
          <w:rFonts w:ascii="Times New Roman" w:hAnsi="Times New Roman" w:cs="Times New Roman"/>
          <w:highlight w:val="yellow"/>
          <w:rPrChange w:id="307" w:author="Justin Hastings" w:date="2023-02-02T15:35:00Z">
            <w:rPr>
              <w:del w:id="308" w:author="Justin Hastings" w:date="2023-02-02T17:29:00Z"/>
              <w:rFonts w:ascii="Times New Roman" w:hAnsi="Times New Roman" w:cs="Times New Roman"/>
            </w:rPr>
          </w:rPrChange>
        </w:rPr>
        <w:pPrChange w:id="309" w:author="Justin Hastings" w:date="2023-02-01T18:35:00Z">
          <w:pPr>
            <w:spacing w:after="120"/>
            <w:ind w:firstLine="360"/>
            <w:jc w:val="both"/>
          </w:pPr>
        </w:pPrChange>
      </w:pPr>
      <w:del w:id="310" w:author="Justin Hastings" w:date="2023-02-02T17:29:00Z">
        <w:r w:rsidRPr="00461CF9" w:rsidDel="000D4DF7">
          <w:rPr>
            <w:rFonts w:ascii="Times New Roman" w:eastAsia="Times New Roman" w:hAnsi="Times New Roman" w:cs="Times New Roman"/>
            <w:highlight w:val="yellow"/>
            <w:rPrChange w:id="311" w:author="Justin Hastings" w:date="2023-02-02T15:35:00Z">
              <w:rPr>
                <w:rFonts w:ascii="Times New Roman" w:eastAsia="Times New Roman" w:hAnsi="Times New Roman" w:cs="Times New Roman"/>
              </w:rPr>
            </w:rPrChange>
          </w:rPr>
          <w:delText>Third, we take the field in a new direction by systematically linking</w:delText>
        </w:r>
      </w:del>
      <w:del w:id="312" w:author="Justin Hastings" w:date="2023-02-02T15:30:00Z">
        <w:r w:rsidRPr="00461CF9" w:rsidDel="00461CF9">
          <w:rPr>
            <w:rFonts w:ascii="Times New Roman" w:eastAsia="Times New Roman" w:hAnsi="Times New Roman" w:cs="Times New Roman"/>
            <w:highlight w:val="yellow"/>
            <w:rPrChange w:id="313" w:author="Justin Hastings" w:date="2023-02-02T15:35:00Z">
              <w:rPr>
                <w:rFonts w:ascii="Times New Roman" w:eastAsia="Times New Roman" w:hAnsi="Times New Roman" w:cs="Times New Roman"/>
              </w:rPr>
            </w:rPrChange>
          </w:rPr>
          <w:delText xml:space="preserve"> </w:delText>
        </w:r>
      </w:del>
      <w:del w:id="314" w:author="Justin Hastings" w:date="2023-02-02T17:29:00Z">
        <w:r w:rsidRPr="00461CF9" w:rsidDel="000D4DF7">
          <w:rPr>
            <w:rFonts w:ascii="Times New Roman" w:eastAsia="Times New Roman" w:hAnsi="Times New Roman" w:cs="Times New Roman"/>
            <w:highlight w:val="yellow"/>
            <w:rPrChange w:id="315" w:author="Justin Hastings" w:date="2023-02-02T15:35:00Z">
              <w:rPr>
                <w:rFonts w:ascii="Times New Roman" w:eastAsia="Times New Roman" w:hAnsi="Times New Roman" w:cs="Times New Roman"/>
              </w:rPr>
            </w:rPrChange>
          </w:rPr>
          <w:delText xml:space="preserve">market integration and informal institutions in states that are typically overlooked in international surveys. </w:delText>
        </w:r>
        <w:r w:rsidRPr="00461CF9" w:rsidDel="000D4DF7">
          <w:rPr>
            <w:rFonts w:ascii="Times New Roman" w:hAnsi="Times New Roman" w:cs="Times New Roman"/>
            <w:highlight w:val="yellow"/>
            <w:rPrChange w:id="316" w:author="Justin Hastings" w:date="2023-02-02T15:35:00Z">
              <w:rPr>
                <w:rFonts w:ascii="Times New Roman" w:hAnsi="Times New Roman" w:cs="Times New Roman"/>
              </w:rPr>
            </w:rPrChange>
          </w:rPr>
          <w:delText xml:space="preserve">Many governance indicators focus on formal institutions – their existence and their proper functioning – which misses the role of informal institutions, norms, and practices in regulating political and economic interactions between people. In terms of markets, while formal institutions can be understood to help to resolve coordination problems, enforce contracts, and resolve business disputes, informal institutions also solve coordination and enforcement problems, although with slightly different mechanisms. These informal institutions have their norms, and their networks of actors who span both the public and private sector </w:delText>
        </w:r>
        <w:r w:rsidRPr="00461CF9" w:rsidDel="000D4DF7">
          <w:rPr>
            <w:rFonts w:ascii="Times New Roman" w:hAnsi="Times New Roman" w:cs="Times New Roman"/>
            <w:noProof/>
            <w:highlight w:val="yellow"/>
            <w:rPrChange w:id="317" w:author="Justin Hastings" w:date="2023-02-02T15:35:00Z">
              <w:rPr>
                <w:rFonts w:ascii="Times New Roman" w:hAnsi="Times New Roman" w:cs="Times New Roman"/>
                <w:noProof/>
              </w:rPr>
            </w:rPrChange>
          </w:rPr>
          <w:delText>(Mahmoud, 2008; Rasanayagam, 2011; Titeca &amp; Flynn, 2014; Titeca &amp; Herdt, 2010)</w:delText>
        </w:r>
        <w:r w:rsidRPr="00461CF9" w:rsidDel="000D4DF7">
          <w:rPr>
            <w:rFonts w:ascii="Times New Roman" w:hAnsi="Times New Roman" w:cs="Times New Roman"/>
            <w:highlight w:val="yellow"/>
            <w:rPrChange w:id="318" w:author="Justin Hastings" w:date="2023-02-02T15:35:00Z">
              <w:rPr>
                <w:rFonts w:ascii="Times New Roman" w:hAnsi="Times New Roman" w:cs="Times New Roman"/>
              </w:rPr>
            </w:rPrChange>
          </w:rPr>
          <w:delText xml:space="preserve">. If these informal institutions provide many of the same services that formal institutions, and can do so when formal institutions cannot, informal institutions can sometimes become as pervasive and as legitimate as formal institutions </w:delText>
        </w:r>
        <w:r w:rsidRPr="00461CF9" w:rsidDel="000D4DF7">
          <w:rPr>
            <w:rFonts w:ascii="Times New Roman" w:hAnsi="Times New Roman" w:cs="Times New Roman"/>
            <w:noProof/>
            <w:highlight w:val="yellow"/>
            <w:rPrChange w:id="319" w:author="Justin Hastings" w:date="2023-02-02T15:35:00Z">
              <w:rPr>
                <w:rFonts w:ascii="Times New Roman" w:hAnsi="Times New Roman" w:cs="Times New Roman"/>
                <w:noProof/>
              </w:rPr>
            </w:rPrChange>
          </w:rPr>
          <w:delText>(Bruns, Miggelbrink, &amp; Müller, 2011; Lee, 2015; Rasanayagam, 2011; Rodrigues, 2010)</w:delText>
        </w:r>
        <w:r w:rsidRPr="00461CF9" w:rsidDel="000D4DF7">
          <w:rPr>
            <w:rFonts w:ascii="Times New Roman" w:hAnsi="Times New Roman" w:cs="Times New Roman"/>
            <w:highlight w:val="yellow"/>
            <w:rPrChange w:id="320" w:author="Justin Hastings" w:date="2023-02-02T15:35:00Z">
              <w:rPr>
                <w:rFonts w:ascii="Times New Roman" w:hAnsi="Times New Roman" w:cs="Times New Roman"/>
              </w:rPr>
            </w:rPrChange>
          </w:rPr>
          <w:delText>. As a result, measures that look only at formal institutions when looking at governance miss not only how institutions actually function but may mischaracterize some states as less functional than they actually are.</w:delText>
        </w:r>
      </w:del>
    </w:p>
    <w:p w14:paraId="0AD11742" w14:textId="06F42DBE" w:rsidR="002017B4" w:rsidRPr="0076153E" w:rsidDel="000D4DF7" w:rsidRDefault="002017B4" w:rsidP="00FA4203">
      <w:pPr>
        <w:ind w:firstLine="360"/>
        <w:jc w:val="both"/>
        <w:rPr>
          <w:del w:id="321" w:author="Justin Hastings" w:date="2023-02-02T17:29:00Z"/>
          <w:rFonts w:ascii="Times New Roman" w:hAnsi="Times New Roman" w:cs="Times New Roman"/>
        </w:rPr>
        <w:pPrChange w:id="322" w:author="Justin Hastings" w:date="2023-02-01T18:35:00Z">
          <w:pPr>
            <w:spacing w:after="120"/>
            <w:ind w:firstLine="360"/>
            <w:jc w:val="both"/>
          </w:pPr>
        </w:pPrChange>
      </w:pPr>
      <w:del w:id="323" w:author="Justin Hastings" w:date="2023-02-02T17:29:00Z">
        <w:r w:rsidRPr="00461CF9" w:rsidDel="000D4DF7">
          <w:rPr>
            <w:rFonts w:ascii="Times New Roman" w:hAnsi="Times New Roman" w:cs="Times New Roman"/>
            <w:highlight w:val="yellow"/>
            <w:rPrChange w:id="324" w:author="Justin Hastings" w:date="2023-02-02T15:35:00Z">
              <w:rPr>
                <w:rFonts w:ascii="Times New Roman" w:hAnsi="Times New Roman" w:cs="Times New Roman"/>
              </w:rPr>
            </w:rPrChange>
          </w:rPr>
          <w:delText>This project is, therefore, premised on the suggestion that while the capacity of informal institutions is difficult to measure directly, one can look at the fruits of these informal institutions. In an environment where formal institutions are clearly lacking, the existence of market integration, measured by a relatively high price transmission between cities for the same commodity, suggests that there are other means for traders in markets in different cities to engage in transactions, make and enforce contracts, exchange information, and resolve disputes. We thus offer an alternative lens through which to view emergent political order—and do so in the absence of the political and economic indicators that are typically used to measure a state's effectiveness, given the lack of such data in such states. Our project points to the merits of understanding governance through the lens of informal institutions as they may encourage market integration across a country's territory, and allow internal trade to continue through conflict.</w:delText>
        </w:r>
      </w:del>
    </w:p>
    <w:p w14:paraId="1275F8E7" w14:textId="77777777" w:rsidR="002017B4" w:rsidRDefault="002017B4" w:rsidP="00FA4203">
      <w:pPr>
        <w:rPr>
          <w:rFonts w:ascii="Times New Roman" w:eastAsia="Times New Roman" w:hAnsi="Times New Roman" w:cs="Times New Roman"/>
          <w:b/>
          <w:bCs/>
        </w:rPr>
        <w:pPrChange w:id="325" w:author="Justin Hastings" w:date="2023-02-01T18:35:00Z">
          <w:pPr>
            <w:spacing w:after="120"/>
          </w:pPr>
        </w:pPrChange>
      </w:pPr>
    </w:p>
    <w:p w14:paraId="52DA5E31" w14:textId="77777777" w:rsidR="002017B4" w:rsidRPr="00461CF9" w:rsidRDefault="002017B4" w:rsidP="00FA4203">
      <w:pPr>
        <w:rPr>
          <w:rFonts w:ascii="Times New Roman" w:eastAsia="Times New Roman" w:hAnsi="Times New Roman" w:cs="Times New Roman"/>
          <w:b/>
          <w:bCs/>
        </w:rPr>
        <w:pPrChange w:id="326" w:author="Justin Hastings" w:date="2023-02-01T18:35:00Z">
          <w:pPr>
            <w:spacing w:after="120"/>
          </w:pPr>
        </w:pPrChange>
      </w:pPr>
      <w:r w:rsidRPr="00461CF9">
        <w:rPr>
          <w:rFonts w:ascii="Times New Roman" w:eastAsia="Times New Roman" w:hAnsi="Times New Roman" w:cs="Times New Roman"/>
          <w:b/>
          <w:bCs/>
        </w:rPr>
        <w:t>Approach</w:t>
      </w:r>
    </w:p>
    <w:p w14:paraId="798A6F7A" w14:textId="1ED42EF4" w:rsidR="00FA4203" w:rsidRPr="00FA4203" w:rsidRDefault="00FA4203" w:rsidP="00FA4203">
      <w:pPr>
        <w:jc w:val="both"/>
        <w:rPr>
          <w:ins w:id="327" w:author="Justin Hastings" w:date="2023-02-02T10:17:00Z"/>
          <w:rFonts w:ascii="Times New Roman" w:eastAsia="Times New Roman" w:hAnsi="Times New Roman" w:cs="Times New Roman"/>
          <w:rPrChange w:id="328" w:author="Justin Hastings" w:date="2023-02-02T10:31:00Z">
            <w:rPr>
              <w:ins w:id="329" w:author="Justin Hastings" w:date="2023-02-02T10:17:00Z"/>
              <w:rFonts w:ascii="Times New Roman" w:eastAsia="Times New Roman" w:hAnsi="Times New Roman" w:cs="Times New Roman"/>
              <w:highlight w:val="green"/>
            </w:rPr>
          </w:rPrChange>
        </w:rPr>
      </w:pPr>
      <w:ins w:id="330" w:author="Justin Hastings" w:date="2023-02-02T10:17:00Z">
        <w:r w:rsidRPr="00FA4203">
          <w:rPr>
            <w:rFonts w:ascii="Times New Roman" w:eastAsia="Times New Roman" w:hAnsi="Times New Roman" w:cs="Times New Roman"/>
            <w:rPrChange w:id="331" w:author="Justin Hastings" w:date="2023-02-02T10:31:00Z">
              <w:rPr>
                <w:rFonts w:ascii="Times New Roman" w:eastAsia="Times New Roman" w:hAnsi="Times New Roman" w:cs="Times New Roman"/>
                <w:highlight w:val="green"/>
              </w:rPr>
            </w:rPrChange>
          </w:rPr>
          <w:t xml:space="preserve">We take a </w:t>
        </w:r>
      </w:ins>
      <w:ins w:id="332" w:author="Justin Hastings" w:date="2023-02-02T10:42:00Z">
        <w:r>
          <w:rPr>
            <w:rFonts w:ascii="Times New Roman" w:eastAsia="Times New Roman" w:hAnsi="Times New Roman" w:cs="Times New Roman"/>
          </w:rPr>
          <w:t>four</w:t>
        </w:r>
      </w:ins>
      <w:ins w:id="333" w:author="Justin Hastings" w:date="2023-02-02T10:17:00Z">
        <w:r w:rsidRPr="00FA4203">
          <w:rPr>
            <w:rFonts w:ascii="Times New Roman" w:eastAsia="Times New Roman" w:hAnsi="Times New Roman" w:cs="Times New Roman"/>
            <w:rPrChange w:id="334" w:author="Justin Hastings" w:date="2023-02-02T10:31:00Z">
              <w:rPr>
                <w:rFonts w:ascii="Times New Roman" w:eastAsia="Times New Roman" w:hAnsi="Times New Roman" w:cs="Times New Roman"/>
                <w:highlight w:val="green"/>
              </w:rPr>
            </w:rPrChange>
          </w:rPr>
          <w:t xml:space="preserve">-fold approach to address the link between </w:t>
        </w:r>
      </w:ins>
      <w:ins w:id="335" w:author="Justin Hastings" w:date="2023-02-02T10:20:00Z">
        <w:r w:rsidRPr="00FA4203">
          <w:rPr>
            <w:rFonts w:ascii="Times New Roman" w:eastAsia="Times New Roman" w:hAnsi="Times New Roman" w:cs="Times New Roman"/>
            <w:rPrChange w:id="336" w:author="Justin Hastings" w:date="2023-02-02T10:31:00Z">
              <w:rPr>
                <w:rFonts w:ascii="Times New Roman" w:eastAsia="Times New Roman" w:hAnsi="Times New Roman" w:cs="Times New Roman"/>
                <w:highlight w:val="green"/>
              </w:rPr>
            </w:rPrChange>
          </w:rPr>
          <w:t xml:space="preserve">conflict and </w:t>
        </w:r>
      </w:ins>
      <w:ins w:id="337" w:author="Justin Hastings" w:date="2023-02-02T10:21:00Z">
        <w:r w:rsidRPr="00FA4203">
          <w:rPr>
            <w:rFonts w:ascii="Times New Roman" w:eastAsia="Times New Roman" w:hAnsi="Times New Roman" w:cs="Times New Roman"/>
            <w:rPrChange w:id="338" w:author="Justin Hastings" w:date="2023-02-02T10:31:00Z">
              <w:rPr>
                <w:rFonts w:ascii="Times New Roman" w:eastAsia="Times New Roman" w:hAnsi="Times New Roman" w:cs="Times New Roman"/>
                <w:highlight w:val="green"/>
              </w:rPr>
            </w:rPrChange>
          </w:rPr>
          <w:t xml:space="preserve">food security. The approach combines rigorous time series analysis of market integration and agricultural </w:t>
        </w:r>
      </w:ins>
      <w:ins w:id="339" w:author="Justin Hastings" w:date="2023-02-02T10:22:00Z">
        <w:r w:rsidRPr="00FA4203">
          <w:rPr>
            <w:rFonts w:ascii="Times New Roman" w:eastAsia="Times New Roman" w:hAnsi="Times New Roman" w:cs="Times New Roman"/>
            <w:rPrChange w:id="340" w:author="Justin Hastings" w:date="2023-02-02T10:31:00Z">
              <w:rPr>
                <w:rFonts w:ascii="Times New Roman" w:eastAsia="Times New Roman" w:hAnsi="Times New Roman" w:cs="Times New Roman"/>
                <w:highlight w:val="green"/>
              </w:rPr>
            </w:rPrChange>
          </w:rPr>
          <w:t>price</w:t>
        </w:r>
      </w:ins>
      <w:ins w:id="341" w:author="Justin Hastings" w:date="2023-02-02T10:21:00Z">
        <w:r w:rsidRPr="00FA4203">
          <w:rPr>
            <w:rFonts w:ascii="Times New Roman" w:eastAsia="Times New Roman" w:hAnsi="Times New Roman" w:cs="Times New Roman"/>
            <w:rPrChange w:id="342" w:author="Justin Hastings" w:date="2023-02-02T10:31:00Z">
              <w:rPr>
                <w:rFonts w:ascii="Times New Roman" w:eastAsia="Times New Roman" w:hAnsi="Times New Roman" w:cs="Times New Roman"/>
                <w:highlight w:val="green"/>
              </w:rPr>
            </w:rPrChange>
          </w:rPr>
          <w:t xml:space="preserve"> forecasting</w:t>
        </w:r>
      </w:ins>
      <w:ins w:id="343" w:author="Justin Hastings" w:date="2023-02-02T10:30:00Z">
        <w:r w:rsidRPr="00FA4203">
          <w:rPr>
            <w:rFonts w:ascii="Times New Roman" w:eastAsia="Times New Roman" w:hAnsi="Times New Roman" w:cs="Times New Roman"/>
            <w:rPrChange w:id="344" w:author="Justin Hastings" w:date="2023-02-02T10:31:00Z">
              <w:rPr>
                <w:rFonts w:ascii="Times New Roman" w:eastAsia="Times New Roman" w:hAnsi="Times New Roman" w:cs="Times New Roman"/>
                <w:highlight w:val="green"/>
              </w:rPr>
            </w:rPrChange>
          </w:rPr>
          <w:t>, with a conceptual framework that links conflict, market integration, inst</w:t>
        </w:r>
      </w:ins>
      <w:ins w:id="345" w:author="Justin Hastings" w:date="2023-02-02T10:31:00Z">
        <w:r w:rsidRPr="00FA4203">
          <w:rPr>
            <w:rFonts w:ascii="Times New Roman" w:eastAsia="Times New Roman" w:hAnsi="Times New Roman" w:cs="Times New Roman"/>
            <w:rPrChange w:id="346" w:author="Justin Hastings" w:date="2023-02-02T10:31:00Z">
              <w:rPr>
                <w:rFonts w:ascii="Times New Roman" w:eastAsia="Times New Roman" w:hAnsi="Times New Roman" w:cs="Times New Roman"/>
                <w:highlight w:val="green"/>
              </w:rPr>
            </w:rPrChange>
          </w:rPr>
          <w:t>itutions, and food security (and insecurity) and substantive knowledge of the formal and informal institutions across Africa and Southeast Asia.</w:t>
        </w:r>
      </w:ins>
    </w:p>
    <w:p w14:paraId="1E5C5CB3" w14:textId="77194D62" w:rsidR="002017B4" w:rsidDel="00FA4203" w:rsidRDefault="002017B4" w:rsidP="00FA4203">
      <w:pPr>
        <w:jc w:val="both"/>
        <w:rPr>
          <w:del w:id="347" w:author="Justin Hastings" w:date="2023-02-02T10:31:00Z"/>
          <w:rFonts w:ascii="Times New Roman" w:eastAsia="Times New Roman" w:hAnsi="Times New Roman" w:cs="Times New Roman"/>
        </w:rPr>
        <w:pPrChange w:id="348" w:author="Justin Hastings" w:date="2023-02-01T18:35:00Z">
          <w:pPr>
            <w:spacing w:after="120"/>
            <w:jc w:val="both"/>
          </w:pPr>
        </w:pPrChange>
      </w:pPr>
      <w:del w:id="349" w:author="Justin Hastings" w:date="2023-02-02T10:31:00Z">
        <w:r w:rsidRPr="00FA4203" w:rsidDel="00FA4203">
          <w:rPr>
            <w:rFonts w:ascii="Times New Roman" w:eastAsia="Times New Roman" w:hAnsi="Times New Roman" w:cs="Times New Roman"/>
            <w:highlight w:val="green"/>
            <w:rPrChange w:id="350" w:author="Justin Hastings" w:date="2023-02-01T18:14:00Z">
              <w:rPr>
                <w:rFonts w:ascii="Times New Roman" w:eastAsia="Times New Roman" w:hAnsi="Times New Roman" w:cs="Times New Roman"/>
              </w:rPr>
            </w:rPrChange>
          </w:rPr>
          <w:delText xml:space="preserve">In approaching our problem, we develop and then apply a conceptual framework that links rigorous time series analysis of market integration and forecasting of cereal prices with substantive knowledge of the formal and informal institutions in </w:delText>
        </w:r>
        <w:r w:rsidR="00F0130C" w:rsidRPr="00FA4203" w:rsidDel="00FA4203">
          <w:rPr>
            <w:rFonts w:ascii="Times New Roman" w:eastAsia="Times New Roman" w:hAnsi="Times New Roman" w:cs="Times New Roman"/>
            <w:highlight w:val="green"/>
            <w:rPrChange w:id="351" w:author="Justin Hastings" w:date="2023-02-01T18:14:00Z">
              <w:rPr>
                <w:rFonts w:ascii="Times New Roman" w:eastAsia="Times New Roman" w:hAnsi="Times New Roman" w:cs="Times New Roman"/>
              </w:rPr>
            </w:rPrChange>
          </w:rPr>
          <w:delText>countries across Africa and Southeast Asia</w:delText>
        </w:r>
        <w:r w:rsidRPr="00FA4203" w:rsidDel="00FA4203">
          <w:rPr>
            <w:rFonts w:ascii="Times New Roman" w:eastAsia="Times New Roman" w:hAnsi="Times New Roman" w:cs="Times New Roman"/>
            <w:highlight w:val="green"/>
            <w:rPrChange w:id="352" w:author="Justin Hastings" w:date="2023-02-01T18:14:00Z">
              <w:rPr>
                <w:rFonts w:ascii="Times New Roman" w:eastAsia="Times New Roman" w:hAnsi="Times New Roman" w:cs="Times New Roman"/>
              </w:rPr>
            </w:rPrChange>
          </w:rPr>
          <w:delText>. The framework is part of a four-fold approach.</w:delText>
        </w:r>
      </w:del>
    </w:p>
    <w:p w14:paraId="6B2BFA70" w14:textId="17A0DF58" w:rsidR="003C322E" w:rsidRDefault="002017B4" w:rsidP="00FA4203">
      <w:pPr>
        <w:ind w:firstLine="360"/>
        <w:jc w:val="both"/>
        <w:rPr>
          <w:rFonts w:ascii="Times New Roman" w:hAnsi="Times New Roman" w:cs="Times New Roman"/>
        </w:rPr>
        <w:pPrChange w:id="353" w:author="Justin Hastings" w:date="2023-02-01T18:35:00Z">
          <w:pPr>
            <w:spacing w:after="120"/>
            <w:ind w:firstLine="360"/>
            <w:jc w:val="both"/>
          </w:pPr>
        </w:pPrChange>
      </w:pPr>
      <w:r w:rsidRPr="003C322E">
        <w:rPr>
          <w:rFonts w:ascii="Times New Roman" w:eastAsia="Times New Roman" w:hAnsi="Times New Roman" w:cs="Times New Roman"/>
          <w:u w:val="single"/>
        </w:rPr>
        <w:t xml:space="preserve">First, we look at the extent to which markets </w:t>
      </w:r>
      <w:r w:rsidR="00F0130C" w:rsidRPr="003C322E">
        <w:rPr>
          <w:rFonts w:ascii="Times New Roman" w:eastAsia="Times New Roman" w:hAnsi="Times New Roman" w:cs="Times New Roman"/>
          <w:u w:val="single"/>
        </w:rPr>
        <w:t xml:space="preserve">in each region </w:t>
      </w:r>
      <w:r w:rsidRPr="003C322E">
        <w:rPr>
          <w:rFonts w:ascii="Times New Roman" w:eastAsia="Times New Roman" w:hAnsi="Times New Roman" w:cs="Times New Roman"/>
          <w:u w:val="single"/>
        </w:rPr>
        <w:t>are integrated across and between the countries.</w:t>
      </w:r>
      <w:r>
        <w:rPr>
          <w:rFonts w:ascii="Times New Roman" w:eastAsia="Times New Roman" w:hAnsi="Times New Roman" w:cs="Times New Roman"/>
        </w:rPr>
        <w:t xml:space="preserve"> </w:t>
      </w:r>
      <w:r w:rsidRPr="005004B0">
        <w:rPr>
          <w:rFonts w:ascii="Times New Roman" w:eastAsia="Times New Roman" w:hAnsi="Times New Roman" w:cs="Times New Roman"/>
        </w:rPr>
        <w:t>Using market price data, we can track price dispersion across markets, changes in price dispersion over time, and speed of price transmission between markets</w:t>
      </w:r>
      <w:r>
        <w:rPr>
          <w:rFonts w:ascii="Times New Roman" w:eastAsia="Times New Roman" w:hAnsi="Times New Roman" w:cs="Times New Roman"/>
        </w:rPr>
        <w:t xml:space="preserve">, all conditional on distance between markets, transport costs, and formal </w:t>
      </w:r>
      <w:r w:rsidR="00F0130C">
        <w:rPr>
          <w:rFonts w:ascii="Times New Roman" w:eastAsia="Times New Roman" w:hAnsi="Times New Roman" w:cs="Times New Roman"/>
        </w:rPr>
        <w:t>and informal geographic boundaries</w:t>
      </w:r>
      <w:r w:rsidRPr="005004B0">
        <w:rPr>
          <w:rFonts w:ascii="Times New Roman" w:eastAsia="Times New Roman" w:hAnsi="Times New Roman" w:cs="Times New Roman"/>
        </w:rPr>
        <w:t xml:space="preserve">. </w:t>
      </w:r>
      <w:r w:rsidRPr="005004B0">
        <w:rPr>
          <w:rFonts w:ascii="Times New Roman" w:hAnsi="Times New Roman" w:cs="Times New Roman"/>
        </w:rPr>
        <w:t xml:space="preserve">In our analysis, we build on previous research on that looks at market integration, both within countries and between countries, as measured by price co-integration, price transmission speeds, or both </w:t>
      </w:r>
      <w:r>
        <w:rPr>
          <w:rFonts w:ascii="Times New Roman" w:hAnsi="Times New Roman" w:cs="Times New Roman"/>
          <w:noProof/>
        </w:rPr>
        <w:t>(Dillon &amp; Barrett, 2016; Goodwin, Holt, &amp; Prestemon, 2011; Hood &amp; Dorfman, 2015)</w:t>
      </w:r>
      <w:r w:rsidRPr="005004B0">
        <w:rPr>
          <w:rFonts w:ascii="Times New Roman" w:hAnsi="Times New Roman" w:cs="Times New Roman"/>
        </w:rPr>
        <w:t>.</w:t>
      </w:r>
      <w:r w:rsidRPr="00A5305C">
        <w:rPr>
          <w:rFonts w:ascii="Times New Roman" w:hAnsi="Times New Roman" w:cs="Times New Roman"/>
        </w:rPr>
        <w:t xml:space="preserve"> </w:t>
      </w:r>
      <w:r w:rsidRPr="00757019">
        <w:rPr>
          <w:rFonts w:ascii="Times New Roman" w:hAnsi="Times New Roman" w:cs="Times New Roman"/>
        </w:rPr>
        <w:t xml:space="preserve">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w:t>
      </w:r>
    </w:p>
    <w:p w14:paraId="7D29A098" w14:textId="5B61D745" w:rsidR="003C322E" w:rsidRPr="00037BF8" w:rsidRDefault="00FA4203" w:rsidP="00FA4203">
      <w:pPr>
        <w:ind w:firstLine="360"/>
        <w:jc w:val="both"/>
        <w:rPr>
          <w:rFonts w:ascii="Times New Roman" w:hAnsi="Times New Roman" w:cs="Times New Roman"/>
        </w:rPr>
        <w:pPrChange w:id="354" w:author="Justin Hastings" w:date="2023-02-01T18:35:00Z">
          <w:pPr>
            <w:spacing w:after="120"/>
            <w:ind w:firstLine="360"/>
            <w:jc w:val="both"/>
          </w:pPr>
        </w:pPrChange>
      </w:pPr>
      <w:ins w:id="355" w:author="Justin Hastings" w:date="2023-02-01T18:15:00Z">
        <w:r>
          <w:rPr>
            <w:rFonts w:ascii="Times New Roman" w:hAnsi="Times New Roman" w:cs="Times New Roman"/>
          </w:rPr>
          <w:lastRenderedPageBreak/>
          <w:t>T</w:t>
        </w:r>
      </w:ins>
      <w:r w:rsidR="003C322E" w:rsidRPr="00037BF8">
        <w:rPr>
          <w:rFonts w:ascii="Times New Roman" w:hAnsi="Times New Roman" w:cs="Times New Roman"/>
        </w:rPr>
        <w:t>he basic principle of this hypothesis suggests that prices of the same commodity in two spatially separated markets will co-move if the commodity can be transported between the markets. Otherwise, price dynamics in the two markets are likely to be disentangled.</w:t>
      </w:r>
      <w:r w:rsidR="003C322E">
        <w:rPr>
          <w:rFonts w:ascii="Times New Roman" w:hAnsi="Times New Roman" w:cs="Times New Roman"/>
        </w:rPr>
        <w:t xml:space="preserve"> </w:t>
      </w:r>
      <w:r w:rsidR="003C322E" w:rsidRPr="00037BF8">
        <w:rPr>
          <w:rFonts w:ascii="Times New Roman" w:hAnsi="Times New Roman" w:cs="Times New Roman"/>
        </w:rPr>
        <w:t xml:space="preserve">To briefly illustrate, consider a pair of markets, denoted by </w:t>
      </w:r>
      <m:oMath>
        <m:r>
          <w:rPr>
            <w:rFonts w:ascii="Cambria Math" w:hAnsi="Cambria Math" w:cs="Times New Roman"/>
          </w:rPr>
          <m:t>i</m:t>
        </m:r>
      </m:oMath>
      <w:r w:rsidR="003C322E" w:rsidRPr="00037BF8">
        <w:rPr>
          <w:rFonts w:ascii="Times New Roman" w:hAnsi="Times New Roman" w:cs="Times New Roman"/>
        </w:rPr>
        <w:t xml:space="preserve"> and </w:t>
      </w:r>
      <m:oMath>
        <m:r>
          <w:rPr>
            <w:rFonts w:ascii="Cambria Math" w:hAnsi="Cambria Math" w:cs="Times New Roman"/>
          </w:rPr>
          <m:t>j</m:t>
        </m:r>
      </m:oMath>
      <w:r w:rsidR="003C322E" w:rsidRPr="00037BF8">
        <w:rPr>
          <w:rFonts w:ascii="Times New Roman" w:hAnsi="Times New Roman" w:cs="Times New Roman"/>
        </w:rPr>
        <w:t xml:space="preserve">. Let the prices in these markets in period </w:t>
      </w:r>
      <m:oMath>
        <m:r>
          <w:rPr>
            <w:rFonts w:ascii="Cambria Math" w:hAnsi="Cambria Math" w:cs="Times New Roman"/>
          </w:rPr>
          <m:t>t</m:t>
        </m:r>
      </m:oMath>
      <w:r w:rsidR="003C322E" w:rsidRPr="00037BF8">
        <w:rPr>
          <w:rFonts w:ascii="Times New Roman" w:hAnsi="Times New Roman" w:cs="Times New Roman"/>
        </w:rPr>
        <w:t xml:space="preserve"> be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it</m:t>
            </m:r>
          </m:sub>
        </m:sSub>
      </m:oMath>
      <w:r w:rsidR="003C322E" w:rsidRPr="00037BF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jt</m:t>
            </m:r>
          </m:sub>
        </m:sSub>
      </m:oMath>
      <w:r w:rsidR="003C322E" w:rsidRPr="00037BF8">
        <w:rPr>
          <w:rFonts w:ascii="Times New Roman" w:hAnsi="Times New Roman" w:cs="Times New Roman"/>
        </w:rPr>
        <w:t xml:space="preserve">, respectively. </w:t>
      </w:r>
      <w:r w:rsidR="003C322E">
        <w:rPr>
          <w:rFonts w:ascii="Times New Roman" w:hAnsi="Times New Roman" w:cs="Times New Roman"/>
        </w:rPr>
        <w:t>S</w:t>
      </w:r>
      <w:r w:rsidR="003C322E" w:rsidRPr="00037BF8">
        <w:rPr>
          <w:rFonts w:ascii="Times New Roman" w:hAnsi="Times New Roman" w:cs="Times New Roman"/>
        </w:rPr>
        <w:t xml:space="preserve">uppose the transaction costs are paid in form of a barter. To that end, we can introduce the so-called “leakage” factor, </w:t>
      </w:r>
      <m:oMath>
        <m:r>
          <w:rPr>
            <w:rFonts w:ascii="Cambria Math" w:hAnsi="Cambria Math" w:cs="Times New Roman"/>
          </w:rPr>
          <m:t>θ</m:t>
        </m:r>
      </m:oMath>
      <w:r w:rsidR="003C322E" w:rsidRPr="00037BF8">
        <w:rPr>
          <w:rFonts w:ascii="Times New Roman" w:hAnsi="Times New Roman" w:cs="Times New Roman"/>
        </w:rPr>
        <w:t xml:space="preserve">, which is a share of the commodity that is lost during its transportation from </w:t>
      </w:r>
      <m:oMath>
        <m:r>
          <w:rPr>
            <w:rFonts w:ascii="Cambria Math" w:hAnsi="Cambria Math" w:cs="Times New Roman"/>
          </w:rPr>
          <m:t>i</m:t>
        </m:r>
      </m:oMath>
      <w:r w:rsidR="003C322E" w:rsidRPr="00037BF8">
        <w:rPr>
          <w:rFonts w:ascii="Times New Roman" w:hAnsi="Times New Roman" w:cs="Times New Roman"/>
        </w:rPr>
        <w:t xml:space="preserve"> to </w:t>
      </w:r>
      <m:oMath>
        <m:r>
          <w:rPr>
            <w:rFonts w:ascii="Cambria Math" w:hAnsi="Cambria Math" w:cs="Times New Roman"/>
          </w:rPr>
          <m:t>j</m:t>
        </m:r>
      </m:oMath>
      <w:r w:rsidR="003C322E" w:rsidRPr="00037BF8">
        <w:rPr>
          <w:rFonts w:ascii="Times New Roman" w:hAnsi="Times New Roman" w:cs="Times New Roman"/>
        </w:rPr>
        <w:t xml:space="preserve">. Thus, the further apart (typically geographically, but also politically, institutionally, etc.) are the two markets, the higher are the transactions costs, and the closer is </w:t>
      </w:r>
      <m:oMath>
        <m:r>
          <w:rPr>
            <w:rFonts w:ascii="Cambria Math" w:hAnsi="Cambria Math" w:cs="Times New Roman"/>
          </w:rPr>
          <m:t>θ</m:t>
        </m:r>
      </m:oMath>
      <w:r w:rsidR="003C322E" w:rsidRPr="00037BF8">
        <w:rPr>
          <w:rFonts w:ascii="Times New Roman" w:hAnsi="Times New Roman" w:cs="Times New Roman"/>
        </w:rPr>
        <w:t xml:space="preserve"> to one. </w:t>
      </w:r>
    </w:p>
    <w:p w14:paraId="11A4DFC7" w14:textId="4102D61D" w:rsidR="003C322E" w:rsidRPr="00FA4203" w:rsidRDefault="003C322E" w:rsidP="00FA4203">
      <w:pPr>
        <w:ind w:firstLine="360"/>
        <w:jc w:val="both"/>
        <w:rPr>
          <w:rFonts w:ascii="Times New Roman" w:hAnsi="Times New Roman" w:cs="Times New Roman"/>
          <w:highlight w:val="green"/>
          <w:rPrChange w:id="356" w:author="Justin Hastings" w:date="2023-02-01T18:15:00Z">
            <w:rPr>
              <w:rFonts w:ascii="Times New Roman" w:hAnsi="Times New Roman" w:cs="Times New Roman"/>
            </w:rPr>
          </w:rPrChange>
        </w:rPr>
        <w:pPrChange w:id="357" w:author="Justin Hastings" w:date="2023-02-01T18:35:00Z">
          <w:pPr>
            <w:spacing w:after="120"/>
            <w:ind w:firstLine="360"/>
            <w:jc w:val="both"/>
          </w:pPr>
        </w:pPrChange>
      </w:pPr>
      <w:commentRangeStart w:id="358"/>
      <w:r w:rsidRPr="00FA4203">
        <w:rPr>
          <w:rFonts w:ascii="Times New Roman" w:hAnsi="Times New Roman" w:cs="Times New Roman"/>
          <w:highlight w:val="green"/>
          <w:rPrChange w:id="359" w:author="Justin Hastings" w:date="2023-02-01T18:15:00Z">
            <w:rPr>
              <w:rFonts w:ascii="Times New Roman" w:hAnsi="Times New Roman" w:cs="Times New Roman"/>
            </w:rPr>
          </w:rPrChange>
        </w:rPr>
        <w:t xml:space="preserve">The concept of “leakage” is particularly well-suited for conflict-prone states, where the transportation cost may not even be the most substantial component of transactions costs. For example, there is always a chance that a military group can seize some or all the cargo from an arbitrageur, leading to the partial or complete leakage. Regardless of the source of leakage, the per-unit profit of an arbitrageur from </w:t>
      </w:r>
      <m:oMath>
        <m:r>
          <w:rPr>
            <w:rFonts w:ascii="Cambria Math" w:hAnsi="Cambria Math" w:cs="Times New Roman"/>
            <w:highlight w:val="green"/>
            <w:rPrChange w:id="360" w:author="Justin Hastings" w:date="2023-02-01T18:15:00Z">
              <w:rPr>
                <w:rFonts w:ascii="Cambria Math" w:hAnsi="Cambria Math" w:cs="Times New Roman"/>
              </w:rPr>
            </w:rPrChange>
          </w:rPr>
          <m:t>i</m:t>
        </m:r>
      </m:oMath>
      <w:r w:rsidRPr="00FA4203">
        <w:rPr>
          <w:rFonts w:ascii="Times New Roman" w:hAnsi="Times New Roman" w:cs="Times New Roman"/>
          <w:highlight w:val="green"/>
          <w:rPrChange w:id="361" w:author="Justin Hastings" w:date="2023-02-01T18:15:00Z">
            <w:rPr>
              <w:rFonts w:ascii="Times New Roman" w:hAnsi="Times New Roman" w:cs="Times New Roman"/>
            </w:rPr>
          </w:rPrChange>
        </w:rPr>
        <w:t xml:space="preserve"> to </w:t>
      </w:r>
      <m:oMath>
        <m:r>
          <w:rPr>
            <w:rFonts w:ascii="Cambria Math" w:hAnsi="Cambria Math" w:cs="Times New Roman"/>
            <w:highlight w:val="green"/>
            <w:rPrChange w:id="362" w:author="Justin Hastings" w:date="2023-02-01T18:15:00Z">
              <w:rPr>
                <w:rFonts w:ascii="Cambria Math" w:hAnsi="Cambria Math" w:cs="Times New Roman"/>
              </w:rPr>
            </w:rPrChange>
          </w:rPr>
          <m:t>j</m:t>
        </m:r>
      </m:oMath>
      <w:r w:rsidRPr="00FA4203">
        <w:rPr>
          <w:rFonts w:ascii="Times New Roman" w:hAnsi="Times New Roman" w:cs="Times New Roman"/>
          <w:highlight w:val="green"/>
          <w:rPrChange w:id="363" w:author="Justin Hastings" w:date="2023-02-01T18:15:00Z">
            <w:rPr>
              <w:rFonts w:ascii="Times New Roman" w:hAnsi="Times New Roman" w:cs="Times New Roman"/>
            </w:rPr>
          </w:rPrChange>
        </w:rPr>
        <w:t xml:space="preserve"> is given by </w:t>
      </w:r>
      <m:oMath>
        <m:d>
          <m:dPr>
            <m:ctrlPr>
              <w:rPr>
                <w:rFonts w:ascii="Cambria Math" w:hAnsi="Cambria Math" w:cs="Times New Roman"/>
                <w:i/>
                <w:highlight w:val="green"/>
                <w:rPrChange w:id="364" w:author="Justin Hastings" w:date="2023-02-01T18:15:00Z">
                  <w:rPr>
                    <w:rFonts w:ascii="Cambria Math" w:hAnsi="Cambria Math" w:cs="Times New Roman"/>
                    <w:i/>
                  </w:rPr>
                </w:rPrChange>
              </w:rPr>
            </m:ctrlPr>
          </m:dPr>
          <m:e>
            <m:r>
              <w:rPr>
                <w:rFonts w:ascii="Cambria Math" w:hAnsi="Cambria Math" w:cs="Times New Roman"/>
                <w:highlight w:val="green"/>
                <w:rPrChange w:id="365" w:author="Justin Hastings" w:date="2023-02-01T18:15:00Z">
                  <w:rPr>
                    <w:rFonts w:ascii="Cambria Math" w:hAnsi="Cambria Math" w:cs="Times New Roman"/>
                  </w:rPr>
                </w:rPrChange>
              </w:rPr>
              <m:t>1-θ</m:t>
            </m:r>
          </m:e>
        </m:d>
        <m:sSub>
          <m:sSubPr>
            <m:ctrlPr>
              <w:rPr>
                <w:rFonts w:ascii="Cambria Math" w:hAnsi="Cambria Math" w:cs="Times New Roman"/>
                <w:i/>
                <w:highlight w:val="green"/>
                <w:rPrChange w:id="366" w:author="Justin Hastings" w:date="2023-02-01T18:15:00Z">
                  <w:rPr>
                    <w:rFonts w:ascii="Cambria Math" w:hAnsi="Cambria Math" w:cs="Times New Roman"/>
                    <w:i/>
                  </w:rPr>
                </w:rPrChange>
              </w:rPr>
            </m:ctrlPr>
          </m:sSubPr>
          <m:e>
            <m:r>
              <w:rPr>
                <w:rFonts w:ascii="Cambria Math" w:hAnsi="Cambria Math" w:cs="Times New Roman"/>
                <w:highlight w:val="green"/>
                <w:rPrChange w:id="367" w:author="Justin Hastings" w:date="2023-02-01T18:15:00Z">
                  <w:rPr>
                    <w:rFonts w:ascii="Cambria Math" w:hAnsi="Cambria Math" w:cs="Times New Roman"/>
                  </w:rPr>
                </w:rPrChange>
              </w:rPr>
              <m:t>p</m:t>
            </m:r>
          </m:e>
          <m:sub>
            <m:r>
              <w:rPr>
                <w:rFonts w:ascii="Cambria Math" w:hAnsi="Cambria Math" w:cs="Times New Roman"/>
                <w:highlight w:val="green"/>
                <w:rPrChange w:id="368" w:author="Justin Hastings" w:date="2023-02-01T18:15:00Z">
                  <w:rPr>
                    <w:rFonts w:ascii="Cambria Math" w:hAnsi="Cambria Math" w:cs="Times New Roman"/>
                  </w:rPr>
                </w:rPrChange>
              </w:rPr>
              <m:t>jt</m:t>
            </m:r>
          </m:sub>
        </m:sSub>
        <m:r>
          <w:rPr>
            <w:rFonts w:ascii="Cambria Math" w:hAnsi="Cambria Math" w:cs="Times New Roman"/>
            <w:highlight w:val="green"/>
            <w:rPrChange w:id="369" w:author="Justin Hastings" w:date="2023-02-01T18:15:00Z">
              <w:rPr>
                <w:rFonts w:ascii="Cambria Math" w:hAnsi="Cambria Math" w:cs="Times New Roman"/>
              </w:rPr>
            </w:rPrChange>
          </w:rPr>
          <m:t>-</m:t>
        </m:r>
        <m:sSub>
          <m:sSubPr>
            <m:ctrlPr>
              <w:rPr>
                <w:rFonts w:ascii="Cambria Math" w:hAnsi="Cambria Math" w:cs="Times New Roman"/>
                <w:i/>
                <w:highlight w:val="green"/>
                <w:rPrChange w:id="370" w:author="Justin Hastings" w:date="2023-02-01T18:15:00Z">
                  <w:rPr>
                    <w:rFonts w:ascii="Cambria Math" w:hAnsi="Cambria Math" w:cs="Times New Roman"/>
                    <w:i/>
                  </w:rPr>
                </w:rPrChange>
              </w:rPr>
            </m:ctrlPr>
          </m:sSubPr>
          <m:e>
            <m:r>
              <w:rPr>
                <w:rFonts w:ascii="Cambria Math" w:hAnsi="Cambria Math" w:cs="Times New Roman"/>
                <w:highlight w:val="green"/>
                <w:rPrChange w:id="371" w:author="Justin Hastings" w:date="2023-02-01T18:15:00Z">
                  <w:rPr>
                    <w:rFonts w:ascii="Cambria Math" w:hAnsi="Cambria Math" w:cs="Times New Roman"/>
                  </w:rPr>
                </w:rPrChange>
              </w:rPr>
              <m:t>p</m:t>
            </m:r>
          </m:e>
          <m:sub>
            <m:r>
              <w:rPr>
                <w:rFonts w:ascii="Cambria Math" w:hAnsi="Cambria Math" w:cs="Times New Roman"/>
                <w:highlight w:val="green"/>
                <w:rPrChange w:id="372" w:author="Justin Hastings" w:date="2023-02-01T18:15:00Z">
                  <w:rPr>
                    <w:rFonts w:ascii="Cambria Math" w:hAnsi="Cambria Math" w:cs="Times New Roman"/>
                  </w:rPr>
                </w:rPrChange>
              </w:rPr>
              <m:t>it</m:t>
            </m:r>
          </m:sub>
        </m:sSub>
      </m:oMath>
      <w:r w:rsidRPr="00FA4203">
        <w:rPr>
          <w:rFonts w:ascii="Times New Roman" w:hAnsi="Times New Roman" w:cs="Times New Roman"/>
          <w:highlight w:val="green"/>
          <w:rPrChange w:id="373" w:author="Justin Hastings" w:date="2023-02-01T18:15:00Z">
            <w:rPr>
              <w:rFonts w:ascii="Times New Roman" w:hAnsi="Times New Roman" w:cs="Times New Roman"/>
            </w:rPr>
          </w:rPrChange>
        </w:rPr>
        <w:t xml:space="preserve">. It follows that the no profitable arbitrage condition is given by </w:t>
      </w:r>
      <m:oMath>
        <m:f>
          <m:fPr>
            <m:type m:val="lin"/>
            <m:ctrlPr>
              <w:rPr>
                <w:rFonts w:ascii="Cambria Math" w:hAnsi="Cambria Math" w:cs="Times New Roman"/>
                <w:i/>
                <w:highlight w:val="green"/>
                <w:rPrChange w:id="374" w:author="Justin Hastings" w:date="2023-02-01T18:15:00Z">
                  <w:rPr>
                    <w:rFonts w:ascii="Cambria Math" w:hAnsi="Cambria Math" w:cs="Times New Roman"/>
                    <w:i/>
                  </w:rPr>
                </w:rPrChange>
              </w:rPr>
            </m:ctrlPr>
          </m:fPr>
          <m:num>
            <m:sSub>
              <m:sSubPr>
                <m:ctrlPr>
                  <w:rPr>
                    <w:rFonts w:ascii="Cambria Math" w:hAnsi="Cambria Math" w:cs="Times New Roman"/>
                    <w:i/>
                    <w:highlight w:val="green"/>
                    <w:rPrChange w:id="375" w:author="Justin Hastings" w:date="2023-02-01T18:15:00Z">
                      <w:rPr>
                        <w:rFonts w:ascii="Cambria Math" w:hAnsi="Cambria Math" w:cs="Times New Roman"/>
                        <w:i/>
                      </w:rPr>
                    </w:rPrChange>
                  </w:rPr>
                </m:ctrlPr>
              </m:sSubPr>
              <m:e>
                <m:r>
                  <w:rPr>
                    <w:rFonts w:ascii="Cambria Math" w:hAnsi="Cambria Math" w:cs="Times New Roman"/>
                    <w:highlight w:val="green"/>
                    <w:rPrChange w:id="376" w:author="Justin Hastings" w:date="2023-02-01T18:15:00Z">
                      <w:rPr>
                        <w:rFonts w:ascii="Cambria Math" w:hAnsi="Cambria Math" w:cs="Times New Roman"/>
                      </w:rPr>
                    </w:rPrChange>
                  </w:rPr>
                  <m:t>p</m:t>
                </m:r>
              </m:e>
              <m:sub>
                <m:r>
                  <w:rPr>
                    <w:rFonts w:ascii="Cambria Math" w:hAnsi="Cambria Math" w:cs="Times New Roman"/>
                    <w:highlight w:val="green"/>
                    <w:rPrChange w:id="377" w:author="Justin Hastings" w:date="2023-02-01T18:15:00Z">
                      <w:rPr>
                        <w:rFonts w:ascii="Cambria Math" w:hAnsi="Cambria Math" w:cs="Times New Roman"/>
                      </w:rPr>
                    </w:rPrChange>
                  </w:rPr>
                  <m:t>it</m:t>
                </m:r>
              </m:sub>
            </m:sSub>
          </m:num>
          <m:den>
            <m:sSub>
              <m:sSubPr>
                <m:ctrlPr>
                  <w:rPr>
                    <w:rFonts w:ascii="Cambria Math" w:hAnsi="Cambria Math" w:cs="Times New Roman"/>
                    <w:i/>
                    <w:highlight w:val="green"/>
                    <w:rPrChange w:id="378" w:author="Justin Hastings" w:date="2023-02-01T18:15:00Z">
                      <w:rPr>
                        <w:rFonts w:ascii="Cambria Math" w:hAnsi="Cambria Math" w:cs="Times New Roman"/>
                        <w:i/>
                      </w:rPr>
                    </w:rPrChange>
                  </w:rPr>
                </m:ctrlPr>
              </m:sSubPr>
              <m:e>
                <m:r>
                  <w:rPr>
                    <w:rFonts w:ascii="Cambria Math" w:hAnsi="Cambria Math" w:cs="Times New Roman"/>
                    <w:highlight w:val="green"/>
                    <w:rPrChange w:id="379" w:author="Justin Hastings" w:date="2023-02-01T18:15:00Z">
                      <w:rPr>
                        <w:rFonts w:ascii="Cambria Math" w:hAnsi="Cambria Math" w:cs="Times New Roman"/>
                      </w:rPr>
                    </w:rPrChange>
                  </w:rPr>
                  <m:t>p</m:t>
                </m:r>
              </m:e>
              <m:sub>
                <m:r>
                  <w:rPr>
                    <w:rFonts w:ascii="Cambria Math" w:hAnsi="Cambria Math" w:cs="Times New Roman"/>
                    <w:highlight w:val="green"/>
                    <w:rPrChange w:id="380" w:author="Justin Hastings" w:date="2023-02-01T18:15:00Z">
                      <w:rPr>
                        <w:rFonts w:ascii="Cambria Math" w:hAnsi="Cambria Math" w:cs="Times New Roman"/>
                      </w:rPr>
                    </w:rPrChange>
                  </w:rPr>
                  <m:t>jt</m:t>
                </m:r>
              </m:sub>
            </m:sSub>
          </m:den>
        </m:f>
        <m:r>
          <w:rPr>
            <w:rFonts w:ascii="Cambria Math" w:hAnsi="Cambria Math" w:cs="Times New Roman"/>
            <w:highlight w:val="green"/>
            <w:rPrChange w:id="381" w:author="Justin Hastings" w:date="2023-02-01T18:15:00Z">
              <w:rPr>
                <w:rFonts w:ascii="Cambria Math" w:hAnsi="Cambria Math" w:cs="Times New Roman"/>
              </w:rPr>
            </w:rPrChange>
          </w:rPr>
          <m:t>≥</m:t>
        </m:r>
        <m:d>
          <m:dPr>
            <m:ctrlPr>
              <w:rPr>
                <w:rFonts w:ascii="Cambria Math" w:hAnsi="Cambria Math" w:cs="Times New Roman"/>
                <w:i/>
                <w:highlight w:val="green"/>
                <w:rPrChange w:id="382" w:author="Justin Hastings" w:date="2023-02-01T18:15:00Z">
                  <w:rPr>
                    <w:rFonts w:ascii="Cambria Math" w:hAnsi="Cambria Math" w:cs="Times New Roman"/>
                    <w:i/>
                  </w:rPr>
                </w:rPrChange>
              </w:rPr>
            </m:ctrlPr>
          </m:dPr>
          <m:e>
            <m:r>
              <w:rPr>
                <w:rFonts w:ascii="Cambria Math" w:hAnsi="Cambria Math" w:cs="Times New Roman"/>
                <w:highlight w:val="green"/>
                <w:rPrChange w:id="383" w:author="Justin Hastings" w:date="2023-02-01T18:15:00Z">
                  <w:rPr>
                    <w:rFonts w:ascii="Cambria Math" w:hAnsi="Cambria Math" w:cs="Times New Roman"/>
                  </w:rPr>
                </w:rPrChange>
              </w:rPr>
              <m:t>1-θ</m:t>
            </m:r>
          </m:e>
        </m:d>
      </m:oMath>
      <w:r w:rsidRPr="00FA4203">
        <w:rPr>
          <w:rFonts w:ascii="Times New Roman" w:hAnsi="Times New Roman" w:cs="Times New Roman"/>
          <w:highlight w:val="green"/>
          <w:rPrChange w:id="384" w:author="Justin Hastings" w:date="2023-02-01T18:15:00Z">
            <w:rPr>
              <w:rFonts w:ascii="Times New Roman" w:hAnsi="Times New Roman" w:cs="Times New Roman"/>
            </w:rPr>
          </w:rPrChange>
        </w:rPr>
        <w:t xml:space="preserve">. Similarly, the no profitable arbitrage condition from </w:t>
      </w:r>
      <m:oMath>
        <m:r>
          <w:rPr>
            <w:rFonts w:ascii="Cambria Math" w:hAnsi="Cambria Math" w:cs="Times New Roman"/>
            <w:highlight w:val="green"/>
            <w:rPrChange w:id="385" w:author="Justin Hastings" w:date="2023-02-01T18:15:00Z">
              <w:rPr>
                <w:rFonts w:ascii="Cambria Math" w:hAnsi="Cambria Math" w:cs="Times New Roman"/>
              </w:rPr>
            </w:rPrChange>
          </w:rPr>
          <m:t>j</m:t>
        </m:r>
      </m:oMath>
      <w:r w:rsidRPr="00FA4203">
        <w:rPr>
          <w:rFonts w:ascii="Times New Roman" w:hAnsi="Times New Roman" w:cs="Times New Roman"/>
          <w:highlight w:val="green"/>
          <w:rPrChange w:id="386" w:author="Justin Hastings" w:date="2023-02-01T18:15:00Z">
            <w:rPr>
              <w:rFonts w:ascii="Times New Roman" w:hAnsi="Times New Roman" w:cs="Times New Roman"/>
            </w:rPr>
          </w:rPrChange>
        </w:rPr>
        <w:t xml:space="preserve"> to </w:t>
      </w:r>
      <m:oMath>
        <m:r>
          <w:rPr>
            <w:rFonts w:ascii="Cambria Math" w:hAnsi="Cambria Math" w:cs="Times New Roman"/>
            <w:highlight w:val="green"/>
            <w:rPrChange w:id="387" w:author="Justin Hastings" w:date="2023-02-01T18:15:00Z">
              <w:rPr>
                <w:rFonts w:ascii="Cambria Math" w:hAnsi="Cambria Math" w:cs="Times New Roman"/>
              </w:rPr>
            </w:rPrChange>
          </w:rPr>
          <m:t>i</m:t>
        </m:r>
      </m:oMath>
      <w:r w:rsidRPr="00FA4203">
        <w:rPr>
          <w:rFonts w:ascii="Times New Roman" w:hAnsi="Times New Roman" w:cs="Times New Roman"/>
          <w:highlight w:val="green"/>
          <w:rPrChange w:id="388" w:author="Justin Hastings" w:date="2023-02-01T18:15:00Z">
            <w:rPr>
              <w:rFonts w:ascii="Times New Roman" w:hAnsi="Times New Roman" w:cs="Times New Roman"/>
            </w:rPr>
          </w:rPrChange>
        </w:rPr>
        <w:t xml:space="preserve"> is given by </w:t>
      </w:r>
      <m:oMath>
        <m:f>
          <m:fPr>
            <m:type m:val="lin"/>
            <m:ctrlPr>
              <w:rPr>
                <w:rFonts w:ascii="Cambria Math" w:hAnsi="Cambria Math" w:cs="Times New Roman"/>
                <w:i/>
                <w:highlight w:val="green"/>
                <w:rPrChange w:id="389" w:author="Justin Hastings" w:date="2023-02-01T18:15:00Z">
                  <w:rPr>
                    <w:rFonts w:ascii="Cambria Math" w:hAnsi="Cambria Math" w:cs="Times New Roman"/>
                    <w:i/>
                  </w:rPr>
                </w:rPrChange>
              </w:rPr>
            </m:ctrlPr>
          </m:fPr>
          <m:num>
            <m:sSub>
              <m:sSubPr>
                <m:ctrlPr>
                  <w:rPr>
                    <w:rFonts w:ascii="Cambria Math" w:hAnsi="Cambria Math" w:cs="Times New Roman"/>
                    <w:i/>
                    <w:highlight w:val="green"/>
                    <w:rPrChange w:id="390" w:author="Justin Hastings" w:date="2023-02-01T18:15:00Z">
                      <w:rPr>
                        <w:rFonts w:ascii="Cambria Math" w:hAnsi="Cambria Math" w:cs="Times New Roman"/>
                        <w:i/>
                      </w:rPr>
                    </w:rPrChange>
                  </w:rPr>
                </m:ctrlPr>
              </m:sSubPr>
              <m:e>
                <m:r>
                  <w:rPr>
                    <w:rFonts w:ascii="Cambria Math" w:hAnsi="Cambria Math" w:cs="Times New Roman"/>
                    <w:highlight w:val="green"/>
                    <w:rPrChange w:id="391" w:author="Justin Hastings" w:date="2023-02-01T18:15:00Z">
                      <w:rPr>
                        <w:rFonts w:ascii="Cambria Math" w:hAnsi="Cambria Math" w:cs="Times New Roman"/>
                      </w:rPr>
                    </w:rPrChange>
                  </w:rPr>
                  <m:t>p</m:t>
                </m:r>
              </m:e>
              <m:sub>
                <m:r>
                  <w:rPr>
                    <w:rFonts w:ascii="Cambria Math" w:hAnsi="Cambria Math" w:cs="Times New Roman"/>
                    <w:highlight w:val="green"/>
                    <w:rPrChange w:id="392" w:author="Justin Hastings" w:date="2023-02-01T18:15:00Z">
                      <w:rPr>
                        <w:rFonts w:ascii="Cambria Math" w:hAnsi="Cambria Math" w:cs="Times New Roman"/>
                      </w:rPr>
                    </w:rPrChange>
                  </w:rPr>
                  <m:t>it</m:t>
                </m:r>
              </m:sub>
            </m:sSub>
          </m:num>
          <m:den>
            <m:sSub>
              <m:sSubPr>
                <m:ctrlPr>
                  <w:rPr>
                    <w:rFonts w:ascii="Cambria Math" w:hAnsi="Cambria Math" w:cs="Times New Roman"/>
                    <w:i/>
                    <w:highlight w:val="green"/>
                    <w:rPrChange w:id="393" w:author="Justin Hastings" w:date="2023-02-01T18:15:00Z">
                      <w:rPr>
                        <w:rFonts w:ascii="Cambria Math" w:hAnsi="Cambria Math" w:cs="Times New Roman"/>
                        <w:i/>
                      </w:rPr>
                    </w:rPrChange>
                  </w:rPr>
                </m:ctrlPr>
              </m:sSubPr>
              <m:e>
                <m:r>
                  <w:rPr>
                    <w:rFonts w:ascii="Cambria Math" w:hAnsi="Cambria Math" w:cs="Times New Roman"/>
                    <w:highlight w:val="green"/>
                    <w:rPrChange w:id="394" w:author="Justin Hastings" w:date="2023-02-01T18:15:00Z">
                      <w:rPr>
                        <w:rFonts w:ascii="Cambria Math" w:hAnsi="Cambria Math" w:cs="Times New Roman"/>
                      </w:rPr>
                    </w:rPrChange>
                  </w:rPr>
                  <m:t>p</m:t>
                </m:r>
              </m:e>
              <m:sub>
                <m:r>
                  <w:rPr>
                    <w:rFonts w:ascii="Cambria Math" w:hAnsi="Cambria Math" w:cs="Times New Roman"/>
                    <w:highlight w:val="green"/>
                    <w:rPrChange w:id="395" w:author="Justin Hastings" w:date="2023-02-01T18:15:00Z">
                      <w:rPr>
                        <w:rFonts w:ascii="Cambria Math" w:hAnsi="Cambria Math" w:cs="Times New Roman"/>
                      </w:rPr>
                    </w:rPrChange>
                  </w:rPr>
                  <m:t>jt</m:t>
                </m:r>
              </m:sub>
            </m:sSub>
          </m:den>
        </m:f>
        <m:r>
          <w:rPr>
            <w:rFonts w:ascii="Cambria Math" w:hAnsi="Cambria Math" w:cs="Times New Roman"/>
            <w:highlight w:val="green"/>
            <w:rPrChange w:id="396" w:author="Justin Hastings" w:date="2023-02-01T18:15:00Z">
              <w:rPr>
                <w:rFonts w:ascii="Cambria Math" w:hAnsi="Cambria Math" w:cs="Times New Roman"/>
              </w:rPr>
            </w:rPrChange>
          </w:rPr>
          <m:t>≤1/</m:t>
        </m:r>
        <m:d>
          <m:dPr>
            <m:ctrlPr>
              <w:rPr>
                <w:rFonts w:ascii="Cambria Math" w:hAnsi="Cambria Math" w:cs="Times New Roman"/>
                <w:i/>
                <w:highlight w:val="green"/>
                <w:rPrChange w:id="397" w:author="Justin Hastings" w:date="2023-02-01T18:15:00Z">
                  <w:rPr>
                    <w:rFonts w:ascii="Cambria Math" w:hAnsi="Cambria Math" w:cs="Times New Roman"/>
                    <w:i/>
                  </w:rPr>
                </w:rPrChange>
              </w:rPr>
            </m:ctrlPr>
          </m:dPr>
          <m:e>
            <m:r>
              <w:rPr>
                <w:rFonts w:ascii="Cambria Math" w:hAnsi="Cambria Math" w:cs="Times New Roman"/>
                <w:highlight w:val="green"/>
                <w:rPrChange w:id="398" w:author="Justin Hastings" w:date="2023-02-01T18:15:00Z">
                  <w:rPr>
                    <w:rFonts w:ascii="Cambria Math" w:hAnsi="Cambria Math" w:cs="Times New Roman"/>
                  </w:rPr>
                </w:rPrChange>
              </w:rPr>
              <m:t>1-θ</m:t>
            </m:r>
          </m:e>
        </m:d>
      </m:oMath>
      <w:r w:rsidRPr="00FA4203">
        <w:rPr>
          <w:rFonts w:ascii="Times New Roman" w:hAnsi="Times New Roman" w:cs="Times New Roman"/>
          <w:highlight w:val="green"/>
          <w:rPrChange w:id="399" w:author="Justin Hastings" w:date="2023-02-01T18:15:00Z">
            <w:rPr>
              <w:rFonts w:ascii="Times New Roman" w:hAnsi="Times New Roman" w:cs="Times New Roman"/>
            </w:rPr>
          </w:rPrChange>
        </w:rPr>
        <w:t xml:space="preserve">. In these arbitrage conditions, </w:t>
      </w:r>
      <m:oMath>
        <m:r>
          <w:rPr>
            <w:rFonts w:ascii="Cambria Math" w:hAnsi="Cambria Math" w:cs="Times New Roman"/>
            <w:highlight w:val="green"/>
            <w:rPrChange w:id="400" w:author="Justin Hastings" w:date="2023-02-01T18:15:00Z">
              <w:rPr>
                <w:rFonts w:ascii="Cambria Math" w:hAnsi="Cambria Math" w:cs="Times New Roman"/>
              </w:rPr>
            </w:rPrChange>
          </w:rPr>
          <m:t>θ</m:t>
        </m:r>
      </m:oMath>
      <w:r w:rsidRPr="00FA4203">
        <w:rPr>
          <w:rFonts w:ascii="Times New Roman" w:hAnsi="Times New Roman" w:cs="Times New Roman"/>
          <w:highlight w:val="green"/>
          <w:rPrChange w:id="401" w:author="Justin Hastings" w:date="2023-02-01T18:15:00Z">
            <w:rPr>
              <w:rFonts w:ascii="Times New Roman" w:hAnsi="Times New Roman" w:cs="Times New Roman"/>
            </w:rPr>
          </w:rPrChange>
        </w:rPr>
        <w:t xml:space="preserve"> captures all the transaction costs, including a normal economic return for all the work involved in the process. Combining the two inequalities, and taking natural logarithms gives the transactions costs band: </w:t>
      </w:r>
      <m:oMath>
        <m:d>
          <m:dPr>
            <m:begChr m:val="["/>
            <m:endChr m:val="]"/>
            <m:ctrlPr>
              <w:rPr>
                <w:rFonts w:ascii="Cambria Math" w:hAnsi="Cambria Math" w:cs="Times New Roman"/>
                <w:i/>
                <w:highlight w:val="green"/>
                <w:rPrChange w:id="402" w:author="Justin Hastings" w:date="2023-02-01T18:15:00Z">
                  <w:rPr>
                    <w:rFonts w:ascii="Cambria Math" w:hAnsi="Cambria Math" w:cs="Times New Roman"/>
                    <w:i/>
                  </w:rPr>
                </w:rPrChange>
              </w:rPr>
            </m:ctrlPr>
          </m:dPr>
          <m:e>
            <m:r>
              <w:rPr>
                <w:rFonts w:ascii="Cambria Math" w:hAnsi="Cambria Math" w:cs="Times New Roman"/>
                <w:highlight w:val="green"/>
                <w:rPrChange w:id="403" w:author="Justin Hastings" w:date="2023-02-01T18:15:00Z">
                  <w:rPr>
                    <w:rFonts w:ascii="Cambria Math" w:hAnsi="Cambria Math" w:cs="Times New Roman"/>
                  </w:rPr>
                </w:rPrChange>
              </w:rPr>
              <m:t>-ln</m:t>
            </m:r>
            <m:d>
              <m:dPr>
                <m:ctrlPr>
                  <w:rPr>
                    <w:rFonts w:ascii="Cambria Math" w:hAnsi="Cambria Math" w:cs="Times New Roman"/>
                    <w:i/>
                    <w:highlight w:val="green"/>
                    <w:rPrChange w:id="404" w:author="Justin Hastings" w:date="2023-02-01T18:15:00Z">
                      <w:rPr>
                        <w:rFonts w:ascii="Cambria Math" w:hAnsi="Cambria Math" w:cs="Times New Roman"/>
                        <w:i/>
                      </w:rPr>
                    </w:rPrChange>
                  </w:rPr>
                </m:ctrlPr>
              </m:dPr>
              <m:e>
                <m:r>
                  <w:rPr>
                    <w:rFonts w:ascii="Cambria Math" w:hAnsi="Cambria Math" w:cs="Times New Roman"/>
                    <w:highlight w:val="green"/>
                    <w:rPrChange w:id="405" w:author="Justin Hastings" w:date="2023-02-01T18:15:00Z">
                      <w:rPr>
                        <w:rFonts w:ascii="Cambria Math" w:hAnsi="Cambria Math" w:cs="Times New Roman"/>
                      </w:rPr>
                    </w:rPrChange>
                  </w:rPr>
                  <m:t>1-θ</m:t>
                </m:r>
              </m:e>
            </m:d>
            <m:r>
              <w:rPr>
                <w:rFonts w:ascii="Cambria Math" w:hAnsi="Cambria Math" w:cs="Times New Roman"/>
                <w:highlight w:val="green"/>
                <w:rPrChange w:id="406" w:author="Justin Hastings" w:date="2023-02-01T18:15:00Z">
                  <w:rPr>
                    <w:rFonts w:ascii="Cambria Math" w:hAnsi="Cambria Math" w:cs="Times New Roman"/>
                  </w:rPr>
                </w:rPrChange>
              </w:rPr>
              <m:t>,ln</m:t>
            </m:r>
            <m:d>
              <m:dPr>
                <m:ctrlPr>
                  <w:rPr>
                    <w:rFonts w:ascii="Cambria Math" w:hAnsi="Cambria Math" w:cs="Times New Roman"/>
                    <w:i/>
                    <w:highlight w:val="green"/>
                    <w:rPrChange w:id="407" w:author="Justin Hastings" w:date="2023-02-01T18:15:00Z">
                      <w:rPr>
                        <w:rFonts w:ascii="Cambria Math" w:hAnsi="Cambria Math" w:cs="Times New Roman"/>
                        <w:i/>
                      </w:rPr>
                    </w:rPrChange>
                  </w:rPr>
                </m:ctrlPr>
              </m:dPr>
              <m:e>
                <m:r>
                  <w:rPr>
                    <w:rFonts w:ascii="Cambria Math" w:hAnsi="Cambria Math" w:cs="Times New Roman"/>
                    <w:highlight w:val="green"/>
                    <w:rPrChange w:id="408" w:author="Justin Hastings" w:date="2023-02-01T18:15:00Z">
                      <w:rPr>
                        <w:rFonts w:ascii="Cambria Math" w:hAnsi="Cambria Math" w:cs="Times New Roman"/>
                      </w:rPr>
                    </w:rPrChange>
                  </w:rPr>
                  <m:t>1-θ</m:t>
                </m:r>
              </m:e>
            </m:d>
          </m:e>
        </m:d>
      </m:oMath>
      <w:r w:rsidRPr="00FA4203">
        <w:rPr>
          <w:rFonts w:ascii="Times New Roman" w:hAnsi="Times New Roman" w:cs="Times New Roman"/>
          <w:highlight w:val="green"/>
          <w:rPrChange w:id="409" w:author="Justin Hastings" w:date="2023-02-01T18:15:00Z">
            <w:rPr>
              <w:rFonts w:ascii="Times New Roman" w:hAnsi="Times New Roman" w:cs="Times New Roman"/>
            </w:rPr>
          </w:rPrChange>
        </w:rPr>
        <w:t xml:space="preserve">. Thus, if the log price differential, in absolute terms, is less than </w:t>
      </w:r>
      <m:oMath>
        <m:r>
          <w:rPr>
            <w:rFonts w:ascii="Cambria Math" w:hAnsi="Cambria Math" w:cs="Times New Roman"/>
            <w:highlight w:val="green"/>
            <w:rPrChange w:id="410" w:author="Justin Hastings" w:date="2023-02-01T18:15:00Z">
              <w:rPr>
                <w:rFonts w:ascii="Cambria Math" w:hAnsi="Cambria Math" w:cs="Times New Roman"/>
              </w:rPr>
            </w:rPrChange>
          </w:rPr>
          <m:t>ln</m:t>
        </m:r>
        <m:d>
          <m:dPr>
            <m:ctrlPr>
              <w:rPr>
                <w:rFonts w:ascii="Cambria Math" w:hAnsi="Cambria Math" w:cs="Times New Roman"/>
                <w:i/>
                <w:highlight w:val="green"/>
                <w:rPrChange w:id="411" w:author="Justin Hastings" w:date="2023-02-01T18:15:00Z">
                  <w:rPr>
                    <w:rFonts w:ascii="Cambria Math" w:hAnsi="Cambria Math" w:cs="Times New Roman"/>
                    <w:i/>
                  </w:rPr>
                </w:rPrChange>
              </w:rPr>
            </m:ctrlPr>
          </m:dPr>
          <m:e>
            <m:r>
              <w:rPr>
                <w:rFonts w:ascii="Cambria Math" w:hAnsi="Cambria Math" w:cs="Times New Roman"/>
                <w:highlight w:val="green"/>
                <w:rPrChange w:id="412" w:author="Justin Hastings" w:date="2023-02-01T18:15:00Z">
                  <w:rPr>
                    <w:rFonts w:ascii="Cambria Math" w:hAnsi="Cambria Math" w:cs="Times New Roman"/>
                  </w:rPr>
                </w:rPrChange>
              </w:rPr>
              <m:t>1-θ</m:t>
            </m:r>
          </m:e>
        </m:d>
      </m:oMath>
      <w:r w:rsidRPr="00FA4203">
        <w:rPr>
          <w:rFonts w:ascii="Times New Roman" w:hAnsi="Times New Roman" w:cs="Times New Roman"/>
          <w:highlight w:val="green"/>
          <w:rPrChange w:id="413" w:author="Justin Hastings" w:date="2023-02-01T18:15:00Z">
            <w:rPr>
              <w:rFonts w:ascii="Times New Roman" w:hAnsi="Times New Roman" w:cs="Times New Roman"/>
            </w:rPr>
          </w:rPrChange>
        </w:rPr>
        <w:t>, it is not worth an effort and a risk for arbitrageurs to engage in trade; otherwise, the trade will happen, and we will observe adjustment in the prices.</w:t>
      </w:r>
      <w:commentRangeEnd w:id="358"/>
      <w:r w:rsidR="00FA4203">
        <w:rPr>
          <w:rStyle w:val="CommentReference"/>
        </w:rPr>
        <w:commentReference w:id="358"/>
      </w:r>
    </w:p>
    <w:p w14:paraId="39F9FB08" w14:textId="7426794D" w:rsidR="00FA4203" w:rsidRDefault="00FA4203" w:rsidP="00FA4203">
      <w:pPr>
        <w:ind w:firstLine="360"/>
        <w:jc w:val="both"/>
        <w:rPr>
          <w:ins w:id="414" w:author="Justin Hastings" w:date="2023-02-02T11:06:00Z"/>
          <w:rFonts w:ascii="Times New Roman" w:hAnsi="Times New Roman" w:cs="Times New Roman"/>
          <w:highlight w:val="green"/>
        </w:rPr>
      </w:pPr>
      <w:ins w:id="415" w:author="Justin Hastings" w:date="2023-02-02T10:42:00Z">
        <w:r w:rsidRPr="00FA4203">
          <w:rPr>
            <w:rFonts w:ascii="Times New Roman" w:hAnsi="Times New Roman" w:cs="Times New Roman"/>
            <w:u w:val="single"/>
            <w:rPrChange w:id="416" w:author="Justin Hastings" w:date="2023-02-02T11:41:00Z">
              <w:rPr>
                <w:rFonts w:ascii="Times New Roman" w:hAnsi="Times New Roman" w:cs="Times New Roman"/>
                <w:highlight w:val="green"/>
              </w:rPr>
            </w:rPrChange>
          </w:rPr>
          <w:t xml:space="preserve">Second, we </w:t>
        </w:r>
      </w:ins>
      <w:ins w:id="417" w:author="Justin Hastings" w:date="2023-02-02T11:05:00Z">
        <w:r w:rsidRPr="00FA4203">
          <w:rPr>
            <w:rFonts w:ascii="Times New Roman" w:hAnsi="Times New Roman" w:cs="Times New Roman"/>
            <w:u w:val="single"/>
            <w:rPrChange w:id="418" w:author="Justin Hastings" w:date="2023-02-02T11:41:00Z">
              <w:rPr>
                <w:rFonts w:ascii="Times New Roman" w:hAnsi="Times New Roman" w:cs="Times New Roman"/>
                <w:highlight w:val="green"/>
              </w:rPr>
            </w:rPrChange>
          </w:rPr>
          <w:t>look at how conflict affects marke</w:t>
        </w:r>
      </w:ins>
      <w:ins w:id="419" w:author="Justin Hastings" w:date="2023-02-02T11:06:00Z">
        <w:r w:rsidRPr="00FA4203">
          <w:rPr>
            <w:rFonts w:ascii="Times New Roman" w:hAnsi="Times New Roman" w:cs="Times New Roman"/>
            <w:u w:val="single"/>
            <w:rPrChange w:id="420" w:author="Justin Hastings" w:date="2023-02-02T11:41:00Z">
              <w:rPr>
                <w:rFonts w:ascii="Times New Roman" w:hAnsi="Times New Roman" w:cs="Times New Roman"/>
                <w:highlight w:val="green"/>
              </w:rPr>
            </w:rPrChange>
          </w:rPr>
          <w:t>t integration within and between countries.</w:t>
        </w:r>
        <w:r w:rsidRPr="00FA4203">
          <w:rPr>
            <w:rFonts w:ascii="Times New Roman" w:hAnsi="Times New Roman" w:cs="Times New Roman"/>
            <w:rPrChange w:id="421" w:author="Justin Hastings" w:date="2023-02-02T11:41:00Z">
              <w:rPr>
                <w:rFonts w:ascii="Times New Roman" w:hAnsi="Times New Roman" w:cs="Times New Roman"/>
                <w:highlight w:val="green"/>
              </w:rPr>
            </w:rPrChange>
          </w:rPr>
          <w:t xml:space="preserve"> </w:t>
        </w:r>
      </w:ins>
      <w:ins w:id="422" w:author="Justin Hastings" w:date="2023-02-02T14:09:00Z">
        <w:r w:rsidR="00461CF9">
          <w:rPr>
            <w:rFonts w:ascii="Times New Roman" w:hAnsi="Times New Roman" w:cs="Times New Roman"/>
          </w:rPr>
          <w:t>D</w:t>
        </w:r>
      </w:ins>
      <w:ins w:id="423" w:author="Justin Hastings" w:date="2023-02-02T11:13:00Z">
        <w:r w:rsidRPr="00FA4203">
          <w:rPr>
            <w:rFonts w:ascii="Times New Roman" w:hAnsi="Times New Roman" w:cs="Times New Roman"/>
            <w:rPrChange w:id="424" w:author="Justin Hastings" w:date="2023-02-02T11:41:00Z">
              <w:rPr>
                <w:rFonts w:ascii="Times New Roman" w:hAnsi="Times New Roman" w:cs="Times New Roman"/>
                <w:highlight w:val="green"/>
              </w:rPr>
            </w:rPrChange>
          </w:rPr>
          <w:t xml:space="preserve">istance, borders, weather, and transport infrastructure can all lead to a permanent or temporary </w:t>
        </w:r>
      </w:ins>
      <w:ins w:id="425" w:author="Justin Hastings" w:date="2023-02-02T11:43:00Z">
        <w:r>
          <w:rPr>
            <w:rFonts w:ascii="Times New Roman" w:hAnsi="Times New Roman" w:cs="Times New Roman"/>
          </w:rPr>
          <w:t>slowdown in price transmission or an increase in price dispersion</w:t>
        </w:r>
      </w:ins>
      <w:ins w:id="426" w:author="Justin Hastings" w:date="2023-02-02T14:09:00Z">
        <w:r w:rsidR="00461CF9">
          <w:rPr>
            <w:rFonts w:ascii="Times New Roman" w:hAnsi="Times New Roman" w:cs="Times New Roman"/>
          </w:rPr>
          <w:t xml:space="preserve">. However, conflict also lead to disruptions, which is associated with </w:t>
        </w:r>
      </w:ins>
      <w:ins w:id="427" w:author="Justin Hastings" w:date="2023-02-02T14:13:00Z">
        <w:r w:rsidR="00461CF9">
          <w:rPr>
            <w:rFonts w:ascii="Times New Roman" w:hAnsi="Times New Roman" w:cs="Times New Roman"/>
          </w:rPr>
          <w:t>a decrease in market integration, and food ins</w:t>
        </w:r>
      </w:ins>
      <w:ins w:id="428" w:author="Justin Hastings" w:date="2023-02-02T14:14:00Z">
        <w:r w:rsidR="00461CF9">
          <w:rPr>
            <w:rFonts w:ascii="Times New Roman" w:hAnsi="Times New Roman" w:cs="Times New Roman"/>
          </w:rPr>
          <w:t>ecurity. C</w:t>
        </w:r>
      </w:ins>
      <w:ins w:id="429" w:author="Justin Hastings" w:date="2023-02-02T11:42:00Z">
        <w:r>
          <w:rPr>
            <w:rFonts w:ascii="Times New Roman" w:hAnsi="Times New Roman" w:cs="Times New Roman"/>
          </w:rPr>
          <w:t xml:space="preserve">onflict incidents, </w:t>
        </w:r>
      </w:ins>
      <w:ins w:id="430" w:author="Justin Hastings" w:date="2023-02-02T15:01:00Z">
        <w:r w:rsidR="00461CF9">
          <w:rPr>
            <w:rFonts w:ascii="Times New Roman" w:hAnsi="Times New Roman" w:cs="Times New Roman"/>
          </w:rPr>
          <w:t xml:space="preserve">which </w:t>
        </w:r>
      </w:ins>
      <w:ins w:id="431" w:author="Justin Hastings" w:date="2023-02-02T15:08:00Z">
        <w:r w:rsidR="00461CF9">
          <w:rPr>
            <w:rFonts w:ascii="Times New Roman" w:hAnsi="Times New Roman" w:cs="Times New Roman"/>
          </w:rPr>
          <w:t>are</w:t>
        </w:r>
      </w:ins>
      <w:ins w:id="432" w:author="Justin Hastings" w:date="2023-02-02T15:01:00Z">
        <w:r w:rsidR="00461CF9">
          <w:rPr>
            <w:rFonts w:ascii="Times New Roman" w:hAnsi="Times New Roman" w:cs="Times New Roman"/>
          </w:rPr>
          <w:t xml:space="preserve"> common in both Africa and Southeast Asia</w:t>
        </w:r>
      </w:ins>
      <w:ins w:id="433" w:author="Justin Hastings" w:date="2023-02-02T15:10:00Z">
        <w:r w:rsidR="00461CF9">
          <w:rPr>
            <w:rFonts w:ascii="Times New Roman" w:hAnsi="Times New Roman" w:cs="Times New Roman"/>
          </w:rPr>
          <w:t xml:space="preserve">, can pose significant problems to flows of </w:t>
        </w:r>
      </w:ins>
      <w:ins w:id="434" w:author="Justin Hastings" w:date="2023-02-02T15:17:00Z">
        <w:r w:rsidR="00461CF9">
          <w:rPr>
            <w:rFonts w:ascii="Times New Roman" w:hAnsi="Times New Roman" w:cs="Times New Roman"/>
          </w:rPr>
          <w:t>people, information and goods (particularly food)</w:t>
        </w:r>
      </w:ins>
      <w:ins w:id="435" w:author="Justin Hastings" w:date="2023-02-02T15:10:00Z">
        <w:r w:rsidR="00461CF9">
          <w:rPr>
            <w:rFonts w:ascii="Times New Roman" w:hAnsi="Times New Roman" w:cs="Times New Roman"/>
          </w:rPr>
          <w:t xml:space="preserve"> between cities</w:t>
        </w:r>
      </w:ins>
      <w:ins w:id="436" w:author="Justin Hastings" w:date="2023-02-02T15:17:00Z">
        <w:r w:rsidR="00461CF9">
          <w:rPr>
            <w:rFonts w:ascii="Times New Roman" w:hAnsi="Times New Roman" w:cs="Times New Roman"/>
          </w:rPr>
          <w:t>. The markets themselves might be destroyed, the mar</w:t>
        </w:r>
      </w:ins>
      <w:ins w:id="437" w:author="Justin Hastings" w:date="2023-02-02T15:18:00Z">
        <w:r w:rsidR="00461CF9">
          <w:rPr>
            <w:rFonts w:ascii="Times New Roman" w:hAnsi="Times New Roman" w:cs="Times New Roman"/>
          </w:rPr>
          <w:t xml:space="preserve">ket participants might </w:t>
        </w:r>
      </w:ins>
      <w:ins w:id="438" w:author="Justin Hastings" w:date="2023-02-03T12:38:00Z">
        <w:r w:rsidR="00C1542A">
          <w:rPr>
            <w:rFonts w:ascii="Times New Roman" w:hAnsi="Times New Roman" w:cs="Times New Roman"/>
          </w:rPr>
          <w:t xml:space="preserve">be </w:t>
        </w:r>
      </w:ins>
      <w:ins w:id="439" w:author="Justin Hastings" w:date="2023-02-02T15:18:00Z">
        <w:r w:rsidR="00461CF9">
          <w:rPr>
            <w:rFonts w:ascii="Times New Roman" w:hAnsi="Times New Roman" w:cs="Times New Roman"/>
          </w:rPr>
          <w:t>killed or flee, and battle lines may make movement difficult (Hastings et al 2022)</w:t>
        </w:r>
      </w:ins>
      <w:ins w:id="440" w:author="Justin Hastings" w:date="2023-02-02T15:27:00Z">
        <w:r w:rsidR="00461CF9">
          <w:rPr>
            <w:rFonts w:ascii="Times New Roman" w:hAnsi="Times New Roman" w:cs="Times New Roman"/>
          </w:rPr>
          <w:t xml:space="preserve">. </w:t>
        </w:r>
      </w:ins>
      <w:ins w:id="441" w:author="Justin Hastings" w:date="2023-02-02T15:33:00Z">
        <w:r w:rsidR="00461CF9">
          <w:rPr>
            <w:rFonts w:ascii="Times New Roman" w:hAnsi="Times New Roman" w:cs="Times New Roman"/>
          </w:rPr>
          <w:t xml:space="preserve">Conflicts </w:t>
        </w:r>
      </w:ins>
      <w:ins w:id="442" w:author="Justin Hastings" w:date="2023-02-02T15:31:00Z">
        <w:r w:rsidR="00461CF9">
          <w:rPr>
            <w:rFonts w:ascii="Times New Roman" w:hAnsi="Times New Roman" w:cs="Times New Roman"/>
          </w:rPr>
          <w:t xml:space="preserve">initiated by civilians, such as protests and riots, </w:t>
        </w:r>
      </w:ins>
      <w:ins w:id="443" w:author="Justin Hastings" w:date="2023-02-02T15:33:00Z">
        <w:r w:rsidR="00461CF9">
          <w:rPr>
            <w:rFonts w:ascii="Times New Roman" w:hAnsi="Times New Roman" w:cs="Times New Roman"/>
          </w:rPr>
          <w:t xml:space="preserve">are likely to have different impacts on market integration, and thus food insecurity, </w:t>
        </w:r>
      </w:ins>
      <w:ins w:id="444" w:author="Justin Hastings" w:date="2023-02-02T15:34:00Z">
        <w:r w:rsidR="00461CF9">
          <w:rPr>
            <w:rFonts w:ascii="Times New Roman" w:hAnsi="Times New Roman" w:cs="Times New Roman"/>
          </w:rPr>
          <w:t xml:space="preserve">than </w:t>
        </w:r>
        <w:proofErr w:type="spellStart"/>
        <w:r w:rsidR="00461CF9">
          <w:rPr>
            <w:rFonts w:ascii="Times New Roman" w:hAnsi="Times New Roman" w:cs="Times New Roman"/>
          </w:rPr>
          <w:t>those</w:t>
        </w:r>
      </w:ins>
      <w:ins w:id="445" w:author="Justin Hastings" w:date="2023-02-02T15:31:00Z">
        <w:r w:rsidR="00461CF9">
          <w:rPr>
            <w:rFonts w:ascii="Times New Roman" w:hAnsi="Times New Roman" w:cs="Times New Roman"/>
          </w:rPr>
          <w:t xml:space="preserve"> </w:t>
        </w:r>
        <w:proofErr w:type="spellEnd"/>
        <w:r w:rsidR="00461CF9">
          <w:rPr>
            <w:rFonts w:ascii="Times New Roman" w:hAnsi="Times New Roman" w:cs="Times New Roman"/>
          </w:rPr>
          <w:t>started by armed groups (the state, militias associated with elites, or armed rebel groups), such as battles, explosions, or attacks on civilians (</w:t>
        </w:r>
        <w:r w:rsidR="00461CF9" w:rsidRPr="00D32569">
          <w:rPr>
            <w:rFonts w:ascii="Times New Roman" w:hAnsi="Times New Roman" w:cs="Times New Roman"/>
            <w:highlight w:val="yellow"/>
          </w:rPr>
          <w:t>ACLED</w:t>
        </w:r>
        <w:r w:rsidR="00461CF9">
          <w:rPr>
            <w:rFonts w:ascii="Times New Roman" w:hAnsi="Times New Roman" w:cs="Times New Roman"/>
          </w:rPr>
          <w:t>)</w:t>
        </w:r>
      </w:ins>
      <w:ins w:id="446" w:author="Justin Hastings" w:date="2023-02-02T15:34:00Z">
        <w:r w:rsidR="00461CF9">
          <w:rPr>
            <w:rFonts w:ascii="Times New Roman" w:hAnsi="Times New Roman" w:cs="Times New Roman"/>
          </w:rPr>
          <w:t xml:space="preserve">. In Southeast Asia, for instance, </w:t>
        </w:r>
      </w:ins>
      <w:ins w:id="447" w:author="Justin Hastings" w:date="2023-02-02T15:36:00Z">
        <w:r w:rsidR="00461CF9">
          <w:rPr>
            <w:rFonts w:ascii="Times New Roman" w:hAnsi="Times New Roman" w:cs="Times New Roman"/>
          </w:rPr>
          <w:t>farmers might initiate protests (which may or may not turn into riots)</w:t>
        </w:r>
      </w:ins>
      <w:ins w:id="448" w:author="Justin Hastings" w:date="2023-02-02T15:40:00Z">
        <w:r w:rsidR="00603AD5">
          <w:rPr>
            <w:rFonts w:ascii="Times New Roman" w:hAnsi="Times New Roman" w:cs="Times New Roman"/>
          </w:rPr>
          <w:t xml:space="preserve"> to pressure govern</w:t>
        </w:r>
      </w:ins>
      <w:ins w:id="449" w:author="Justin Hastings" w:date="2023-02-02T17:37:00Z">
        <w:r w:rsidR="000D4DF7">
          <w:rPr>
            <w:rFonts w:ascii="Times New Roman" w:hAnsi="Times New Roman" w:cs="Times New Roman"/>
          </w:rPr>
          <w:t>men</w:t>
        </w:r>
      </w:ins>
      <w:ins w:id="450" w:author="Justin Hastings" w:date="2023-02-02T15:40:00Z">
        <w:r w:rsidR="00603AD5">
          <w:rPr>
            <w:rFonts w:ascii="Times New Roman" w:hAnsi="Times New Roman" w:cs="Times New Roman"/>
          </w:rPr>
          <w:t xml:space="preserve">ts to buy their rice (as they have in Thailand and the </w:t>
        </w:r>
      </w:ins>
      <w:ins w:id="451" w:author="Justin Hastings" w:date="2023-02-02T15:41:00Z">
        <w:r w:rsidR="00603AD5">
          <w:rPr>
            <w:rFonts w:ascii="Times New Roman" w:hAnsi="Times New Roman" w:cs="Times New Roman"/>
          </w:rPr>
          <w:t xml:space="preserve">Philippines), which could increase market integration, </w:t>
        </w:r>
      </w:ins>
      <w:ins w:id="452" w:author="Justin Hastings" w:date="2023-02-02T17:37:00Z">
        <w:r w:rsidR="000D4DF7">
          <w:rPr>
            <w:rFonts w:ascii="Times New Roman" w:hAnsi="Times New Roman" w:cs="Times New Roman"/>
          </w:rPr>
          <w:t xml:space="preserve">but could </w:t>
        </w:r>
      </w:ins>
      <w:ins w:id="453" w:author="Justin Hastings" w:date="2023-02-02T17:38:00Z">
        <w:r w:rsidR="000D4DF7">
          <w:rPr>
            <w:rFonts w:ascii="Times New Roman" w:hAnsi="Times New Roman" w:cs="Times New Roman"/>
          </w:rPr>
          <w:t xml:space="preserve">protest the government allowing rice imports (as they have in </w:t>
        </w:r>
      </w:ins>
      <w:ins w:id="454" w:author="Justin Hastings" w:date="2023-02-02T17:40:00Z">
        <w:r w:rsidR="000D4DF7">
          <w:rPr>
            <w:rFonts w:ascii="Times New Roman" w:hAnsi="Times New Roman" w:cs="Times New Roman"/>
          </w:rPr>
          <w:t xml:space="preserve">Indonesia and the Philippines), thus decreasing integration with foreign markets </w:t>
        </w:r>
      </w:ins>
      <w:ins w:id="455" w:author="Justin Hastings" w:date="2023-02-02T17:38:00Z">
        <w:r w:rsidR="000D4DF7">
          <w:rPr>
            <w:rFonts w:ascii="Times New Roman" w:hAnsi="Times New Roman" w:cs="Times New Roman"/>
          </w:rPr>
          <w:t>(</w:t>
        </w:r>
        <w:r w:rsidR="000D4DF7" w:rsidRPr="000D4DF7">
          <w:rPr>
            <w:rFonts w:ascii="Times New Roman" w:hAnsi="Times New Roman" w:cs="Times New Roman"/>
            <w:highlight w:val="yellow"/>
            <w:rPrChange w:id="456" w:author="Justin Hastings" w:date="2023-02-02T17:38:00Z">
              <w:rPr>
                <w:rFonts w:ascii="Times New Roman" w:hAnsi="Times New Roman" w:cs="Times New Roman"/>
              </w:rPr>
            </w:rPrChange>
          </w:rPr>
          <w:t>ACLED</w:t>
        </w:r>
        <w:r w:rsidR="000D4DF7">
          <w:rPr>
            <w:rFonts w:ascii="Times New Roman" w:hAnsi="Times New Roman" w:cs="Times New Roman"/>
          </w:rPr>
          <w:t>)</w:t>
        </w:r>
      </w:ins>
      <w:ins w:id="457" w:author="Justin Hastings" w:date="2023-02-02T17:40:00Z">
        <w:r w:rsidR="000D4DF7">
          <w:rPr>
            <w:rFonts w:ascii="Times New Roman" w:hAnsi="Times New Roman" w:cs="Times New Roman"/>
          </w:rPr>
          <w:t>. Certain conflict incidents are also likely to c</w:t>
        </w:r>
      </w:ins>
      <w:ins w:id="458" w:author="Justin Hastings" w:date="2023-02-02T17:41:00Z">
        <w:r w:rsidR="000D4DF7">
          <w:rPr>
            <w:rFonts w:ascii="Times New Roman" w:hAnsi="Times New Roman" w:cs="Times New Roman"/>
          </w:rPr>
          <w:t xml:space="preserve">ause food insecurity more directly, particularly </w:t>
        </w:r>
      </w:ins>
      <w:ins w:id="459" w:author="Justin Hastings" w:date="2023-02-03T12:38:00Z">
        <w:r w:rsidR="00C1542A">
          <w:rPr>
            <w:rFonts w:ascii="Times New Roman" w:hAnsi="Times New Roman" w:cs="Times New Roman"/>
          </w:rPr>
          <w:t xml:space="preserve">given that conflict may </w:t>
        </w:r>
      </w:ins>
      <w:proofErr w:type="spellStart"/>
      <w:ins w:id="460" w:author="Justin Hastings" w:date="2023-02-03T12:39:00Z">
        <w:r w:rsidR="00C1542A">
          <w:rPr>
            <w:rFonts w:ascii="Times New Roman" w:hAnsi="Times New Roman" w:cs="Times New Roman"/>
          </w:rPr>
          <w:t>imcrease</w:t>
        </w:r>
        <w:proofErr w:type="spellEnd"/>
        <w:r w:rsidR="00C1542A">
          <w:rPr>
            <w:rFonts w:ascii="Times New Roman" w:hAnsi="Times New Roman" w:cs="Times New Roman"/>
          </w:rPr>
          <w:t xml:space="preserve"> </w:t>
        </w:r>
      </w:ins>
      <w:ins w:id="461" w:author="Justin Hastings" w:date="2023-02-02T17:41:00Z">
        <w:r w:rsidR="000D4DF7">
          <w:rPr>
            <w:rFonts w:ascii="Times New Roman" w:hAnsi="Times New Roman" w:cs="Times New Roman"/>
          </w:rPr>
          <w:t xml:space="preserve">during harvest seasons </w:t>
        </w:r>
      </w:ins>
      <w:ins w:id="462" w:author="Justin Hastings" w:date="2023-02-03T12:39:00Z">
        <w:r w:rsidR="00C1542A">
          <w:rPr>
            <w:rFonts w:ascii="Times New Roman" w:hAnsi="Times New Roman" w:cs="Times New Roman"/>
          </w:rPr>
          <w:t>(</w:t>
        </w:r>
        <w:proofErr w:type="spellStart"/>
        <w:r w:rsidR="00C1542A">
          <w:rPr>
            <w:rFonts w:ascii="Times New Roman" w:hAnsi="Times New Roman" w:cs="Times New Roman"/>
          </w:rPr>
          <w:t>Ubilava</w:t>
        </w:r>
        <w:proofErr w:type="spellEnd"/>
        <w:r w:rsidR="00C1542A">
          <w:rPr>
            <w:rFonts w:ascii="Times New Roman" w:hAnsi="Times New Roman" w:cs="Times New Roman"/>
          </w:rPr>
          <w:t xml:space="preserve"> et al, 2023)</w:t>
        </w:r>
      </w:ins>
      <w:ins w:id="463" w:author="Justin Hastings" w:date="2023-02-02T17:46:00Z">
        <w:r w:rsidR="000D4DF7">
          <w:rPr>
            <w:rFonts w:ascii="Times New Roman" w:hAnsi="Times New Roman" w:cs="Times New Roman"/>
          </w:rPr>
          <w:t>: state forces or rebel gr</w:t>
        </w:r>
      </w:ins>
      <w:ins w:id="464" w:author="Justin Hastings" w:date="2023-02-02T17:47:00Z">
        <w:r w:rsidR="000D4DF7">
          <w:rPr>
            <w:rFonts w:ascii="Times New Roman" w:hAnsi="Times New Roman" w:cs="Times New Roman"/>
          </w:rPr>
          <w:t>oups might attack civilians for the purpose of seizing or destroying food supplies</w:t>
        </w:r>
      </w:ins>
      <w:ins w:id="465" w:author="Justin Hastings" w:date="2023-02-02T17:48:00Z">
        <w:r w:rsidR="000D4DF7">
          <w:rPr>
            <w:rFonts w:ascii="Times New Roman" w:hAnsi="Times New Roman" w:cs="Times New Roman"/>
          </w:rPr>
          <w:t xml:space="preserve"> of their enemies or enemies’ supporters, or </w:t>
        </w:r>
      </w:ins>
      <w:ins w:id="466" w:author="Justin Hastings" w:date="2023-02-02T17:47:00Z">
        <w:r w:rsidR="000D4DF7">
          <w:rPr>
            <w:rFonts w:ascii="Times New Roman" w:hAnsi="Times New Roman" w:cs="Times New Roman"/>
          </w:rPr>
          <w:t xml:space="preserve">harassing (and thus disrupting) food supply chains between markets, </w:t>
        </w:r>
      </w:ins>
      <w:ins w:id="467" w:author="Justin Hastings" w:date="2023-02-02T17:48:00Z">
        <w:r w:rsidR="000D4DF7">
          <w:rPr>
            <w:rFonts w:ascii="Times New Roman" w:hAnsi="Times New Roman" w:cs="Times New Roman"/>
          </w:rPr>
          <w:t>as has happened repeatedly in Myanmar during the current civil war (</w:t>
        </w:r>
        <w:r w:rsidR="000D4DF7" w:rsidRPr="000D4DF7">
          <w:rPr>
            <w:rFonts w:ascii="Times New Roman" w:hAnsi="Times New Roman" w:cs="Times New Roman"/>
            <w:highlight w:val="yellow"/>
            <w:rPrChange w:id="468" w:author="Justin Hastings" w:date="2023-02-02T17:48:00Z">
              <w:rPr>
                <w:rFonts w:ascii="Times New Roman" w:hAnsi="Times New Roman" w:cs="Times New Roman"/>
              </w:rPr>
            </w:rPrChange>
          </w:rPr>
          <w:t>ACLED</w:t>
        </w:r>
        <w:r w:rsidR="000D4DF7">
          <w:rPr>
            <w:rFonts w:ascii="Times New Roman" w:hAnsi="Times New Roman" w:cs="Times New Roman"/>
          </w:rPr>
          <w:t>).</w:t>
        </w:r>
      </w:ins>
      <w:ins w:id="469" w:author="Justin Hastings" w:date="2023-02-02T17:47:00Z">
        <w:r w:rsidR="000D4DF7">
          <w:rPr>
            <w:rFonts w:ascii="Times New Roman" w:hAnsi="Times New Roman" w:cs="Times New Roman"/>
          </w:rPr>
          <w:t xml:space="preserve"> </w:t>
        </w:r>
      </w:ins>
    </w:p>
    <w:p w14:paraId="585D078F" w14:textId="6B22A000" w:rsidR="002017B4" w:rsidRPr="00FA4203" w:rsidDel="00461CF9" w:rsidRDefault="002017B4" w:rsidP="00FA4203">
      <w:pPr>
        <w:ind w:firstLine="360"/>
        <w:jc w:val="both"/>
        <w:rPr>
          <w:del w:id="470" w:author="Justin Hastings" w:date="2023-02-02T15:31:00Z"/>
          <w:rFonts w:ascii="Times New Roman" w:hAnsi="Times New Roman" w:cs="Times New Roman"/>
          <w:highlight w:val="green"/>
          <w:rPrChange w:id="471" w:author="Justin Hastings" w:date="2023-02-02T11:06:00Z">
            <w:rPr>
              <w:del w:id="472" w:author="Justin Hastings" w:date="2023-02-02T15:31:00Z"/>
              <w:rFonts w:ascii="Times New Roman" w:hAnsi="Times New Roman" w:cs="Times New Roman"/>
            </w:rPr>
          </w:rPrChange>
        </w:rPr>
        <w:pPrChange w:id="473" w:author="Justin Hastings" w:date="2023-02-02T11:06:00Z">
          <w:pPr>
            <w:spacing w:after="120"/>
            <w:ind w:firstLine="360"/>
            <w:jc w:val="both"/>
          </w:pPr>
        </w:pPrChange>
      </w:pPr>
      <w:del w:id="474" w:author="Justin Hastings" w:date="2023-02-02T15:08:00Z">
        <w:r w:rsidRPr="00FA4203" w:rsidDel="00461CF9">
          <w:rPr>
            <w:rFonts w:ascii="Times New Roman" w:hAnsi="Times New Roman" w:cs="Times New Roman"/>
            <w:highlight w:val="green"/>
            <w:rPrChange w:id="475" w:author="Justin Hastings" w:date="2023-02-01T18:15:00Z">
              <w:rPr>
                <w:rFonts w:ascii="Times New Roman" w:hAnsi="Times New Roman" w:cs="Times New Roman"/>
              </w:rPr>
            </w:rPrChange>
          </w:rPr>
          <w:delText>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w:delText>
        </w:r>
      </w:del>
      <w:del w:id="476" w:author="Justin Hastings" w:date="2023-02-02T15:31:00Z">
        <w:r w:rsidRPr="00FA4203" w:rsidDel="00461CF9">
          <w:rPr>
            <w:rFonts w:ascii="Times New Roman" w:hAnsi="Times New Roman" w:cs="Times New Roman"/>
            <w:highlight w:val="green"/>
            <w:rPrChange w:id="477" w:author="Justin Hastings" w:date="2023-02-01T18:15:00Z">
              <w:rPr>
                <w:rFonts w:ascii="Times New Roman" w:hAnsi="Times New Roman" w:cs="Times New Roman"/>
              </w:rPr>
            </w:rPrChange>
          </w:rPr>
          <w:delText>.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w:delText>
        </w:r>
        <w:r w:rsidR="00F0130C" w:rsidRPr="00FA4203" w:rsidDel="00461CF9">
          <w:rPr>
            <w:rFonts w:ascii="Times New Roman" w:hAnsi="Times New Roman" w:cs="Times New Roman"/>
            <w:highlight w:val="green"/>
            <w:rPrChange w:id="478" w:author="Justin Hastings" w:date="2023-02-01T18:15:00Z">
              <w:rPr>
                <w:rFonts w:ascii="Times New Roman" w:hAnsi="Times New Roman" w:cs="Times New Roman"/>
              </w:rPr>
            </w:rPrChange>
          </w:rPr>
          <w:delText xml:space="preserve"> (Hastings et al. 2022)</w:delText>
        </w:r>
        <w:r w:rsidRPr="00FA4203" w:rsidDel="00461CF9">
          <w:rPr>
            <w:rFonts w:ascii="Times New Roman" w:hAnsi="Times New Roman" w:cs="Times New Roman"/>
            <w:highlight w:val="green"/>
            <w:rPrChange w:id="479" w:author="Justin Hastings" w:date="2023-02-01T18:15:00Z">
              <w:rPr>
                <w:rFonts w:ascii="Times New Roman" w:hAnsi="Times New Roman" w:cs="Times New Roman"/>
              </w:rPr>
            </w:rPrChange>
          </w:rPr>
          <w:delText>.</w:delText>
        </w:r>
        <w:r w:rsidDel="00461CF9">
          <w:rPr>
            <w:rFonts w:ascii="Times New Roman" w:hAnsi="Times New Roman" w:cs="Times New Roman"/>
          </w:rPr>
          <w:delText xml:space="preserve"> </w:delText>
        </w:r>
      </w:del>
    </w:p>
    <w:p w14:paraId="68431387" w14:textId="505B7B0B" w:rsidR="003C322E" w:rsidRDefault="00F0130C" w:rsidP="00FA4203">
      <w:pPr>
        <w:ind w:firstLine="360"/>
        <w:jc w:val="both"/>
        <w:rPr>
          <w:rFonts w:ascii="Times New Roman" w:hAnsi="Times New Roman" w:cs="Times New Roman"/>
        </w:rPr>
        <w:pPrChange w:id="480" w:author="Justin Hastings" w:date="2023-02-01T18:35:00Z">
          <w:pPr>
            <w:spacing w:after="120"/>
            <w:ind w:firstLine="360"/>
            <w:jc w:val="both"/>
          </w:pPr>
        </w:pPrChange>
      </w:pPr>
      <w:del w:id="481" w:author="Justin Hastings" w:date="2023-02-02T10:42:00Z">
        <w:r w:rsidRPr="003C322E" w:rsidDel="00FA4203">
          <w:rPr>
            <w:rFonts w:ascii="Times New Roman" w:hAnsi="Times New Roman" w:cs="Times New Roman"/>
            <w:u w:val="single"/>
          </w:rPr>
          <w:delText>Second</w:delText>
        </w:r>
      </w:del>
      <w:ins w:id="482" w:author="Justin Hastings" w:date="2023-02-02T10:42:00Z">
        <w:r w:rsidR="00FA4203">
          <w:rPr>
            <w:rFonts w:ascii="Times New Roman" w:hAnsi="Times New Roman" w:cs="Times New Roman"/>
            <w:u w:val="single"/>
          </w:rPr>
          <w:t>Third</w:t>
        </w:r>
      </w:ins>
      <w:r w:rsidRPr="003C322E">
        <w:rPr>
          <w:rFonts w:ascii="Times New Roman" w:hAnsi="Times New Roman" w:cs="Times New Roman"/>
          <w:u w:val="single"/>
        </w:rPr>
        <w:t>, we study the evidence of storage by examining within-crop-year patterns of price changes across different locations.</w:t>
      </w:r>
      <w:r>
        <w:rPr>
          <w:rFonts w:ascii="Times New Roman" w:hAnsi="Times New Roman" w:cs="Times New Roman"/>
        </w:rPr>
        <w:t xml:space="preserve"> Storage theory would suggest a steady increase in prices of storable commodities, such as cereal grains, from the harvest month onward and into the lean season, leading to the next harvest season. Absence of such patterns would imply some deviation from the expectation. Empirical evidence points to such discrepancies (Cardell and Michelson, 2023). Conflict and political violence may play the role in this. </w:t>
      </w:r>
      <w:r w:rsidR="00B128ED">
        <w:rPr>
          <w:rFonts w:ascii="Times New Roman" w:hAnsi="Times New Roman" w:cs="Times New Roman"/>
        </w:rPr>
        <w:t>If the harvest-time availability of storable crops, such as cereal grains, attracts perpetrators (Ubilava et al. 2023), then it may explain farmers’ incentives to sell their produce at the earliest convenience—which is immediately after harvest.</w:t>
      </w:r>
      <w:r>
        <w:rPr>
          <w:rFonts w:ascii="Times New Roman" w:hAnsi="Times New Roman" w:cs="Times New Roman"/>
        </w:rPr>
        <w:t xml:space="preserve"> </w:t>
      </w:r>
      <w:r w:rsidR="00B128ED">
        <w:rPr>
          <w:rFonts w:ascii="Times New Roman" w:hAnsi="Times New Roman" w:cs="Times New Roman"/>
        </w:rPr>
        <w:t>But selling produce, as alluded above, can be associated with a risk of being raided—</w:t>
      </w:r>
      <w:proofErr w:type="spellStart"/>
      <w:r w:rsidR="00B128ED" w:rsidRPr="00B128ED">
        <w:rPr>
          <w:rFonts w:ascii="Times New Roman" w:hAnsi="Times New Roman" w:cs="Times New Roman"/>
          <w:i/>
          <w:iCs/>
        </w:rPr>
        <w:t>en</w:t>
      </w:r>
      <w:proofErr w:type="spellEnd"/>
      <w:r w:rsidR="00B128ED" w:rsidRPr="00B128ED">
        <w:rPr>
          <w:rFonts w:ascii="Times New Roman" w:hAnsi="Times New Roman" w:cs="Times New Roman"/>
          <w:i/>
          <w:iCs/>
        </w:rPr>
        <w:t xml:space="preserve"> route</w:t>
      </w:r>
      <w:r w:rsidR="00B128E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selling the produce.</w:t>
      </w:r>
      <w:ins w:id="483" w:author="Justin Hastings" w:date="2023-02-03T12:40:00Z">
        <w:r w:rsidR="00C1542A">
          <w:rPr>
            <w:rFonts w:ascii="Times New Roman" w:hAnsi="Times New Roman" w:cs="Times New Roman"/>
          </w:rPr>
          <w:t xml:space="preserve"> This heterogeneity can show where there might be food shortages in a country’s territory, even if there is no food shortage overall.</w:t>
        </w:r>
      </w:ins>
    </w:p>
    <w:p w14:paraId="254A6DB0" w14:textId="61F52CC4" w:rsidR="00B128ED" w:rsidRDefault="003C322E" w:rsidP="00FA4203">
      <w:pPr>
        <w:ind w:firstLine="360"/>
        <w:jc w:val="both"/>
        <w:rPr>
          <w:rFonts w:ascii="Times New Roman" w:hAnsi="Times New Roman" w:cs="Times New Roman"/>
        </w:rPr>
        <w:pPrChange w:id="484" w:author="Justin Hastings" w:date="2023-02-01T18:35:00Z">
          <w:pPr>
            <w:spacing w:after="120"/>
            <w:ind w:firstLine="360"/>
            <w:jc w:val="both"/>
          </w:pPr>
        </w:pPrChange>
      </w:pPr>
      <w:r>
        <w:rPr>
          <w:rFonts w:ascii="Times New Roman" w:hAnsi="Times New Roman" w:cs="Times New Roman"/>
        </w:rPr>
        <w:t>[</w:t>
      </w:r>
      <w:r w:rsidRPr="003C322E">
        <w:rPr>
          <w:rFonts w:ascii="Times New Roman" w:hAnsi="Times New Roman" w:cs="Times New Roman"/>
          <w:highlight w:val="yellow"/>
        </w:rPr>
        <w:t>I need to write up some more on this… DU</w:t>
      </w:r>
      <w:r>
        <w:rPr>
          <w:rFonts w:ascii="Times New Roman" w:hAnsi="Times New Roman" w:cs="Times New Roman"/>
        </w:rPr>
        <w:t>]</w:t>
      </w:r>
    </w:p>
    <w:p w14:paraId="62AC7F7B" w14:textId="2ADB484D" w:rsidR="0076153E" w:rsidRDefault="00B128ED" w:rsidP="00FA4203">
      <w:pPr>
        <w:ind w:firstLine="360"/>
        <w:jc w:val="both"/>
        <w:rPr>
          <w:rFonts w:ascii="Times New Roman" w:hAnsi="Times New Roman" w:cs="Times New Roman"/>
        </w:rPr>
        <w:pPrChange w:id="485" w:author="Justin Hastings" w:date="2023-02-01T18:35:00Z">
          <w:pPr>
            <w:spacing w:after="120"/>
            <w:ind w:firstLine="360"/>
            <w:jc w:val="both"/>
          </w:pPr>
        </w:pPrChange>
      </w:pPr>
      <w:del w:id="486" w:author="Justin Hastings" w:date="2023-02-02T10:42:00Z">
        <w:r w:rsidRPr="00FA4203" w:rsidDel="00FA4203">
          <w:rPr>
            <w:rFonts w:ascii="Times New Roman" w:eastAsia="Times New Roman" w:hAnsi="Times New Roman" w:cs="Times New Roman"/>
            <w:u w:val="single"/>
            <w:rPrChange w:id="487" w:author="Justin Hastings" w:date="2023-02-02T10:43:00Z">
              <w:rPr>
                <w:rFonts w:ascii="Times New Roman" w:eastAsia="Times New Roman" w:hAnsi="Times New Roman" w:cs="Times New Roman"/>
              </w:rPr>
            </w:rPrChange>
          </w:rPr>
          <w:delText>Third</w:delText>
        </w:r>
      </w:del>
      <w:ins w:id="488" w:author="Justin Hastings" w:date="2023-02-02T10:42:00Z">
        <w:r w:rsidR="00FA4203" w:rsidRPr="00FA4203">
          <w:rPr>
            <w:rFonts w:ascii="Times New Roman" w:eastAsia="Times New Roman" w:hAnsi="Times New Roman" w:cs="Times New Roman"/>
            <w:u w:val="single"/>
            <w:rPrChange w:id="489" w:author="Justin Hastings" w:date="2023-02-02T10:43:00Z">
              <w:rPr>
                <w:rFonts w:ascii="Times New Roman" w:eastAsia="Times New Roman" w:hAnsi="Times New Roman" w:cs="Times New Roman"/>
              </w:rPr>
            </w:rPrChange>
          </w:rPr>
          <w:t>Fourth</w:t>
        </w:r>
      </w:ins>
      <w:r w:rsidR="002017B4" w:rsidRPr="00FA4203">
        <w:rPr>
          <w:rFonts w:ascii="Times New Roman" w:eastAsia="Times New Roman" w:hAnsi="Times New Roman" w:cs="Times New Roman"/>
          <w:u w:val="single"/>
          <w:rPrChange w:id="490" w:author="Justin Hastings" w:date="2023-02-02T10:43:00Z">
            <w:rPr>
              <w:rFonts w:ascii="Times New Roman" w:eastAsia="Times New Roman" w:hAnsi="Times New Roman" w:cs="Times New Roman"/>
            </w:rPr>
          </w:rPrChange>
        </w:rPr>
        <w:t>, we bring in the concept of informal institutions</w:t>
      </w:r>
      <w:ins w:id="491" w:author="Justin Hastings" w:date="2023-02-02T14:36:00Z">
        <w:r w:rsidR="00461CF9">
          <w:rPr>
            <w:rFonts w:ascii="Times New Roman" w:eastAsia="Times New Roman" w:hAnsi="Times New Roman" w:cs="Times New Roman"/>
            <w:u w:val="single"/>
          </w:rPr>
          <w:t xml:space="preserve"> as potenti</w:t>
        </w:r>
      </w:ins>
      <w:ins w:id="492" w:author="Justin Hastings" w:date="2023-02-02T14:37:00Z">
        <w:r w:rsidR="00461CF9">
          <w:rPr>
            <w:rFonts w:ascii="Times New Roman" w:eastAsia="Times New Roman" w:hAnsi="Times New Roman" w:cs="Times New Roman"/>
            <w:u w:val="single"/>
          </w:rPr>
          <w:t>ally mitigating the links between conflict and food insecurity</w:t>
        </w:r>
      </w:ins>
      <w:r w:rsidR="002017B4">
        <w:rPr>
          <w:rFonts w:ascii="Times New Roman" w:eastAsia="Times New Roman" w:hAnsi="Times New Roman" w:cs="Times New Roman"/>
        </w:rPr>
        <w:t xml:space="preserve">. </w:t>
      </w:r>
      <w:r w:rsidR="002017B4">
        <w:rPr>
          <w:rFonts w:ascii="Times New Roman" w:hAnsi="Times New Roman" w:cs="Times New Roman"/>
        </w:rPr>
        <w:t xml:space="preserve">We </w:t>
      </w:r>
      <w:r w:rsidR="002017B4" w:rsidRPr="00757019">
        <w:rPr>
          <w:rFonts w:ascii="Times New Roman" w:hAnsi="Times New Roman" w:cs="Times New Roman"/>
        </w:rPr>
        <w:t>understand informal institutions</w:t>
      </w:r>
      <w:r w:rsidR="002017B4">
        <w:rPr>
          <w:rFonts w:ascii="Times New Roman" w:hAnsi="Times New Roman" w:cs="Times New Roman"/>
        </w:rPr>
        <w:t>, particularly in fragile states,</w:t>
      </w:r>
      <w:r w:rsidR="002017B4" w:rsidRPr="00757019">
        <w:rPr>
          <w:rFonts w:ascii="Times New Roman" w:hAnsi="Times New Roman" w:cs="Times New Roman"/>
        </w:rPr>
        <w:t xml:space="preserve"> to be mechanisms that constrain or enable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but that do so outside of public or officially sanctioned channels (Helmke and Levitsky 2004, 727). </w:t>
      </w:r>
      <w:r w:rsidR="002017B4">
        <w:rPr>
          <w:rFonts w:ascii="Times New Roman" w:hAnsi="Times New Roman" w:cs="Times New Roman"/>
        </w:rPr>
        <w:t xml:space="preserve">This </w:t>
      </w:r>
      <w:r w:rsidR="002017B4" w:rsidRPr="00757019">
        <w:rPr>
          <w:rFonts w:ascii="Times New Roman" w:hAnsi="Times New Roman" w:cs="Times New Roman"/>
        </w:rPr>
        <w:t xml:space="preserve">includes the capacity to enforce contracts, resolve disputes, and sanction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002017B4">
        <w:rPr>
          <w:rFonts w:ascii="Times New Roman" w:hAnsi="Times New Roman" w:cs="Times New Roman"/>
          <w:noProof/>
        </w:rPr>
        <w:t xml:space="preserve">(Clay, 1997; Greif, 1993; Johnson, McMillan, &amp; Woodruff, 2002; McMillan &amp; Woodruff, 1999a, 1999b; Milgrom, North, &amp; </w:t>
      </w:r>
      <w:r w:rsidR="002017B4">
        <w:rPr>
          <w:rFonts w:ascii="Times New Roman" w:hAnsi="Times New Roman" w:cs="Times New Roman"/>
          <w:noProof/>
        </w:rPr>
        <w:lastRenderedPageBreak/>
        <w:t>Weingast, 1990)</w:t>
      </w:r>
      <w:r w:rsidR="002017B4" w:rsidRPr="00757019">
        <w:rPr>
          <w:rFonts w:ascii="Times New Roman" w:hAnsi="Times New Roman" w:cs="Times New Roman"/>
        </w:rPr>
        <w:t xml:space="preserve">. </w:t>
      </w:r>
      <w:r w:rsidR="002017B4" w:rsidRPr="004A542E">
        <w:rPr>
          <w:rFonts w:ascii="Times New Roman" w:hAnsi="Times New Roman" w:cs="Times New Roman"/>
        </w:rPr>
        <w:t xml:space="preserve">Informal institutions (or more accurately, informal ties that are not captured by formal </w:t>
      </w:r>
      <w:r w:rsidR="002017B4">
        <w:rPr>
          <w:rFonts w:ascii="Times New Roman" w:hAnsi="Times New Roman" w:cs="Times New Roman"/>
        </w:rPr>
        <w:t xml:space="preserve">state-based </w:t>
      </w:r>
      <w:r w:rsidR="002017B4" w:rsidRPr="004A542E">
        <w:rPr>
          <w:rFonts w:ascii="Times New Roman" w:hAnsi="Times New Roman" w:cs="Times New Roman"/>
        </w:rPr>
        <w:t xml:space="preserve">institutions) can mitigate the problems </w:t>
      </w:r>
      <w:del w:id="493" w:author="Justin Hastings" w:date="2023-02-02T16:16:00Z">
        <w:r w:rsidR="002017B4" w:rsidRPr="004A542E" w:rsidDel="009C414E">
          <w:rPr>
            <w:rFonts w:ascii="Times New Roman" w:hAnsi="Times New Roman" w:cs="Times New Roman"/>
          </w:rPr>
          <w:delText>associated with formal institutions.</w:delText>
        </w:r>
      </w:del>
      <w:ins w:id="494" w:author="Justin Hastings" w:date="2023-02-02T16:16:00Z">
        <w:r w:rsidR="009C414E">
          <w:rPr>
            <w:rFonts w:ascii="Times New Roman" w:hAnsi="Times New Roman" w:cs="Times New Roman"/>
          </w:rPr>
          <w:t>created by the lack of formal institutions, or even those caused by conflict</w:t>
        </w:r>
      </w:ins>
      <w:r w:rsidR="002017B4" w:rsidRPr="004A542E">
        <w:rPr>
          <w:rFonts w:ascii="Times New Roman" w:hAnsi="Times New Roman" w:cs="Times New Roman"/>
        </w:rPr>
        <w:t xml:space="preserve"> </w:t>
      </w:r>
      <w:r w:rsidR="002017B4">
        <w:rPr>
          <w:rFonts w:ascii="Times New Roman" w:hAnsi="Times New Roman" w:cs="Times New Roman"/>
          <w:noProof/>
        </w:rPr>
        <w:t>(Aker, Klein, O'Connell, &amp; Yang, 2014)</w:t>
      </w:r>
      <w:r w:rsidR="002017B4" w:rsidRPr="004A542E">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w:t>
      </w:r>
      <w:r w:rsidR="002017B4">
        <w:rPr>
          <w:rFonts w:ascii="Times New Roman" w:hAnsi="Times New Roman" w:cs="Times New Roman"/>
        </w:rPr>
        <w:t xml:space="preserve">can </w:t>
      </w:r>
      <w:r w:rsidR="002017B4" w:rsidRPr="004A542E">
        <w:rPr>
          <w:rFonts w:ascii="Times New Roman" w:hAnsi="Times New Roman" w:cs="Times New Roman"/>
        </w:rPr>
        <w:t>function as an important informal lubricant in market transactions in situations where formal institutions are not strong.</w:t>
      </w:r>
    </w:p>
    <w:p w14:paraId="3889C919" w14:textId="0255A7AA" w:rsidR="002017B4" w:rsidRPr="0076153E" w:rsidRDefault="002017B4" w:rsidP="00FA4203">
      <w:pPr>
        <w:ind w:firstLine="360"/>
        <w:jc w:val="both"/>
        <w:rPr>
          <w:rFonts w:ascii="Times New Roman" w:hAnsi="Times New Roman" w:cs="Times New Roman"/>
        </w:rPr>
        <w:pPrChange w:id="495" w:author="Justin Hastings" w:date="2023-02-01T18:35:00Z">
          <w:pPr>
            <w:spacing w:after="120"/>
            <w:ind w:firstLine="360"/>
            <w:jc w:val="both"/>
          </w:pPr>
        </w:pPrChange>
      </w:pPr>
      <w:r>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del w:id="496" w:author="Justin Hastings" w:date="2023-02-02T16:17:00Z">
        <w:r w:rsidDel="009C414E">
          <w:rPr>
            <w:rFonts w:ascii="Times New Roman" w:eastAsia="Times New Roman" w:hAnsi="Times New Roman" w:cs="Times New Roman"/>
          </w:rPr>
          <w:delText xml:space="preserve">n. In cases where price transmission continues to exist across distance, and even </w:delText>
        </w:r>
      </w:del>
      <w:ins w:id="497" w:author="Justin Hastings" w:date="2023-02-02T16:17:00Z">
        <w:r w:rsidR="009C414E">
          <w:rPr>
            <w:rFonts w:ascii="Times New Roman" w:eastAsia="Times New Roman" w:hAnsi="Times New Roman" w:cs="Times New Roman"/>
          </w:rPr>
          <w:t xml:space="preserve">n, including </w:t>
        </w:r>
      </w:ins>
      <w:r>
        <w:rPr>
          <w:rFonts w:ascii="Times New Roman" w:eastAsia="Times New Roman" w:hAnsi="Times New Roman" w:cs="Times New Roman"/>
        </w:rPr>
        <w:t xml:space="preserve">across battle lines in the case of conflict. </w:t>
      </w:r>
      <w:r w:rsidR="00B74353">
        <w:rPr>
          <w:rFonts w:ascii="Times New Roman" w:hAnsi="Times New Roman" w:cs="Times New Roman"/>
        </w:rPr>
        <w:t>Our earlier work (Hastings et al., 2022)</w:t>
      </w:r>
      <w:r>
        <w:rPr>
          <w:rFonts w:ascii="Times New Roman" w:hAnsi="Times New Roman" w:cs="Times New Roman"/>
        </w:rPr>
        <w:t>, for instance, finds that price transmission in Somalia is surprisingly robust, which</w:t>
      </w:r>
      <w:r w:rsidRPr="00750A49">
        <w:rPr>
          <w:rFonts w:ascii="Times New Roman" w:hAnsi="Times New Roman" w:cs="Times New Roman"/>
        </w:rPr>
        <w:t xml:space="preserve">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Pr>
          <w:rFonts w:ascii="Times New Roman" w:hAnsi="Times New Roman" w:cs="Times New Roman"/>
        </w:rPr>
        <w:t xml:space="preserve"> </w:t>
      </w:r>
      <w:ins w:id="498" w:author="Justin Hastings" w:date="2023-02-02T16:28:00Z">
        <w:r w:rsidR="00F05843">
          <w:rPr>
            <w:rFonts w:ascii="Times New Roman" w:hAnsi="Times New Roman" w:cs="Times New Roman"/>
          </w:rPr>
          <w:t xml:space="preserve">Conversely, some types of conflict may themselves be examples of informal links and ties that may mitigate </w:t>
        </w:r>
      </w:ins>
      <w:ins w:id="499" w:author="Justin Hastings" w:date="2023-02-02T17:49:00Z">
        <w:r w:rsidR="000D4DF7">
          <w:rPr>
            <w:rFonts w:ascii="Times New Roman" w:hAnsi="Times New Roman" w:cs="Times New Roman"/>
          </w:rPr>
          <w:t>marke</w:t>
        </w:r>
      </w:ins>
      <w:ins w:id="500" w:author="Justin Hastings" w:date="2023-02-02T17:50:00Z">
        <w:r w:rsidR="000D4DF7">
          <w:rPr>
            <w:rFonts w:ascii="Times New Roman" w:hAnsi="Times New Roman" w:cs="Times New Roman"/>
          </w:rPr>
          <w:t>t disruptions</w:t>
        </w:r>
      </w:ins>
      <w:ins w:id="501" w:author="Justin Hastings" w:date="2023-02-02T17:52:00Z">
        <w:r w:rsidR="000D4DF7">
          <w:rPr>
            <w:rFonts w:ascii="Times New Roman" w:hAnsi="Times New Roman" w:cs="Times New Roman"/>
          </w:rPr>
          <w:t xml:space="preserve">, For example, </w:t>
        </w:r>
      </w:ins>
      <w:ins w:id="502" w:author="Justin Hastings" w:date="2023-02-02T17:51:00Z">
        <w:r w:rsidR="000D4DF7">
          <w:rPr>
            <w:rFonts w:ascii="Times New Roman" w:hAnsi="Times New Roman" w:cs="Times New Roman"/>
          </w:rPr>
          <w:t xml:space="preserve">farmers’ protests across a country </w:t>
        </w:r>
      </w:ins>
      <w:ins w:id="503" w:author="Justin Hastings" w:date="2023-02-02T17:52:00Z">
        <w:r w:rsidR="000D4DF7">
          <w:rPr>
            <w:rFonts w:ascii="Times New Roman" w:hAnsi="Times New Roman" w:cs="Times New Roman"/>
          </w:rPr>
          <w:t xml:space="preserve">may </w:t>
        </w:r>
      </w:ins>
      <w:ins w:id="504" w:author="Justin Hastings" w:date="2023-02-02T17:51:00Z">
        <w:r w:rsidR="000D4DF7">
          <w:rPr>
            <w:rFonts w:ascii="Times New Roman" w:hAnsi="Times New Roman" w:cs="Times New Roman"/>
          </w:rPr>
          <w:t>show a network of people and communication a</w:t>
        </w:r>
      </w:ins>
      <w:ins w:id="505" w:author="Justin Hastings" w:date="2023-02-02T17:52:00Z">
        <w:r w:rsidR="000D4DF7">
          <w:rPr>
            <w:rFonts w:ascii="Times New Roman" w:hAnsi="Times New Roman" w:cs="Times New Roman"/>
          </w:rPr>
          <w:t xml:space="preserve">cross a country’s territory, and even a rebel group’s activity within a given territory may suggest </w:t>
        </w:r>
      </w:ins>
      <w:ins w:id="506" w:author="Justin Hastings" w:date="2023-02-03T10:03:00Z">
        <w:r w:rsidR="000C6ECB">
          <w:rPr>
            <w:rFonts w:ascii="Times New Roman" w:hAnsi="Times New Roman" w:cs="Times New Roman"/>
          </w:rPr>
          <w:t>alternative governance in part of a country that could facilitate market integration</w:t>
        </w:r>
      </w:ins>
      <w:ins w:id="507" w:author="Justin Hastings" w:date="2023-02-03T10:04:00Z">
        <w:r w:rsidR="000C6ECB">
          <w:rPr>
            <w:rFonts w:ascii="Times New Roman" w:hAnsi="Times New Roman" w:cs="Times New Roman"/>
          </w:rPr>
          <w:t xml:space="preserve"> within a part of a country.</w:t>
        </w:r>
      </w:ins>
      <w:del w:id="508" w:author="Justin Hastings" w:date="2023-02-02T10:43:00Z">
        <w:r w:rsidR="0076153E" w:rsidDel="00FA4203">
          <w:rPr>
            <w:rFonts w:ascii="Times New Roman" w:hAnsi="Times New Roman" w:cs="Times New Roman"/>
          </w:rPr>
          <w:delText>This project, in effect, allows us to externally test the validity of the aforementioned claims based on the analysis conducted in a single, albeit arguably the world’s most conflict-prone country.</w:delText>
        </w:r>
      </w:del>
    </w:p>
    <w:p w14:paraId="7A6CA323" w14:textId="77777777" w:rsidR="002017B4" w:rsidRDefault="002017B4" w:rsidP="00FA4203">
      <w:pPr>
        <w:rPr>
          <w:rFonts w:ascii="Times New Roman" w:eastAsia="Times New Roman" w:hAnsi="Times New Roman" w:cs="Times New Roman"/>
          <w:b/>
          <w:bCs/>
        </w:rPr>
        <w:pPrChange w:id="509" w:author="Justin Hastings" w:date="2023-02-01T18:35:00Z">
          <w:pPr>
            <w:spacing w:after="120"/>
          </w:pPr>
        </w:pPrChange>
      </w:pPr>
    </w:p>
    <w:p w14:paraId="34BB723F" w14:textId="77777777" w:rsidR="002017B4" w:rsidRDefault="002017B4" w:rsidP="00FA4203">
      <w:pPr>
        <w:rPr>
          <w:rFonts w:ascii="Times New Roman" w:eastAsia="Times New Roman" w:hAnsi="Times New Roman" w:cs="Times New Roman"/>
          <w:b/>
          <w:bCs/>
        </w:rPr>
        <w:pPrChange w:id="510" w:author="Justin Hastings" w:date="2023-02-01T18:35:00Z">
          <w:pPr>
            <w:spacing w:after="120"/>
          </w:pPr>
        </w:pPrChange>
      </w:pPr>
      <w:r>
        <w:rPr>
          <w:rFonts w:ascii="Times New Roman" w:eastAsia="Times New Roman" w:hAnsi="Times New Roman" w:cs="Times New Roman"/>
          <w:b/>
          <w:bCs/>
        </w:rPr>
        <w:t>Methodology</w:t>
      </w:r>
    </w:p>
    <w:p w14:paraId="161AB088" w14:textId="50B4EA6E" w:rsidR="002017B4" w:rsidRDefault="002017B4" w:rsidP="00FA4203">
      <w:pPr>
        <w:jc w:val="both"/>
        <w:rPr>
          <w:rFonts w:ascii="Times New Roman" w:eastAsia="Times New Roman" w:hAnsi="Times New Roman" w:cs="Times New Roman"/>
        </w:rPr>
        <w:pPrChange w:id="511" w:author="Justin Hastings" w:date="2023-02-01T18:35:00Z">
          <w:pPr>
            <w:spacing w:after="120"/>
            <w:jc w:val="both"/>
          </w:pPr>
        </w:pPrChange>
      </w:pPr>
      <w:r>
        <w:rPr>
          <w:rFonts w:ascii="Times New Roman" w:eastAsia="Times New Roman" w:hAnsi="Times New Roman" w:cs="Times New Roman"/>
        </w:rPr>
        <w:t xml:space="preserve">Using the approach above, </w:t>
      </w:r>
      <w:r w:rsidRPr="005004B0">
        <w:rPr>
          <w:rFonts w:ascii="Times New Roman" w:hAnsi="Times New Roman" w:cs="Times New Roman"/>
        </w:rPr>
        <w:t xml:space="preserve">we </w:t>
      </w:r>
      <w:r>
        <w:rPr>
          <w:rFonts w:ascii="Times New Roman" w:hAnsi="Times New Roman" w:cs="Times New Roman"/>
        </w:rPr>
        <w:t>conduct market integration analysis for</w:t>
      </w:r>
      <w:r w:rsidRPr="005004B0">
        <w:rPr>
          <w:rFonts w:ascii="Times New Roman" w:hAnsi="Times New Roman" w:cs="Times New Roman"/>
        </w:rPr>
        <w:t xml:space="preserve"> </w:t>
      </w:r>
      <w:r w:rsidR="00C954D4">
        <w:rPr>
          <w:rFonts w:ascii="Times New Roman" w:hAnsi="Times New Roman" w:cs="Times New Roman"/>
        </w:rPr>
        <w:t>Africa and Southeast Asia</w:t>
      </w:r>
      <w:r w:rsidRPr="005004B0">
        <w:rPr>
          <w:rFonts w:ascii="Times New Roman" w:hAnsi="Times New Roman" w:cs="Times New Roman"/>
        </w:rPr>
        <w:t>.</w:t>
      </w:r>
      <w:r>
        <w:rPr>
          <w:rFonts w:ascii="Times New Roman" w:hAnsi="Times New Roman" w:cs="Times New Roman"/>
        </w:rPr>
        <w:t xml:space="preserve"> </w:t>
      </w:r>
      <w:r w:rsidR="00C954D4">
        <w:rPr>
          <w:rFonts w:ascii="Times New Roman" w:hAnsi="Times New Roman" w:cs="Times New Roman"/>
        </w:rPr>
        <w:t>The two regions, as well as countries within these regions, differ from each other considerably, with widely ranging</w:t>
      </w:r>
      <w:r>
        <w:rPr>
          <w:rFonts w:ascii="Times New Roman" w:hAnsi="Times New Roman" w:cs="Times New Roman"/>
        </w:rPr>
        <w:t xml:space="preserve"> socio-economic characteristics</w:t>
      </w:r>
      <w:r w:rsidR="00C954D4">
        <w:rPr>
          <w:rFonts w:ascii="Times New Roman" w:hAnsi="Times New Roman" w:cs="Times New Roman"/>
        </w:rPr>
        <w:t>.</w:t>
      </w:r>
      <w:r>
        <w:rPr>
          <w:rFonts w:ascii="Times New Roman" w:hAnsi="Times New Roman" w:cs="Times New Roman"/>
        </w:rPr>
        <w:t xml:space="preserve"> </w:t>
      </w:r>
      <w:ins w:id="512" w:author="Justin Hastings" w:date="2023-02-03T10:42:00Z">
        <w:r w:rsidR="000D563B">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ins>
      <w:ins w:id="513" w:author="Justin Hastings" w:date="2023-02-03T12:41:00Z">
        <w:r w:rsidR="008B5878">
          <w:rPr>
            <w:rFonts w:ascii="Times New Roman" w:hAnsi="Times New Roman" w:cs="Times New Roman"/>
          </w:rPr>
          <w:t xml:space="preserve">We chose these two regions for several reasons. </w:t>
        </w:r>
      </w:ins>
      <w:ins w:id="514" w:author="Justin Hastings" w:date="2023-02-03T10:19:00Z">
        <w:r w:rsidR="000D563B">
          <w:rPr>
            <w:rFonts w:ascii="Times New Roman" w:hAnsi="Times New Roman" w:cs="Times New Roman"/>
          </w:rPr>
          <w:t xml:space="preserve">Africa </w:t>
        </w:r>
      </w:ins>
      <w:ins w:id="515" w:author="Justin Hastings" w:date="2023-02-03T10:22:00Z">
        <w:r w:rsidR="000D563B">
          <w:rPr>
            <w:rFonts w:ascii="Times New Roman" w:hAnsi="Times New Roman" w:cs="Times New Roman"/>
          </w:rPr>
          <w:t>as a region is the frequent subject of studies on conflict and climate</w:t>
        </w:r>
      </w:ins>
      <w:ins w:id="516" w:author="Justin Hastings" w:date="2023-02-03T10:23:00Z">
        <w:r w:rsidR="000D563B">
          <w:rPr>
            <w:rFonts w:ascii="Times New Roman" w:hAnsi="Times New Roman" w:cs="Times New Roman"/>
          </w:rPr>
          <w:t xml:space="preserve"> (</w:t>
        </w:r>
        <w:r w:rsidR="000D563B" w:rsidRPr="000D563B">
          <w:rPr>
            <w:rFonts w:ascii="Times New Roman" w:hAnsi="Times New Roman" w:cs="Times New Roman"/>
            <w:highlight w:val="yellow"/>
            <w:rPrChange w:id="517" w:author="Justin Hastings" w:date="2023-02-03T10:23:00Z">
              <w:rPr>
                <w:rFonts w:ascii="Times New Roman" w:hAnsi="Times New Roman" w:cs="Times New Roman"/>
              </w:rPr>
            </w:rPrChange>
          </w:rPr>
          <w:t>cite</w:t>
        </w:r>
        <w:r w:rsidR="000D563B">
          <w:rPr>
            <w:rFonts w:ascii="Times New Roman" w:hAnsi="Times New Roman" w:cs="Times New Roman"/>
          </w:rPr>
          <w:t>)</w:t>
        </w:r>
      </w:ins>
      <w:ins w:id="518" w:author="Justin Hastings" w:date="2023-02-03T10:22:00Z">
        <w:r w:rsidR="000D563B">
          <w:rPr>
            <w:rFonts w:ascii="Times New Roman" w:hAnsi="Times New Roman" w:cs="Times New Roman"/>
          </w:rPr>
          <w:t>, and separately, on market integration (</w:t>
        </w:r>
        <w:r w:rsidR="000D563B" w:rsidRPr="000D563B">
          <w:rPr>
            <w:rFonts w:ascii="Times New Roman" w:hAnsi="Times New Roman" w:cs="Times New Roman"/>
            <w:highlight w:val="yellow"/>
            <w:rPrChange w:id="519" w:author="Justin Hastings" w:date="2023-02-03T10:22:00Z">
              <w:rPr>
                <w:rFonts w:ascii="Times New Roman" w:hAnsi="Times New Roman" w:cs="Times New Roman"/>
              </w:rPr>
            </w:rPrChange>
          </w:rPr>
          <w:t>cite</w:t>
        </w:r>
        <w:r w:rsidR="000D563B">
          <w:rPr>
            <w:rFonts w:ascii="Times New Roman" w:hAnsi="Times New Roman" w:cs="Times New Roman"/>
          </w:rPr>
          <w:t>)</w:t>
        </w:r>
      </w:ins>
      <w:ins w:id="520" w:author="Justin Hastings" w:date="2023-02-03T10:23:00Z">
        <w:r w:rsidR="000D563B">
          <w:rPr>
            <w:rFonts w:ascii="Times New Roman" w:hAnsi="Times New Roman" w:cs="Times New Roman"/>
          </w:rPr>
          <w:t xml:space="preserve">, and has a wealth of data on conflict, </w:t>
        </w:r>
      </w:ins>
      <w:ins w:id="521" w:author="Justin Hastings" w:date="2023-02-03T12:48:00Z">
        <w:r w:rsidR="004623CD">
          <w:rPr>
            <w:rFonts w:ascii="Times New Roman" w:hAnsi="Times New Roman" w:cs="Times New Roman"/>
          </w:rPr>
          <w:t xml:space="preserve">food markets, </w:t>
        </w:r>
      </w:ins>
      <w:ins w:id="522" w:author="Justin Hastings" w:date="2023-02-03T10:23:00Z">
        <w:r w:rsidR="000D563B">
          <w:rPr>
            <w:rFonts w:ascii="Times New Roman" w:hAnsi="Times New Roman" w:cs="Times New Roman"/>
          </w:rPr>
          <w:t xml:space="preserve">climate, and market integration. </w:t>
        </w:r>
      </w:ins>
      <w:ins w:id="523" w:author="Justin Hastings" w:date="2023-02-03T10:41:00Z">
        <w:r w:rsidR="000D563B">
          <w:rPr>
            <w:rFonts w:ascii="Times New Roman" w:hAnsi="Times New Roman" w:cs="Times New Roman"/>
          </w:rPr>
          <w:t xml:space="preserve">As such, it is useful as a baseline with which to compare the results of this project with </w:t>
        </w:r>
      </w:ins>
      <w:ins w:id="524" w:author="Justin Hastings" w:date="2023-02-03T10:45:00Z">
        <w:r w:rsidR="000D563B">
          <w:rPr>
            <w:rFonts w:ascii="Times New Roman" w:hAnsi="Times New Roman" w:cs="Times New Roman"/>
          </w:rPr>
          <w:t>others’</w:t>
        </w:r>
      </w:ins>
      <w:ins w:id="525" w:author="Justin Hastings" w:date="2023-02-03T10:41:00Z">
        <w:r w:rsidR="000D563B">
          <w:rPr>
            <w:rFonts w:ascii="Times New Roman" w:hAnsi="Times New Roman" w:cs="Times New Roman"/>
          </w:rPr>
          <w:t xml:space="preserve"> results. Southeast Asia, </w:t>
        </w:r>
      </w:ins>
      <w:ins w:id="526" w:author="Justin Hastings" w:date="2023-02-03T12:48:00Z">
        <w:r w:rsidR="004623CD">
          <w:rPr>
            <w:rFonts w:ascii="Times New Roman" w:hAnsi="Times New Roman" w:cs="Times New Roman"/>
          </w:rPr>
          <w:t>by contrast, is understudied. F</w:t>
        </w:r>
      </w:ins>
      <w:ins w:id="527" w:author="Justin Hastings" w:date="2023-02-03T10:41:00Z">
        <w:r w:rsidR="000D563B">
          <w:rPr>
            <w:rFonts w:ascii="Times New Roman" w:hAnsi="Times New Roman" w:cs="Times New Roman"/>
          </w:rPr>
          <w:t xml:space="preserve">or its part, </w:t>
        </w:r>
      </w:ins>
      <w:ins w:id="528" w:author="Justin Hastings" w:date="2023-02-03T12:48:00Z">
        <w:r w:rsidR="004623CD">
          <w:rPr>
            <w:rFonts w:ascii="Times New Roman" w:hAnsi="Times New Roman" w:cs="Times New Roman"/>
          </w:rPr>
          <w:t>Southe</w:t>
        </w:r>
      </w:ins>
      <w:ins w:id="529" w:author="Justin Hastings" w:date="2023-02-03T12:49:00Z">
        <w:r w:rsidR="004623CD">
          <w:rPr>
            <w:rFonts w:ascii="Times New Roman" w:hAnsi="Times New Roman" w:cs="Times New Roman"/>
          </w:rPr>
          <w:t xml:space="preserve">ast Asia </w:t>
        </w:r>
      </w:ins>
      <w:ins w:id="530" w:author="Justin Hastings" w:date="2023-02-03T10:41:00Z">
        <w:r w:rsidR="000D563B">
          <w:rPr>
            <w:rFonts w:ascii="Times New Roman" w:hAnsi="Times New Roman" w:cs="Times New Roman"/>
          </w:rPr>
          <w:t>has extensive</w:t>
        </w:r>
      </w:ins>
      <w:ins w:id="531" w:author="Justin Hastings" w:date="2023-02-03T10:42:00Z">
        <w:r w:rsidR="000D563B">
          <w:rPr>
            <w:rFonts w:ascii="Times New Roman" w:hAnsi="Times New Roman" w:cs="Times New Roman"/>
          </w:rPr>
          <w:t xml:space="preserve">, varied conflict throughout </w:t>
        </w:r>
        <w:proofErr w:type="spellStart"/>
        <w:r w:rsidR="000D563B">
          <w:rPr>
            <w:rFonts w:ascii="Times New Roman" w:hAnsi="Times New Roman" w:cs="Times New Roman"/>
          </w:rPr>
          <w:t xml:space="preserve">the </w:t>
        </w:r>
        <w:proofErr w:type="spellEnd"/>
        <w:r w:rsidR="000D563B">
          <w:rPr>
            <w:rFonts w:ascii="Times New Roman" w:hAnsi="Times New Roman" w:cs="Times New Roman"/>
          </w:rPr>
          <w:t xml:space="preserve">region, but also </w:t>
        </w:r>
      </w:ins>
      <w:ins w:id="532" w:author="Justin Hastings" w:date="2023-02-03T10:45:00Z">
        <w:r w:rsidR="000D563B">
          <w:rPr>
            <w:rFonts w:ascii="Times New Roman" w:hAnsi="Times New Roman" w:cs="Times New Roman"/>
          </w:rPr>
          <w:t>a high level of variation in human development across countries, ranging from Singapore</w:t>
        </w:r>
      </w:ins>
      <w:ins w:id="533" w:author="Justin Hastings" w:date="2023-02-03T10:46:00Z">
        <w:r w:rsidR="000D563B">
          <w:rPr>
            <w:rFonts w:ascii="Times New Roman" w:hAnsi="Times New Roman" w:cs="Times New Roman"/>
          </w:rPr>
          <w:t xml:space="preserve"> and Brunei at the top</w:t>
        </w:r>
      </w:ins>
      <w:ins w:id="534" w:author="Justin Hastings" w:date="2023-02-03T10:45:00Z">
        <w:r w:rsidR="000D563B">
          <w:rPr>
            <w:rFonts w:ascii="Times New Roman" w:hAnsi="Times New Roman" w:cs="Times New Roman"/>
          </w:rPr>
          <w:t xml:space="preserve"> to Myanmar and Timor </w:t>
        </w:r>
        <w:proofErr w:type="spellStart"/>
        <w:r w:rsidR="000D563B">
          <w:rPr>
            <w:rFonts w:ascii="Times New Roman" w:hAnsi="Times New Roman" w:cs="Times New Roman"/>
          </w:rPr>
          <w:t>Leste</w:t>
        </w:r>
      </w:ins>
      <w:proofErr w:type="spellEnd"/>
      <w:ins w:id="535" w:author="Justin Hastings" w:date="2023-02-03T10:46:00Z">
        <w:r w:rsidR="000D563B">
          <w:rPr>
            <w:rFonts w:ascii="Times New Roman" w:hAnsi="Times New Roman" w:cs="Times New Roman"/>
          </w:rPr>
          <w:t xml:space="preserve"> at the bottom</w:t>
        </w:r>
      </w:ins>
      <w:ins w:id="536" w:author="Justin Hastings" w:date="2023-02-03T10:45:00Z">
        <w:r w:rsidR="000D563B">
          <w:rPr>
            <w:rFonts w:ascii="Times New Roman" w:hAnsi="Times New Roman" w:cs="Times New Roman"/>
          </w:rPr>
          <w:t xml:space="preserve">. </w:t>
        </w:r>
      </w:ins>
      <w:ins w:id="537" w:author="Justin Hastings" w:date="2023-02-03T10:46:00Z">
        <w:r w:rsidR="000D563B">
          <w:rPr>
            <w:rFonts w:ascii="Times New Roman" w:hAnsi="Times New Roman" w:cs="Times New Roman"/>
          </w:rPr>
          <w:t>Southeast Asia is also largely a food-exporting region, which presents differ</w:t>
        </w:r>
      </w:ins>
      <w:ins w:id="538" w:author="Justin Hastings" w:date="2023-02-03T10:47:00Z">
        <w:r w:rsidR="000D563B">
          <w:rPr>
            <w:rFonts w:ascii="Times New Roman" w:hAnsi="Times New Roman" w:cs="Times New Roman"/>
          </w:rPr>
          <w:t>ing</w:t>
        </w:r>
      </w:ins>
      <w:ins w:id="539" w:author="Justin Hastings" w:date="2023-02-03T10:46:00Z">
        <w:r w:rsidR="000D563B">
          <w:rPr>
            <w:rFonts w:ascii="Times New Roman" w:hAnsi="Times New Roman" w:cs="Times New Roman"/>
          </w:rPr>
          <w:t xml:space="preserve"> food security problems than Africa. It is useful to look at Southeast Asia as a region with varying conflic</w:t>
        </w:r>
      </w:ins>
      <w:ins w:id="540" w:author="Justin Hastings" w:date="2023-02-03T10:49:00Z">
        <w:r w:rsidR="000D563B">
          <w:rPr>
            <w:rFonts w:ascii="Times New Roman" w:hAnsi="Times New Roman" w:cs="Times New Roman"/>
          </w:rPr>
          <w:t>ts and development levels</w:t>
        </w:r>
      </w:ins>
      <w:ins w:id="541" w:author="Justin Hastings" w:date="2023-02-03T10:50:00Z">
        <w:r w:rsidR="000D563B">
          <w:rPr>
            <w:rFonts w:ascii="Times New Roman" w:hAnsi="Times New Roman" w:cs="Times New Roman"/>
          </w:rPr>
          <w:t xml:space="preserve"> to see whether conflict’s effects on market integration, and thus food security, varies depending on </w:t>
        </w:r>
      </w:ins>
      <w:ins w:id="542" w:author="Justin Hastings" w:date="2023-02-03T12:49:00Z">
        <w:r w:rsidR="004623CD">
          <w:rPr>
            <w:rFonts w:ascii="Times New Roman" w:hAnsi="Times New Roman" w:cs="Times New Roman"/>
          </w:rPr>
          <w:t xml:space="preserve">type of conflict, </w:t>
        </w:r>
      </w:ins>
      <w:ins w:id="543" w:author="Justin Hastings" w:date="2023-02-03T10:50:00Z">
        <w:r w:rsidR="000D563B">
          <w:rPr>
            <w:rFonts w:ascii="Times New Roman" w:hAnsi="Times New Roman" w:cs="Times New Roman"/>
          </w:rPr>
          <w:t xml:space="preserve">development, governance, or ethnic cleavages. Southeast Asia is also a region of critical strategic </w:t>
        </w:r>
      </w:ins>
      <w:ins w:id="544" w:author="Justin Hastings" w:date="2023-02-03T10:51:00Z">
        <w:r w:rsidR="000D563B">
          <w:rPr>
            <w:rFonts w:ascii="Times New Roman" w:hAnsi="Times New Roman" w:cs="Times New Roman"/>
          </w:rPr>
          <w:t xml:space="preserve">importance to Australia. </w:t>
        </w:r>
      </w:ins>
      <w:del w:id="545" w:author="Justin Hastings" w:date="2023-02-03T10:42:00Z">
        <w:r w:rsidR="00C954D4" w:rsidDel="000D563B">
          <w:rPr>
            <w:rFonts w:ascii="Times New Roman" w:hAnsi="Times New Roman" w:cs="Times New Roman"/>
          </w:rPr>
          <w:delText xml:space="preserve">The most marginalized of the states </w:delText>
        </w:r>
        <w:r w:rsidDel="000D563B">
          <w:rPr>
            <w:rFonts w:ascii="Times New Roman" w:hAnsi="Times New Roman" w:cs="Times New Roman"/>
          </w:rPr>
          <w:delText>do not even make the list of countries ranked by the United Nations Development Programme (UNDP) Human Development Index</w:delText>
        </w:r>
      </w:del>
      <w:del w:id="546" w:author="Justin Hastings" w:date="2023-02-02T10:13:00Z">
        <w:r w:rsidDel="00FA4203">
          <w:rPr>
            <w:rFonts w:ascii="Times New Roman" w:hAnsi="Times New Roman" w:cs="Times New Roman"/>
          </w:rPr>
          <w:delText>.</w:delText>
        </w:r>
        <w:r w:rsidR="00C954D4" w:rsidDel="00FA4203">
          <w:rPr>
            <w:rFonts w:ascii="Times New Roman" w:hAnsi="Times New Roman" w:cs="Times New Roman"/>
          </w:rPr>
          <w:delText xml:space="preserve"> A</w:delText>
        </w:r>
      </w:del>
      <w:del w:id="547" w:author="Justin Hastings" w:date="2023-02-03T10:42:00Z">
        <w:r w:rsidR="00C954D4" w:rsidDel="000D563B">
          <w:rPr>
            <w:rFonts w:ascii="Times New Roman" w:hAnsi="Times New Roman" w:cs="Times New Roman"/>
          </w:rPr>
          <w:delText>nd those that do make the list, do not rank very high.</w:delText>
        </w:r>
        <w:r w:rsidDel="000D563B">
          <w:rPr>
            <w:rFonts w:ascii="Times New Roman" w:hAnsi="Times New Roman" w:cs="Times New Roman"/>
          </w:rPr>
          <w:delText xml:space="preserve"> </w:delText>
        </w:r>
      </w:del>
      <w:r>
        <w:rPr>
          <w:rFonts w:ascii="Times New Roman" w:hAnsi="Times New Roman" w:cs="Times New Roman"/>
        </w:rPr>
        <w:t xml:space="preserve">We then link the market integration results with quantitative and qualitative data on conflict, border, policy changes, </w:t>
      </w:r>
      <w:ins w:id="548" w:author="Justin Hastings" w:date="2023-02-03T10:18:00Z">
        <w:r w:rsidR="000C6ECB">
          <w:rPr>
            <w:rFonts w:ascii="Times New Roman" w:hAnsi="Times New Roman" w:cs="Times New Roman"/>
          </w:rPr>
          <w:t xml:space="preserve">and </w:t>
        </w:r>
      </w:ins>
      <w:r>
        <w:rPr>
          <w:rFonts w:ascii="Times New Roman" w:hAnsi="Times New Roman" w:cs="Times New Roman"/>
        </w:rPr>
        <w:t>exogenous shocks</w:t>
      </w:r>
      <w:ins w:id="549" w:author="Justin Hastings" w:date="2023-02-03T10:52:00Z">
        <w:r w:rsidR="000D563B">
          <w:rPr>
            <w:rFonts w:ascii="Times New Roman" w:hAnsi="Times New Roman" w:cs="Times New Roman"/>
          </w:rPr>
          <w:t>, and use these effects to understand the potential for food insecurity and famines within areas of con</w:t>
        </w:r>
      </w:ins>
      <w:ins w:id="550" w:author="Justin Hastings" w:date="2023-02-03T10:53:00Z">
        <w:r w:rsidR="000D563B">
          <w:rPr>
            <w:rFonts w:ascii="Times New Roman" w:hAnsi="Times New Roman" w:cs="Times New Roman"/>
          </w:rPr>
          <w:t>cern</w:t>
        </w:r>
      </w:ins>
      <w:ins w:id="551" w:author="Justin Hastings" w:date="2023-02-03T10:18:00Z">
        <w:r w:rsidR="000C6ECB">
          <w:rPr>
            <w:rFonts w:ascii="Times New Roman" w:hAnsi="Times New Roman" w:cs="Times New Roman"/>
          </w:rPr>
          <w:t>.</w:t>
        </w:r>
      </w:ins>
      <w:del w:id="552" w:author="Justin Hastings" w:date="2023-02-03T10:18:00Z">
        <w:r w:rsidDel="000C6ECB">
          <w:rPr>
            <w:rFonts w:ascii="Times New Roman" w:hAnsi="Times New Roman" w:cs="Times New Roman"/>
          </w:rPr>
          <w:delText>, and market participants’ perceptions of all these issues.</w:delText>
        </w:r>
      </w:del>
    </w:p>
    <w:p w14:paraId="18F31C7D" w14:textId="77777777" w:rsidR="002017B4" w:rsidRDefault="002017B4" w:rsidP="00FA4203">
      <w:pPr>
        <w:rPr>
          <w:rFonts w:ascii="Times New Roman" w:eastAsia="Times New Roman" w:hAnsi="Times New Roman" w:cs="Times New Roman"/>
        </w:rPr>
        <w:pPrChange w:id="553" w:author="Justin Hastings" w:date="2023-02-01T18:35:00Z">
          <w:pPr>
            <w:spacing w:after="120"/>
          </w:pPr>
        </w:pPrChange>
      </w:pPr>
    </w:p>
    <w:p w14:paraId="41989B09" w14:textId="3BAB0836" w:rsidR="002017B4" w:rsidRDefault="00C954D4" w:rsidP="00FA4203">
      <w:pPr>
        <w:rPr>
          <w:rFonts w:ascii="Times New Roman" w:eastAsia="Times New Roman" w:hAnsi="Times New Roman" w:cs="Times New Roman"/>
          <w:i/>
          <w:iCs/>
        </w:rPr>
        <w:pPrChange w:id="554" w:author="Justin Hastings" w:date="2023-02-01T18:35:00Z">
          <w:pPr>
            <w:spacing w:after="120"/>
          </w:pPr>
        </w:pPrChange>
      </w:pPr>
      <w:r>
        <w:rPr>
          <w:rFonts w:ascii="Times New Roman" w:eastAsia="Times New Roman" w:hAnsi="Times New Roman" w:cs="Times New Roman"/>
          <w:i/>
          <w:iCs/>
        </w:rPr>
        <w:t>Geography</w:t>
      </w:r>
      <w:r w:rsidR="002017B4">
        <w:rPr>
          <w:rFonts w:ascii="Times New Roman" w:eastAsia="Times New Roman" w:hAnsi="Times New Roman" w:cs="Times New Roman"/>
          <w:i/>
          <w:iCs/>
        </w:rPr>
        <w:t xml:space="preserve"> and data</w:t>
      </w:r>
    </w:p>
    <w:p w14:paraId="5BE993E2" w14:textId="61287D08" w:rsidR="002017B4" w:rsidRDefault="002017B4" w:rsidP="00FA4203">
      <w:pPr>
        <w:jc w:val="both"/>
        <w:rPr>
          <w:rFonts w:ascii="Times New Roman" w:hAnsi="Times New Roman" w:cs="Times New Roman"/>
        </w:rPr>
        <w:pPrChange w:id="555" w:author="Justin Hastings" w:date="2023-02-01T18:35:00Z">
          <w:pPr>
            <w:spacing w:after="120"/>
            <w:jc w:val="both"/>
          </w:pPr>
        </w:pPrChange>
      </w:pPr>
      <w:r>
        <w:rPr>
          <w:rFonts w:ascii="Times New Roman" w:hAnsi="Times New Roman" w:cs="Times New Roman"/>
        </w:rPr>
        <w:t>We will source t</w:t>
      </w:r>
      <w:r w:rsidRPr="005004B0">
        <w:rPr>
          <w:rFonts w:ascii="Times New Roman" w:hAnsi="Times New Roman" w:cs="Times New Roman"/>
        </w:rPr>
        <w:t>he data on conflict incidents from Armed Conflict Location &amp; Event Data Project (ACLED),</w:t>
      </w:r>
      <w:r>
        <w:rPr>
          <w:rFonts w:ascii="Times New Roman" w:hAnsi="Times New Roman" w:cs="Times New Roman"/>
        </w:rPr>
        <w:t xml:space="preserve"> which tabulates several categories of daily conflict incidents, such as armed clashes, violence against civilians, changes of territory control, etc</w:t>
      </w:r>
      <w:ins w:id="556" w:author="Justin Hastings" w:date="2023-02-03T10:18:00Z">
        <w:r w:rsidR="000C6ECB">
          <w:rPr>
            <w:rFonts w:ascii="Times New Roman" w:hAnsi="Times New Roman" w:cs="Times New Roman"/>
          </w:rPr>
          <w:t>, and includes the types of actors involved</w:t>
        </w:r>
      </w:ins>
      <w:r w:rsidRPr="005004B0">
        <w:rPr>
          <w:rFonts w:ascii="Times New Roman" w:hAnsi="Times New Roman" w:cs="Times New Roman"/>
        </w:rPr>
        <w:t xml:space="preserve">. </w:t>
      </w:r>
      <w:r w:rsidRPr="004D54D0">
        <w:rPr>
          <w:rFonts w:ascii="Times New Roman" w:hAnsi="Times New Roman" w:cs="Times New Roman"/>
        </w:rPr>
        <w:t xml:space="preserve">We </w:t>
      </w:r>
      <w:r>
        <w:rPr>
          <w:rFonts w:ascii="Times New Roman" w:hAnsi="Times New Roman" w:cs="Times New Roman"/>
        </w:rPr>
        <w:t xml:space="preserve">will </w:t>
      </w:r>
      <w:r w:rsidRPr="004D54D0">
        <w:rPr>
          <w:rFonts w:ascii="Times New Roman" w:hAnsi="Times New Roman" w:cs="Times New Roman"/>
        </w:rPr>
        <w:t xml:space="preserve">use food price data collected by </w:t>
      </w:r>
      <w:r>
        <w:rPr>
          <w:rFonts w:ascii="Times New Roman" w:hAnsi="Times New Roman" w:cs="Times New Roman"/>
        </w:rPr>
        <w:t xml:space="preserve">international organizations (e.g., </w:t>
      </w:r>
      <w:r w:rsidRPr="004D54D0">
        <w:rPr>
          <w:rFonts w:ascii="Times New Roman" w:hAnsi="Times New Roman" w:cs="Times New Roman"/>
        </w:rPr>
        <w:t>the World Food Program</w:t>
      </w:r>
      <w:r>
        <w:rPr>
          <w:rFonts w:ascii="Times New Roman" w:hAnsi="Times New Roman" w:cs="Times New Roman"/>
        </w:rPr>
        <w:t xml:space="preserve">, or the </w:t>
      </w:r>
      <w:r w:rsidRPr="005004B0">
        <w:rPr>
          <w:rFonts w:ascii="Times New Roman" w:hAnsi="Times New Roman" w:cs="Times New Roman"/>
        </w:rPr>
        <w:t>Global Information and Early Warning System</w:t>
      </w:r>
      <w:r>
        <w:rPr>
          <w:rFonts w:ascii="Times New Roman" w:hAnsi="Times New Roman" w:cs="Times New Roman"/>
        </w:rPr>
        <w:t>)</w:t>
      </w:r>
      <w:r w:rsidRPr="004D54D0">
        <w:rPr>
          <w:rFonts w:ascii="Times New Roman" w:hAnsi="Times New Roman" w:cs="Times New Roman"/>
        </w:rPr>
        <w:t xml:space="preserve"> across a </w:t>
      </w:r>
      <w:r w:rsidR="00302D05">
        <w:rPr>
          <w:rFonts w:ascii="Times New Roman" w:hAnsi="Times New Roman" w:cs="Times New Roman"/>
        </w:rPr>
        <w:t>large set of</w:t>
      </w:r>
      <w:r w:rsidRPr="004D54D0">
        <w:rPr>
          <w:rFonts w:ascii="Times New Roman" w:hAnsi="Times New Roman" w:cs="Times New Roman"/>
        </w:rPr>
        <w:t xml:space="preserve"> cities, covering </w:t>
      </w:r>
      <w:r w:rsidR="00302D05">
        <w:rPr>
          <w:rFonts w:ascii="Times New Roman" w:hAnsi="Times New Roman" w:cs="Times New Roman"/>
        </w:rPr>
        <w:t>regions that</w:t>
      </w:r>
      <w:r w:rsidRPr="004D54D0">
        <w:rPr>
          <w:rFonts w:ascii="Times New Roman" w:hAnsi="Times New Roman" w:cs="Times New Roman"/>
        </w:rPr>
        <w:t xml:space="preserve"> </w:t>
      </w:r>
      <w:r w:rsidR="00302D05">
        <w:rPr>
          <w:rFonts w:ascii="Times New Roman" w:hAnsi="Times New Roman" w:cs="Times New Roman"/>
        </w:rPr>
        <w:t>include countries that are apparently economically integrated (among each other as well as the world)</w:t>
      </w:r>
      <w:r w:rsidRPr="004D54D0">
        <w:rPr>
          <w:rFonts w:ascii="Times New Roman" w:hAnsi="Times New Roman" w:cs="Times New Roman"/>
        </w:rPr>
        <w:t xml:space="preserve"> </w:t>
      </w:r>
      <w:r w:rsidR="00302D05">
        <w:rPr>
          <w:rFonts w:ascii="Times New Roman" w:hAnsi="Times New Roman" w:cs="Times New Roman"/>
        </w:rPr>
        <w:t>as well as countries with sub-regions that are</w:t>
      </w:r>
      <w:r w:rsidRPr="004D54D0">
        <w:rPr>
          <w:rFonts w:ascii="Times New Roman" w:hAnsi="Times New Roman" w:cs="Times New Roman"/>
        </w:rPr>
        <w:t xml:space="preserve"> for the purposes of governance, with a relatively distinct, though fluid, border with other regions, particularly during times of conflict. </w:t>
      </w:r>
      <w:r w:rsidR="00302D05">
        <w:rPr>
          <w:rFonts w:ascii="Times New Roman" w:hAnsi="Times New Roman" w:cs="Times New Roman"/>
        </w:rPr>
        <w:t xml:space="preserve">Such geographic heterogeneity will allow us to examine several interesting hypotheses related to spatial and temporal market integration. We will use ethnic data from… </w:t>
      </w:r>
      <w:r w:rsidR="00302D05" w:rsidRPr="003C322E">
        <w:rPr>
          <w:rFonts w:ascii="Times New Roman" w:hAnsi="Times New Roman" w:cs="Times New Roman"/>
          <w:highlight w:val="yellow"/>
        </w:rPr>
        <w:t>[</w:t>
      </w:r>
      <w:r w:rsidR="003C322E" w:rsidRPr="003C322E">
        <w:rPr>
          <w:rFonts w:ascii="Times New Roman" w:hAnsi="Times New Roman" w:cs="Times New Roman"/>
          <w:highlight w:val="yellow"/>
        </w:rPr>
        <w:t>Ethnographic Atlas (Murdock, 1967)</w:t>
      </w:r>
      <w:r w:rsidR="00302D05" w:rsidRPr="003C322E">
        <w:rPr>
          <w:rFonts w:ascii="Times New Roman" w:hAnsi="Times New Roman" w:cs="Times New Roman"/>
          <w:highlight w:val="yellow"/>
        </w:rPr>
        <w:t>]</w:t>
      </w:r>
    </w:p>
    <w:p w14:paraId="35E048E0" w14:textId="77777777" w:rsidR="002017B4" w:rsidRDefault="002017B4" w:rsidP="00FA4203">
      <w:pPr>
        <w:rPr>
          <w:rFonts w:ascii="Times New Roman" w:hAnsi="Times New Roman" w:cs="Times New Roman"/>
        </w:rPr>
        <w:pPrChange w:id="557" w:author="Justin Hastings" w:date="2023-02-01T18:35:00Z">
          <w:pPr>
            <w:spacing w:after="120"/>
          </w:pPr>
        </w:pPrChange>
      </w:pPr>
    </w:p>
    <w:p w14:paraId="785880C7" w14:textId="77777777" w:rsidR="002017B4" w:rsidRPr="00E95148" w:rsidRDefault="002017B4" w:rsidP="00FA4203">
      <w:pPr>
        <w:rPr>
          <w:rFonts w:ascii="Times New Roman" w:eastAsia="Times New Roman" w:hAnsi="Times New Roman" w:cs="Times New Roman"/>
          <w:b/>
          <w:bCs/>
          <w:i/>
          <w:iCs/>
        </w:rPr>
        <w:pPrChange w:id="558" w:author="Justin Hastings" w:date="2023-02-01T18:35:00Z">
          <w:pPr>
            <w:spacing w:after="120"/>
          </w:pPr>
        </w:pPrChange>
      </w:pPr>
      <w:r>
        <w:rPr>
          <w:rFonts w:ascii="Times New Roman" w:hAnsi="Times New Roman" w:cs="Times New Roman"/>
          <w:i/>
          <w:iCs/>
        </w:rPr>
        <w:t>Research plan</w:t>
      </w:r>
    </w:p>
    <w:p w14:paraId="76515677" w14:textId="148A52A3" w:rsidR="002017B4" w:rsidRPr="0025667B" w:rsidRDefault="002017B4" w:rsidP="00FA4203">
      <w:pPr>
        <w:rPr>
          <w:rFonts w:ascii="Times New Roman" w:eastAsia="Times New Roman" w:hAnsi="Times New Roman" w:cs="Times New Roman"/>
          <w:u w:val="single"/>
        </w:rPr>
        <w:pPrChange w:id="559" w:author="Justin Hastings" w:date="2023-02-01T18:35:00Z">
          <w:pPr>
            <w:spacing w:after="120"/>
          </w:pPr>
        </w:pPrChange>
      </w:pPr>
      <w:r w:rsidRPr="0025667B">
        <w:rPr>
          <w:rFonts w:ascii="Times New Roman" w:eastAsia="Times New Roman" w:hAnsi="Times New Roman" w:cs="Times New Roman"/>
          <w:u w:val="single"/>
        </w:rPr>
        <w:t xml:space="preserve">1. </w:t>
      </w:r>
      <w:r w:rsidR="00F03E86">
        <w:rPr>
          <w:rFonts w:ascii="Times New Roman" w:eastAsia="Times New Roman" w:hAnsi="Times New Roman" w:cs="Times New Roman"/>
          <w:u w:val="single"/>
        </w:rPr>
        <w:t>Map ou</w:t>
      </w:r>
      <w:r w:rsidR="00404236">
        <w:rPr>
          <w:rFonts w:ascii="Times New Roman" w:eastAsia="Times New Roman" w:hAnsi="Times New Roman" w:cs="Times New Roman"/>
          <w:u w:val="single"/>
        </w:rPr>
        <w:t>t</w:t>
      </w:r>
      <w:r w:rsidR="00F03E86">
        <w:rPr>
          <w:rFonts w:ascii="Times New Roman" w:eastAsia="Times New Roman" w:hAnsi="Times New Roman" w:cs="Times New Roman"/>
          <w:u w:val="single"/>
        </w:rPr>
        <w:t xml:space="preserve"> market</w:t>
      </w:r>
      <w:r w:rsidR="003C322E">
        <w:rPr>
          <w:rFonts w:ascii="Times New Roman" w:eastAsia="Times New Roman" w:hAnsi="Times New Roman" w:cs="Times New Roman"/>
          <w:u w:val="single"/>
        </w:rPr>
        <w:t xml:space="preserve">s and </w:t>
      </w:r>
      <w:r w:rsidR="00F03E86">
        <w:rPr>
          <w:rFonts w:ascii="Times New Roman" w:eastAsia="Times New Roman" w:hAnsi="Times New Roman" w:cs="Times New Roman"/>
          <w:u w:val="single"/>
        </w:rPr>
        <w:t xml:space="preserve">networks </w:t>
      </w:r>
      <w:r w:rsidRPr="0025667B">
        <w:rPr>
          <w:rFonts w:ascii="Times New Roman" w:eastAsia="Times New Roman" w:hAnsi="Times New Roman" w:cs="Times New Roman"/>
          <w:u w:val="single"/>
        </w:rPr>
        <w:t xml:space="preserve">in </w:t>
      </w:r>
      <w:r w:rsidR="00F03E86">
        <w:rPr>
          <w:rFonts w:ascii="Times New Roman" w:eastAsia="Times New Roman" w:hAnsi="Times New Roman" w:cs="Times New Roman"/>
          <w:u w:val="single"/>
        </w:rPr>
        <w:t>Africa and Southeast Asia</w:t>
      </w:r>
      <w:r w:rsidRPr="0025667B">
        <w:rPr>
          <w:rFonts w:ascii="Times New Roman" w:eastAsia="Times New Roman" w:hAnsi="Times New Roman" w:cs="Times New Roman"/>
          <w:u w:val="single"/>
        </w:rPr>
        <w:t xml:space="preserve"> (Year 1)</w:t>
      </w:r>
    </w:p>
    <w:p w14:paraId="35DCC1D4" w14:textId="130DCD2A" w:rsidR="002017B4" w:rsidRPr="00037BF8" w:rsidRDefault="002017B4" w:rsidP="00FA4203">
      <w:pPr>
        <w:jc w:val="both"/>
        <w:rPr>
          <w:rFonts w:ascii="Times New Roman" w:hAnsi="Times New Roman" w:cs="Times New Roman"/>
        </w:rPr>
        <w:pPrChange w:id="560" w:author="Justin Hastings" w:date="2023-02-01T18:35:00Z">
          <w:pPr>
            <w:spacing w:after="120"/>
            <w:jc w:val="both"/>
          </w:pPr>
        </w:pPrChange>
      </w:pPr>
      <w:r>
        <w:rPr>
          <w:rFonts w:ascii="Times New Roman" w:eastAsia="Times New Roman" w:hAnsi="Times New Roman" w:cs="Times New Roman"/>
        </w:rPr>
        <w:lastRenderedPageBreak/>
        <w:t xml:space="preserve">Using the </w:t>
      </w:r>
      <w:r w:rsidR="003C322E">
        <w:rPr>
          <w:rFonts w:ascii="Times New Roman" w:eastAsia="Times New Roman" w:hAnsi="Times New Roman" w:cs="Times New Roman"/>
        </w:rPr>
        <w:t>available data, specifically on prices, we will create the map of market nodes and links across</w:t>
      </w:r>
      <w:r w:rsidRPr="005004B0">
        <w:rPr>
          <w:rFonts w:ascii="Times New Roman" w:eastAsia="Times New Roman" w:hAnsi="Times New Roman" w:cs="Times New Roman"/>
        </w:rPr>
        <w:t xml:space="preserve"> </w:t>
      </w:r>
      <w:r w:rsidR="00B74353">
        <w:rPr>
          <w:rFonts w:ascii="Times New Roman" w:eastAsia="Times New Roman" w:hAnsi="Times New Roman" w:cs="Times New Roman"/>
        </w:rPr>
        <w:t>Africa and Southeast Asia</w:t>
      </w:r>
      <w:r w:rsidRPr="005004B0">
        <w:rPr>
          <w:rFonts w:ascii="Times New Roman" w:eastAsia="Times New Roman" w:hAnsi="Times New Roman" w:cs="Times New Roman"/>
        </w:rPr>
        <w:t xml:space="preserve">. </w:t>
      </w:r>
      <w:r w:rsidR="003C322E">
        <w:rPr>
          <w:rFonts w:ascii="Times New Roman" w:eastAsia="Times New Roman" w:hAnsi="Times New Roman" w:cs="Times New Roman"/>
        </w:rPr>
        <w:t>[</w:t>
      </w:r>
      <w:r w:rsidR="003C322E" w:rsidRPr="003C322E">
        <w:rPr>
          <w:rFonts w:ascii="Times New Roman" w:eastAsia="Times New Roman" w:hAnsi="Times New Roman" w:cs="Times New Roman"/>
          <w:highlight w:val="yellow"/>
        </w:rPr>
        <w:t>I will write up some more on this… DU</w:t>
      </w:r>
      <w:r w:rsidR="003C322E">
        <w:rPr>
          <w:rFonts w:ascii="Times New Roman" w:eastAsia="Times New Roman" w:hAnsi="Times New Roman" w:cs="Times New Roman"/>
        </w:rPr>
        <w:t>]</w:t>
      </w:r>
    </w:p>
    <w:p w14:paraId="7104C2D2" w14:textId="77777777" w:rsidR="002017B4" w:rsidRPr="005004B0" w:rsidRDefault="002017B4" w:rsidP="00FA4203">
      <w:pPr>
        <w:rPr>
          <w:rFonts w:ascii="Times New Roman" w:eastAsia="Times New Roman" w:hAnsi="Times New Roman" w:cs="Times New Roman"/>
        </w:rPr>
        <w:pPrChange w:id="561" w:author="Justin Hastings" w:date="2023-02-01T18:35:00Z">
          <w:pPr>
            <w:spacing w:after="120"/>
          </w:pPr>
        </w:pPrChange>
      </w:pPr>
    </w:p>
    <w:p w14:paraId="5EB2E634" w14:textId="63E9211B" w:rsidR="002017B4" w:rsidRPr="00F444D5" w:rsidRDefault="002017B4" w:rsidP="00FA4203">
      <w:pPr>
        <w:rPr>
          <w:rFonts w:ascii="Times New Roman" w:eastAsia="Times New Roman" w:hAnsi="Times New Roman" w:cs="Times New Roman"/>
          <w:u w:val="single"/>
        </w:rPr>
        <w:pPrChange w:id="562" w:author="Justin Hastings" w:date="2023-02-01T18:35:00Z">
          <w:pPr>
            <w:spacing w:after="120"/>
          </w:pPr>
        </w:pPrChange>
      </w:pPr>
      <w:r w:rsidRPr="00F444D5">
        <w:rPr>
          <w:rFonts w:ascii="Times New Roman" w:eastAsia="Times New Roman" w:hAnsi="Times New Roman" w:cs="Times New Roman"/>
          <w:u w:val="single"/>
        </w:rPr>
        <w:t xml:space="preserve">2. </w:t>
      </w:r>
      <w:r w:rsidR="00404236">
        <w:rPr>
          <w:rFonts w:ascii="Times New Roman" w:eastAsia="Times New Roman" w:hAnsi="Times New Roman" w:cs="Times New Roman"/>
          <w:u w:val="single"/>
        </w:rPr>
        <w:t>Examine</w:t>
      </w:r>
      <w:r w:rsidRPr="00F444D5">
        <w:rPr>
          <w:rFonts w:ascii="Times New Roman" w:eastAsia="Times New Roman" w:hAnsi="Times New Roman" w:cs="Times New Roman"/>
          <w:u w:val="single"/>
        </w:rPr>
        <w:t xml:space="preserve"> market integration</w:t>
      </w:r>
      <w:r w:rsidR="00404236">
        <w:rPr>
          <w:rFonts w:ascii="Times New Roman" w:eastAsia="Times New Roman" w:hAnsi="Times New Roman" w:cs="Times New Roman"/>
          <w:u w:val="single"/>
        </w:rPr>
        <w:t xml:space="preserve"> </w:t>
      </w:r>
      <w:ins w:id="563" w:author="Justin Hastings" w:date="2023-02-02T15:56:00Z">
        <w:r w:rsidR="00603AD5">
          <w:rPr>
            <w:rFonts w:ascii="Times New Roman" w:eastAsia="Times New Roman" w:hAnsi="Times New Roman" w:cs="Times New Roman"/>
            <w:u w:val="single"/>
          </w:rPr>
          <w:t>and</w:t>
        </w:r>
      </w:ins>
      <w:ins w:id="564" w:author="Justin Hastings" w:date="2023-02-03T10:53:00Z">
        <w:r w:rsidR="000D563B">
          <w:rPr>
            <w:rFonts w:ascii="Times New Roman" w:eastAsia="Times New Roman" w:hAnsi="Times New Roman" w:cs="Times New Roman"/>
            <w:u w:val="single"/>
          </w:rPr>
          <w:t xml:space="preserve"> food </w:t>
        </w:r>
      </w:ins>
      <w:ins w:id="565" w:author="Justin Hastings" w:date="2023-02-03T10:54:00Z">
        <w:r w:rsidR="000D563B">
          <w:rPr>
            <w:rFonts w:ascii="Times New Roman" w:eastAsia="Times New Roman" w:hAnsi="Times New Roman" w:cs="Times New Roman"/>
            <w:u w:val="single"/>
          </w:rPr>
          <w:t>insecurity</w:t>
        </w:r>
      </w:ins>
      <w:ins w:id="566" w:author="Justin Hastings" w:date="2023-02-02T15:56:00Z">
        <w:r w:rsidR="00603AD5">
          <w:rPr>
            <w:rFonts w:ascii="Times New Roman" w:eastAsia="Times New Roman" w:hAnsi="Times New Roman" w:cs="Times New Roman"/>
            <w:u w:val="single"/>
          </w:rPr>
          <w:t xml:space="preserve"> </w:t>
        </w:r>
      </w:ins>
      <w:r w:rsidR="00404236">
        <w:rPr>
          <w:rFonts w:ascii="Times New Roman" w:eastAsia="Times New Roman" w:hAnsi="Times New Roman" w:cs="Times New Roman"/>
          <w:u w:val="single"/>
        </w:rPr>
        <w:t>in presence of</w:t>
      </w:r>
      <w:r>
        <w:rPr>
          <w:rFonts w:ascii="Times New Roman" w:eastAsia="Times New Roman" w:hAnsi="Times New Roman" w:cs="Times New Roman"/>
          <w:u w:val="single"/>
        </w:rPr>
        <w:t xml:space="preserve"> </w:t>
      </w:r>
      <w:ins w:id="567" w:author="Justin Hastings" w:date="2023-02-02T10:46:00Z">
        <w:r w:rsidR="00FA4203">
          <w:rPr>
            <w:rFonts w:ascii="Times New Roman" w:eastAsia="Times New Roman" w:hAnsi="Times New Roman" w:cs="Times New Roman"/>
            <w:u w:val="single"/>
          </w:rPr>
          <w:t xml:space="preserve">conflict, </w:t>
        </w:r>
      </w:ins>
      <w:r w:rsidR="00404236">
        <w:rPr>
          <w:rFonts w:ascii="Times New Roman" w:eastAsia="Times New Roman" w:hAnsi="Times New Roman" w:cs="Times New Roman"/>
          <w:u w:val="single"/>
        </w:rPr>
        <w:t>ethnic linkages</w:t>
      </w:r>
      <w:r w:rsidRPr="00F444D5">
        <w:rPr>
          <w:rFonts w:ascii="Times New Roman" w:eastAsia="Times New Roman" w:hAnsi="Times New Roman" w:cs="Times New Roman"/>
          <w:u w:val="single"/>
        </w:rPr>
        <w:t xml:space="preserve"> and </w:t>
      </w:r>
      <w:r>
        <w:rPr>
          <w:rFonts w:ascii="Times New Roman" w:eastAsia="Times New Roman" w:hAnsi="Times New Roman" w:cs="Times New Roman"/>
          <w:u w:val="single"/>
        </w:rPr>
        <w:t xml:space="preserve">informal institutions </w:t>
      </w:r>
      <w:r w:rsidRPr="00F444D5">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F444D5">
        <w:rPr>
          <w:rFonts w:ascii="Times New Roman" w:eastAsia="Times New Roman" w:hAnsi="Times New Roman" w:cs="Times New Roman"/>
          <w:u w:val="single"/>
        </w:rPr>
        <w:t xml:space="preserve"> 1-2)</w:t>
      </w:r>
    </w:p>
    <w:p w14:paraId="103632BC" w14:textId="1AE88C29" w:rsidR="002017B4" w:rsidRDefault="002017B4" w:rsidP="00FA4203">
      <w:pPr>
        <w:jc w:val="both"/>
        <w:rPr>
          <w:rFonts w:ascii="Times New Roman" w:hAnsi="Times New Roman" w:cs="Times New Roman"/>
        </w:rPr>
        <w:pPrChange w:id="568" w:author="Justin Hastings" w:date="2023-02-01T18:35:00Z">
          <w:pPr>
            <w:spacing w:after="120"/>
            <w:jc w:val="both"/>
          </w:pPr>
        </w:pPrChange>
      </w:pPr>
      <w:r w:rsidRPr="00F444D5">
        <w:rPr>
          <w:rFonts w:ascii="Times New Roman" w:eastAsia="Times New Roman" w:hAnsi="Times New Roman" w:cs="Times New Roman"/>
        </w:rPr>
        <w:t>We will also use market integration across territory and over time as a means of accounting for the functioning of formal and informal institutions</w:t>
      </w:r>
      <w:ins w:id="569" w:author="Justin Hastings" w:date="2023-02-03T10:54:00Z">
        <w:r w:rsidR="00FF144D">
          <w:rPr>
            <w:rFonts w:ascii="Times New Roman" w:eastAsia="Times New Roman" w:hAnsi="Times New Roman" w:cs="Times New Roman"/>
          </w:rPr>
          <w:t>, and to see how a decrease in market integration and shocks to prices can lead to potential food insecurity</w:t>
        </w:r>
      </w:ins>
      <w:r w:rsidRPr="00F444D5">
        <w:rPr>
          <w:rFonts w:ascii="Times New Roman" w:eastAsia="Times New Roman" w:hAnsi="Times New Roman" w:cs="Times New Roman"/>
        </w:rPr>
        <w:t xml:space="preserve">.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F444D5">
        <w:rPr>
          <w:rFonts w:ascii="Times New Roman" w:hAnsi="Times New Roman" w:cs="Times New Roman"/>
        </w:rPr>
        <w:t>The</w:t>
      </w:r>
      <w:r w:rsidRPr="00037BF8">
        <w:rPr>
          <w:rFonts w:ascii="Times New Roman" w:hAnsi="Times New Roman" w:cs="Times New Roman"/>
        </w:rPr>
        <w:t xml:space="preserve"> data on conflict incidents across </w:t>
      </w:r>
      <w:r w:rsidR="00B74353">
        <w:rPr>
          <w:rFonts w:ascii="Times New Roman" w:hAnsi="Times New Roman" w:cs="Times New Roman"/>
        </w:rPr>
        <w:t>cities and rural towns of Africa and Southeast Asia</w:t>
      </w:r>
      <w:r>
        <w:rPr>
          <w:rFonts w:ascii="Times New Roman" w:hAnsi="Times New Roman" w:cs="Times New Roman"/>
        </w:rPr>
        <w:t xml:space="preserve"> will be sourced</w:t>
      </w:r>
      <w:r w:rsidRPr="00037BF8">
        <w:rPr>
          <w:rFonts w:ascii="Times New Roman" w:hAnsi="Times New Roman" w:cs="Times New Roman"/>
        </w:rPr>
        <w:t xml:space="preserve"> from Armed Conflict Location &amp; Event Data Project (ACLED), available at https://acleddata.com. </w:t>
      </w:r>
      <w:r w:rsidRPr="005004B0">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Pr>
          <w:rFonts w:ascii="Times New Roman" w:hAnsi="Times New Roman" w:cs="Times New Roman"/>
          <w:noProof/>
        </w:rPr>
        <w:t>(Bellemare, 2015)</w:t>
      </w:r>
      <w:r w:rsidRPr="005004B0">
        <w:rPr>
          <w:rFonts w:ascii="Times New Roman" w:hAnsi="Times New Roman" w:cs="Times New Roman"/>
        </w:rPr>
        <w:t xml:space="preserve">. </w:t>
      </w:r>
      <w:r>
        <w:rPr>
          <w:rFonts w:ascii="Times New Roman" w:hAnsi="Times New Roman" w:cs="Times New Roman"/>
        </w:rPr>
        <w:t xml:space="preserve">Moreover, because the data 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0A45019C" w14:textId="210DCF4E" w:rsidR="002017B4" w:rsidRPr="00F444D5" w:rsidDel="000D563B" w:rsidRDefault="002017B4" w:rsidP="00FA4203">
      <w:pPr>
        <w:ind w:firstLine="709"/>
        <w:jc w:val="both"/>
        <w:rPr>
          <w:del w:id="570" w:author="Justin Hastings" w:date="2023-02-03T10:49:00Z"/>
          <w:rFonts w:ascii="Times New Roman" w:eastAsia="Times New Roman" w:hAnsi="Times New Roman" w:cs="Times New Roman"/>
        </w:rPr>
        <w:pPrChange w:id="571" w:author="Justin Hastings" w:date="2023-02-01T18:35:00Z">
          <w:pPr>
            <w:spacing w:after="120"/>
            <w:ind w:firstLine="709"/>
            <w:jc w:val="both"/>
          </w:pPr>
        </w:pPrChange>
      </w:pPr>
      <w:del w:id="572" w:author="Justin Hastings" w:date="2023-02-03T10:49:00Z">
        <w:r w:rsidDel="000D563B">
          <w:rPr>
            <w:rFonts w:ascii="Times New Roman" w:hAnsi="Times New Roman" w:cs="Times New Roman"/>
          </w:rPr>
          <w:delText>The foregoing complements our goal to</w:delText>
        </w:r>
        <w:r w:rsidRPr="00F444D5" w:rsidDel="000D563B">
          <w:rPr>
            <w:rFonts w:ascii="Times New Roman" w:hAnsi="Times New Roman" w:cs="Times New Roman"/>
          </w:rPr>
          <w:delText xml:space="preserve"> map the markets to clan control (using data we already collected for DP130103966) and use clans as</w:delText>
        </w:r>
        <w:r w:rsidDel="000D563B">
          <w:rPr>
            <w:rFonts w:ascii="Times New Roman" w:hAnsi="Times New Roman" w:cs="Times New Roman"/>
          </w:rPr>
          <w:delText xml:space="preserve"> an indicator of institutions that can enforce contracts and increase trust among market participants, similar to how Aker et al 2010, 2014 use ethnic boundaries in Niger and Nigeria. </w:delText>
        </w:r>
        <w:r w:rsidRPr="00757019" w:rsidDel="000D563B">
          <w:rPr>
            <w:rFonts w:ascii="Times New Roman" w:hAnsi="Times New Roman" w:cs="Times New Roman"/>
          </w:rPr>
          <w:delText xml:space="preserve">Somalis are generally divided into patrilineal clan families, which are in turn divided into sub-clans, and sub-sub clans. The clan structure provides many of the structures necessary for a reasonable level of market certainty, dispute resolution, and civil order </w:delText>
        </w:r>
        <w:r w:rsidDel="000D563B">
          <w:rPr>
            <w:rFonts w:ascii="Times New Roman" w:hAnsi="Times New Roman" w:cs="Times New Roman"/>
            <w:noProof/>
          </w:rPr>
          <w:delText>(Dua &amp; Menkhaus, 2012; Hoehne, 2015; S. Phillips, 2013)</w:delText>
        </w:r>
        <w:r w:rsidRPr="00757019" w:rsidDel="000D563B">
          <w:rPr>
            <w:rFonts w:ascii="Times New Roman" w:hAnsi="Times New Roman" w:cs="Times New Roman"/>
          </w:rPr>
          <w:delText xml:space="preserve">, although of course clans are also associated with many conflicts. The clans have strong, and enduring informal norms and understandings that permeate (but do not necessarily determine) most aspects of Somali life. Through these interpersonal connections and norms, social networks provide economic well-being, provide physical security, and constrain individuals' behavior, inasmuch as violating the norms of the networks can lead to severe consequences </w:delText>
        </w:r>
        <w:r w:rsidDel="000D563B">
          <w:rPr>
            <w:rFonts w:ascii="Times New Roman" w:hAnsi="Times New Roman" w:cs="Times New Roman"/>
            <w:noProof/>
          </w:rPr>
          <w:delText>(Collins, 2009)</w:delText>
        </w:r>
        <w:r w:rsidRPr="00757019" w:rsidDel="000D563B">
          <w:rPr>
            <w:rFonts w:ascii="Times New Roman" w:hAnsi="Times New Roman" w:cs="Times New Roman"/>
          </w:rPr>
          <w:delText>.</w:delText>
        </w:r>
        <w:r w:rsidDel="000D563B">
          <w:rPr>
            <w:rFonts w:ascii="Times New Roman" w:hAnsi="Times New Roman" w:cs="Times New Roman"/>
          </w:rPr>
          <w:delText xml:space="preserve"> Therefore, not only will the data allow us to examine regime-dependency in market integration over time (e.g., during the times of war relative to more peaceful times), but also across space (e.g., between locations with similar institutions vs. those without). </w:delText>
        </w:r>
      </w:del>
    </w:p>
    <w:p w14:paraId="3BAB20DC" w14:textId="22EA7E56" w:rsidR="002B42F2" w:rsidRDefault="002017B4" w:rsidP="00FA4203">
      <w:pPr>
        <w:ind w:firstLine="720"/>
        <w:jc w:val="both"/>
        <w:rPr>
          <w:rFonts w:ascii="Times New Roman" w:eastAsia="Times New Roman" w:hAnsi="Times New Roman" w:cs="Times New Roman"/>
        </w:rPr>
        <w:pPrChange w:id="573" w:author="Justin Hastings" w:date="2023-02-01T18:35:00Z">
          <w:pPr>
            <w:spacing w:after="120"/>
            <w:ind w:firstLine="720"/>
            <w:jc w:val="both"/>
          </w:pPr>
        </w:pPrChange>
      </w:pPr>
      <w:r w:rsidRPr="00F444D5">
        <w:rPr>
          <w:rFonts w:ascii="Times New Roman" w:eastAsia="Times New Roman" w:hAnsi="Times New Roman" w:cs="Times New Roman"/>
        </w:rPr>
        <w:t xml:space="preserve">In </w:t>
      </w:r>
      <w:del w:id="574" w:author="Justin Hastings" w:date="2023-02-03T10:48:00Z">
        <w:r w:rsidRPr="00F444D5" w:rsidDel="000D563B">
          <w:rPr>
            <w:rFonts w:ascii="Times New Roman" w:eastAsia="Times New Roman" w:hAnsi="Times New Roman" w:cs="Times New Roman"/>
          </w:rPr>
          <w:delText>the case of both conflict and policy and sanctions shocks</w:delText>
        </w:r>
      </w:del>
      <w:ins w:id="575" w:author="Justin Hastings" w:date="2023-02-03T10:48:00Z">
        <w:r w:rsidR="000D563B">
          <w:rPr>
            <w:rFonts w:ascii="Times New Roman" w:eastAsia="Times New Roman" w:hAnsi="Times New Roman" w:cs="Times New Roman"/>
          </w:rPr>
          <w:t>the presence of conflict (and other shocks)</w:t>
        </w:r>
      </w:ins>
      <w:r w:rsidRPr="00F444D5">
        <w:rPr>
          <w:rFonts w:ascii="Times New Roman" w:eastAsia="Times New Roman" w:hAnsi="Times New Roman" w:cs="Times New Roman"/>
        </w:rPr>
        <w:t>, the effect is essentially to create borders between markets that may or may not be permeable</w:t>
      </w:r>
      <w:ins w:id="576" w:author="Justin Hastings" w:date="2023-02-03T10:48:00Z">
        <w:r w:rsidR="000D563B">
          <w:rPr>
            <w:rFonts w:ascii="Times New Roman" w:eastAsia="Times New Roman" w:hAnsi="Times New Roman" w:cs="Times New Roman"/>
          </w:rPr>
          <w:t>, and to change market participants’ behaviour</w:t>
        </w:r>
      </w:ins>
      <w:r w:rsidRPr="00F444D5">
        <w:rPr>
          <w:rFonts w:ascii="Times New Roman" w:eastAsia="Times New Roman" w:hAnsi="Times New Roman" w:cs="Times New Roman"/>
        </w:rPr>
        <w:t>. The extent to which market price integration responds to these shocks (or does not),</w:t>
      </w:r>
      <w:r w:rsidR="00C954D4">
        <w:rPr>
          <w:rFonts w:ascii="Times New Roman" w:eastAsia="Times New Roman" w:hAnsi="Times New Roman" w:cs="Times New Roman"/>
        </w:rPr>
        <w:t xml:space="preserve"> </w:t>
      </w:r>
      <w:r w:rsidRPr="00F444D5">
        <w:rPr>
          <w:rFonts w:ascii="Times New Roman" w:eastAsia="Times New Roman" w:hAnsi="Times New Roman" w:cs="Times New Roman"/>
        </w:rPr>
        <w:t xml:space="preserve">or continues even across the borders </w:t>
      </w:r>
      <w:del w:id="577" w:author="Justin Hastings" w:date="2023-02-03T12:52:00Z">
        <w:r w:rsidRPr="00F444D5" w:rsidDel="004623CD">
          <w:rPr>
            <w:rFonts w:ascii="Times New Roman" w:eastAsia="Times New Roman" w:hAnsi="Times New Roman" w:cs="Times New Roman"/>
          </w:rPr>
          <w:delText xml:space="preserve">serves as an indicator of the presence and function of informal institutions. </w:delText>
        </w:r>
      </w:del>
      <w:ins w:id="578" w:author="Justin Hastings" w:date="2023-02-03T12:52:00Z">
        <w:r w:rsidR="004623CD">
          <w:rPr>
            <w:rFonts w:ascii="Times New Roman" w:eastAsia="Times New Roman" w:hAnsi="Times New Roman" w:cs="Times New Roman"/>
          </w:rPr>
          <w:t>serves as an indicator of both food insecurity in different areas, and to suggest the presence (or lack there</w:t>
        </w:r>
      </w:ins>
      <w:ins w:id="579" w:author="Justin Hastings" w:date="2023-02-03T12:53:00Z">
        <w:r w:rsidR="004623CD">
          <w:rPr>
            <w:rFonts w:ascii="Times New Roman" w:eastAsia="Times New Roman" w:hAnsi="Times New Roman" w:cs="Times New Roman"/>
          </w:rPr>
          <w:t xml:space="preserve">of) of informal institutions. </w:t>
        </w:r>
      </w:ins>
      <w:r w:rsidRPr="00F444D5">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ins w:id="580" w:author="Justin Hastings" w:date="2023-02-03T12:51:00Z">
        <w:r w:rsidR="004623CD">
          <w:rPr>
            <w:rFonts w:ascii="Times New Roman" w:eastAsia="Times New Roman" w:hAnsi="Times New Roman" w:cs="Times New Roman"/>
            <w:color w:val="000000" w:themeColor="text1"/>
          </w:rPr>
          <w:t>We</w:t>
        </w:r>
        <w:r w:rsidR="004623CD" w:rsidRPr="00351041">
          <w:rPr>
            <w:rFonts w:ascii="Times New Roman" w:eastAsia="Times New Roman" w:hAnsi="Times New Roman" w:cs="Times New Roman"/>
            <w:color w:val="000000" w:themeColor="text1"/>
          </w:rPr>
          <w:t xml:space="preserve"> </w:t>
        </w:r>
        <w:r w:rsidR="004623CD" w:rsidRPr="00351041">
          <w:rPr>
            <w:rFonts w:ascii="Times New Roman" w:eastAsia="Times New Roman" w:hAnsi="Times New Roman" w:cs="Times New Roman"/>
            <w:color w:val="000000" w:themeColor="text1"/>
          </w:rPr>
          <w:t xml:space="preserve">can bring in </w:t>
        </w:r>
      </w:ins>
      <w:ins w:id="581" w:author="Justin Hastings" w:date="2023-02-03T12:52:00Z">
        <w:r w:rsidR="004623CD">
          <w:rPr>
            <w:rFonts w:ascii="Times New Roman" w:eastAsia="Times New Roman" w:hAnsi="Times New Roman" w:cs="Times New Roman"/>
            <w:color w:val="000000" w:themeColor="text1"/>
          </w:rPr>
          <w:t>narrative</w:t>
        </w:r>
      </w:ins>
      <w:ins w:id="582" w:author="Justin Hastings" w:date="2023-02-03T12:51:00Z">
        <w:r w:rsidR="004623CD" w:rsidRPr="00351041">
          <w:rPr>
            <w:rFonts w:ascii="Times New Roman" w:eastAsia="Times New Roman" w:hAnsi="Times New Roman" w:cs="Times New Roman"/>
            <w:color w:val="000000" w:themeColor="text1"/>
          </w:rPr>
          <w:t xml:space="preserve"> data</w:t>
        </w:r>
        <w:r w:rsidR="004623CD">
          <w:rPr>
            <w:rFonts w:ascii="Times New Roman" w:eastAsia="Times New Roman" w:hAnsi="Times New Roman" w:cs="Times New Roman"/>
            <w:color w:val="000000" w:themeColor="text1"/>
          </w:rPr>
          <w:t xml:space="preserve"> on specific coun</w:t>
        </w:r>
      </w:ins>
      <w:ins w:id="583" w:author="Justin Hastings" w:date="2023-02-03T12:52:00Z">
        <w:r w:rsidR="004623CD">
          <w:rPr>
            <w:rFonts w:ascii="Times New Roman" w:eastAsia="Times New Roman" w:hAnsi="Times New Roman" w:cs="Times New Roman"/>
            <w:color w:val="000000" w:themeColor="text1"/>
          </w:rPr>
          <w:t>tries</w:t>
        </w:r>
      </w:ins>
      <w:ins w:id="584" w:author="Justin Hastings" w:date="2023-02-03T12:51:00Z">
        <w:r w:rsidR="004623CD" w:rsidRPr="00351041">
          <w:rPr>
            <w:rFonts w:ascii="Times New Roman" w:eastAsia="Times New Roman" w:hAnsi="Times New Roman" w:cs="Times New Roman"/>
            <w:color w:val="000000" w:themeColor="text1"/>
          </w:rPr>
          <w:t xml:space="preserve"> </w:t>
        </w:r>
      </w:ins>
      <w:ins w:id="585" w:author="Justin Hastings" w:date="2023-02-03T12:52:00Z">
        <w:r w:rsidR="004623CD">
          <w:rPr>
            <w:rFonts w:ascii="Times New Roman" w:eastAsia="Times New Roman" w:hAnsi="Times New Roman" w:cs="Times New Roman"/>
            <w:color w:val="000000" w:themeColor="text1"/>
          </w:rPr>
          <w:t xml:space="preserve">from secondary sources </w:t>
        </w:r>
      </w:ins>
      <w:ins w:id="586" w:author="Justin Hastings" w:date="2023-02-03T12:51:00Z">
        <w:r w:rsidR="004623CD" w:rsidRPr="00351041">
          <w:rPr>
            <w:rFonts w:ascii="Times New Roman" w:eastAsia="Times New Roman" w:hAnsi="Times New Roman" w:cs="Times New Roman"/>
            <w:color w:val="000000" w:themeColor="text1"/>
          </w:rPr>
          <w:t>to explore the mechanisms by which market participants</w:t>
        </w:r>
        <w:r w:rsidR="004623CD">
          <w:rPr>
            <w:rFonts w:ascii="Times New Roman" w:eastAsia="Times New Roman" w:hAnsi="Times New Roman" w:cs="Times New Roman"/>
            <w:color w:val="000000" w:themeColor="text1"/>
          </w:rPr>
          <w:t xml:space="preserve"> change behaviour and</w:t>
        </w:r>
        <w:r w:rsidR="004623CD" w:rsidRPr="00351041">
          <w:rPr>
            <w:rFonts w:ascii="Times New Roman" w:eastAsia="Times New Roman" w:hAnsi="Times New Roman" w:cs="Times New Roman"/>
            <w:color w:val="000000" w:themeColor="text1"/>
          </w:rPr>
          <w:t xml:space="preserve"> decrease costs associated with moving people, goods, and information between markets within the country, and between the country and overseas markets, in the face of dysfunctional formal institutions and the shocks. </w:t>
        </w:r>
      </w:ins>
      <w:del w:id="587" w:author="Justin Hastings" w:date="2023-02-03T12:50:00Z">
        <w:r w:rsidRPr="00F444D5" w:rsidDel="004623CD">
          <w:rPr>
            <w:rFonts w:ascii="Times New Roman" w:hAnsi="Times New Roman" w:cs="Times New Roman"/>
          </w:rPr>
          <w:delText>We measure these social networks and mechanisms both quantitatively and qualitatively.</w:delText>
        </w:r>
      </w:del>
    </w:p>
    <w:p w14:paraId="67DCF65D" w14:textId="7E952B4D" w:rsidR="002017B4" w:rsidRPr="002B42F2" w:rsidRDefault="002017B4" w:rsidP="00FA4203">
      <w:pPr>
        <w:ind w:firstLine="720"/>
        <w:jc w:val="both"/>
        <w:rPr>
          <w:rFonts w:ascii="Times New Roman" w:eastAsia="Times New Roman" w:hAnsi="Times New Roman" w:cs="Times New Roman"/>
        </w:rPr>
        <w:pPrChange w:id="588" w:author="Justin Hastings" w:date="2023-02-01T18:35:00Z">
          <w:pPr>
            <w:spacing w:after="120"/>
            <w:ind w:firstLine="720"/>
            <w:jc w:val="both"/>
          </w:pPr>
        </w:pPrChange>
      </w:pPr>
      <w:r w:rsidRPr="005767C5">
        <w:rPr>
          <w:rFonts w:ascii="Times New Roman" w:eastAsia="Times New Roman" w:hAnsi="Times New Roman" w:cs="Times New Roman"/>
          <w:color w:val="000000" w:themeColor="text1"/>
        </w:rPr>
        <w:t>In all cases where data allows, we will measure how forecastable the time series 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  To best of our knowledge this analysis was never performed for the fragmented economies.</w:t>
      </w:r>
    </w:p>
    <w:p w14:paraId="22E44021" w14:textId="3E6EEBD2" w:rsidR="002017B4" w:rsidRPr="00AF3B37" w:rsidDel="004623CD" w:rsidRDefault="002017B4" w:rsidP="00FA4203">
      <w:pPr>
        <w:ind w:firstLine="709"/>
        <w:jc w:val="both"/>
        <w:rPr>
          <w:del w:id="589" w:author="Justin Hastings" w:date="2023-02-03T12:53:00Z"/>
          <w:rFonts w:ascii="Times New Roman" w:eastAsia="Times New Roman" w:hAnsi="Times New Roman" w:cs="Times New Roman"/>
          <w:color w:val="4472C4" w:themeColor="accent1"/>
        </w:rPr>
        <w:pPrChange w:id="590" w:author="Justin Hastings" w:date="2023-02-01T18:35:00Z">
          <w:pPr>
            <w:spacing w:after="120"/>
            <w:ind w:firstLine="709"/>
            <w:jc w:val="both"/>
          </w:pPr>
        </w:pPrChange>
      </w:pPr>
      <w:r w:rsidRPr="00F444D5">
        <w:rPr>
          <w:rFonts w:ascii="Times New Roman" w:eastAsia="Times New Roman" w:hAnsi="Times New Roman" w:cs="Times New Roman"/>
          <w:color w:val="000000" w:themeColor="text1"/>
        </w:rPr>
        <w:t xml:space="preserve">Another feature of the data in fragmented economies is that the data is often incomplete or insufficient for traditional time-series analysis.  We can deal with a small proportion of missing observations using </w:t>
      </w:r>
      <w:r>
        <w:rPr>
          <w:rFonts w:ascii="Times New Roman" w:eastAsia="Times New Roman" w:hAnsi="Times New Roman" w:cs="Times New Roman"/>
          <w:color w:val="000000" w:themeColor="text1"/>
        </w:rPr>
        <w:t xml:space="preserve">a </w:t>
      </w:r>
      <w:r w:rsidRPr="00F444D5">
        <w:rPr>
          <w:rFonts w:ascii="Times New Roman" w:eastAsia="Times New Roman" w:hAnsi="Times New Roman" w:cs="Times New Roman"/>
          <w:color w:val="000000" w:themeColor="text1"/>
        </w:rPr>
        <w:t>Kalman filter</w:t>
      </w:r>
      <w:r>
        <w:rPr>
          <w:rFonts w:ascii="Times New Roman" w:eastAsia="Times New Roman" w:hAnsi="Times New Roman" w:cs="Times New Roman"/>
          <w:color w:val="000000" w:themeColor="text1"/>
        </w:rPr>
        <w:t xml:space="preserve"> of Hamilton (1994)</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For relatively short series we need to extend our modelling to the class of global models.  Global models emerged as winners in the recent M4 forecasting competition</w:t>
      </w:r>
      <w:r>
        <w:rPr>
          <w:rFonts w:ascii="Times New Roman" w:eastAsia="Times New Roman" w:hAnsi="Times New Roman" w:cs="Times New Roman"/>
          <w:color w:val="000000" w:themeColor="text1"/>
        </w:rPr>
        <w:t xml:space="preserve"> by</w:t>
      </w:r>
      <w:r w:rsidRPr="00474484">
        <w:rPr>
          <w:rFonts w:ascii="Times New Roman" w:eastAsia="Times New Roman" w:hAnsi="Times New Roman" w:cs="Times New Roman"/>
          <w:color w:val="000000" w:themeColor="text1"/>
        </w:rPr>
        <w:t xml:space="preserve"> </w:t>
      </w:r>
      <w:proofErr w:type="spellStart"/>
      <w:r w:rsidRPr="00474484">
        <w:rPr>
          <w:rFonts w:ascii="Times New Roman" w:eastAsia="Times New Roman" w:hAnsi="Times New Roman" w:cs="Times New Roman"/>
          <w:color w:val="000000" w:themeColor="text1"/>
        </w:rPr>
        <w:t>Makridakis</w:t>
      </w:r>
      <w:proofErr w:type="spellEnd"/>
      <w:r w:rsidRPr="00474484">
        <w:rPr>
          <w:rFonts w:ascii="Times New Roman" w:eastAsia="Times New Roman" w:hAnsi="Times New Roman" w:cs="Times New Roman"/>
          <w:color w:val="000000" w:themeColor="text1"/>
        </w:rPr>
        <w:t xml:space="preserve"> et al. (2018)</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They fit a single model for a wide range of the available time series.  The model is still univariate, but the parameters are fitted using neural network method to achieve good out-of-sample performance for all series.  Once the model is estimated it can be used for forecasting very short time series.  Global models have a variety of applications, for example</w:t>
      </w:r>
      <w:r>
        <w:rPr>
          <w:rFonts w:ascii="Times New Roman" w:eastAsia="Times New Roman" w:hAnsi="Times New Roman" w:cs="Times New Roman"/>
          <w:color w:val="000000" w:themeColor="text1"/>
        </w:rPr>
        <w:t>,</w:t>
      </w:r>
      <w:r w:rsidRPr="00F444D5">
        <w:rPr>
          <w:rFonts w:ascii="Times New Roman" w:eastAsia="Times New Roman" w:hAnsi="Times New Roman" w:cs="Times New Roman"/>
          <w:color w:val="000000" w:themeColor="text1"/>
        </w:rPr>
        <w:t xml:space="preserve"> Amazon</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DeepAR</w:t>
      </w:r>
      <w:proofErr w:type="spellEnd"/>
      <w:r w:rsidRPr="00F444D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use them</w:t>
      </w:r>
      <w:r w:rsidRPr="00F444D5">
        <w:rPr>
          <w:rFonts w:ascii="Times New Roman" w:eastAsia="Times New Roman" w:hAnsi="Times New Roman" w:cs="Times New Roman"/>
          <w:color w:val="000000" w:themeColor="text1"/>
        </w:rPr>
        <w:t xml:space="preserve"> to predict the sales of the new products based on the previous launches of similar products</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best of our knowledge global models are not yet applied for fragmented economies.  The benefits could be enormous as global models will allow prediction using much smaller data than the traditional models.  Since data availability is one of the biggest challenges in </w:t>
      </w:r>
      <w:r w:rsidR="00B74353">
        <w:rPr>
          <w:rFonts w:ascii="Times New Roman" w:eastAsia="Times New Roman" w:hAnsi="Times New Roman" w:cs="Times New Roman"/>
          <w:color w:val="000000" w:themeColor="text1"/>
        </w:rPr>
        <w:t>low- and middle-income countries</w:t>
      </w:r>
      <w:r w:rsidRPr="00F444D5">
        <w:rPr>
          <w:rFonts w:ascii="Times New Roman" w:eastAsia="Times New Roman" w:hAnsi="Times New Roman" w:cs="Times New Roman"/>
          <w:color w:val="000000" w:themeColor="text1"/>
        </w:rPr>
        <w:t>, the global model will allow us to deal with this challenge in the most effective way.</w:t>
      </w:r>
    </w:p>
    <w:p w14:paraId="297CEC82" w14:textId="1A7F623A" w:rsidR="002017B4" w:rsidRPr="00855F5E" w:rsidRDefault="002017B4" w:rsidP="004623CD">
      <w:pPr>
        <w:ind w:firstLine="709"/>
        <w:jc w:val="both"/>
        <w:rPr>
          <w:rFonts w:ascii="Times New Roman" w:eastAsia="Times New Roman" w:hAnsi="Times New Roman" w:cs="Times New Roman"/>
          <w:color w:val="000000" w:themeColor="text1"/>
        </w:rPr>
        <w:pPrChange w:id="591" w:author="Justin Hastings" w:date="2023-02-03T12:53:00Z">
          <w:pPr>
            <w:spacing w:after="120"/>
            <w:jc w:val="both"/>
          </w:pPr>
        </w:pPrChange>
      </w:pPr>
      <w:r w:rsidRPr="00351041">
        <w:rPr>
          <w:rFonts w:ascii="Times New Roman" w:eastAsia="Times New Roman" w:hAnsi="Times New Roman" w:cs="Times New Roman"/>
          <w:color w:val="000000" w:themeColor="text1"/>
        </w:rPr>
        <w:tab/>
      </w:r>
      <w:del w:id="592" w:author="Justin Hastings" w:date="2023-02-03T12:51:00Z">
        <w:r w:rsidRPr="00351041" w:rsidDel="004623CD">
          <w:rPr>
            <w:rFonts w:ascii="Times New Roman" w:eastAsia="Times New Roman" w:hAnsi="Times New Roman" w:cs="Times New Roman"/>
            <w:color w:val="000000" w:themeColor="text1"/>
          </w:rPr>
          <w:delText xml:space="preserve">Finally, we can bring in qualitative data to explore the mechanisms by which market participants decrease costs associated with moving people, goods, and information between markets within the country, and between the country and overseas markets, in the face of dysfunctional formal institutions and the shocks. </w:delText>
        </w:r>
      </w:del>
      <w:del w:id="593" w:author="Justin Hastings" w:date="2023-02-02T15:55:00Z">
        <w:r w:rsidRPr="00FA4203" w:rsidDel="00603AD5">
          <w:rPr>
            <w:rFonts w:ascii="Times New Roman" w:eastAsia="Times New Roman" w:hAnsi="Times New Roman" w:cs="Times New Roman"/>
            <w:color w:val="000000" w:themeColor="text1"/>
            <w:highlight w:val="red"/>
            <w:rPrChange w:id="594" w:author="Justin Hastings" w:date="2023-02-02T10:47:00Z">
              <w:rPr>
                <w:rFonts w:ascii="Times New Roman" w:eastAsia="Times New Roman" w:hAnsi="Times New Roman" w:cs="Times New Roman"/>
                <w:color w:val="000000" w:themeColor="text1"/>
              </w:rPr>
            </w:rPrChange>
          </w:rPr>
          <w:delText xml:space="preserve">We will also collaborate with Sarah Phillips at Sydney University in writing the Somalia paper. Through her Future Fellowship (FT200100539), she is conducting interviews of Somali elites that will help us to connect the market integration results with people’s perceptions of local conflict and terrorism incidents in Somalia. </w:delText>
        </w:r>
        <w:r w:rsidRPr="00FA4203" w:rsidDel="00603AD5">
          <w:rPr>
            <w:rFonts w:ascii="Times New Roman" w:eastAsia="Times New Roman" w:hAnsi="Times New Roman" w:cs="Times New Roman"/>
            <w:highlight w:val="red"/>
            <w:rPrChange w:id="595" w:author="Justin Hastings" w:date="2023-02-02T10:47:00Z">
              <w:rPr>
                <w:rFonts w:ascii="Times New Roman" w:eastAsia="Times New Roman" w:hAnsi="Times New Roman" w:cs="Times New Roman"/>
                <w:highlight w:val="yellow"/>
              </w:rPr>
            </w:rPrChange>
          </w:rPr>
          <w:delText xml:space="preserve"> </w:delText>
        </w:r>
      </w:del>
    </w:p>
    <w:p w14:paraId="388A0BBF" w14:textId="77777777" w:rsidR="002017B4" w:rsidRPr="00546DB9" w:rsidRDefault="002017B4" w:rsidP="00FA4203">
      <w:pPr>
        <w:rPr>
          <w:rFonts w:ascii="Times New Roman" w:eastAsia="Times New Roman" w:hAnsi="Times New Roman" w:cs="Times New Roman"/>
          <w:highlight w:val="yellow"/>
        </w:rPr>
        <w:pPrChange w:id="596" w:author="Justin Hastings" w:date="2023-02-01T18:35:00Z">
          <w:pPr>
            <w:spacing w:after="120"/>
          </w:pPr>
        </w:pPrChange>
      </w:pPr>
    </w:p>
    <w:p w14:paraId="22F17408" w14:textId="25E15EED" w:rsidR="002017B4" w:rsidRPr="00460492" w:rsidRDefault="002017B4" w:rsidP="00FA4203">
      <w:pPr>
        <w:rPr>
          <w:rFonts w:ascii="Times New Roman" w:eastAsia="Times New Roman" w:hAnsi="Times New Roman" w:cs="Times New Roman"/>
          <w:u w:val="single"/>
        </w:rPr>
        <w:pPrChange w:id="597" w:author="Justin Hastings" w:date="2023-02-01T18:35:00Z">
          <w:pPr>
            <w:spacing w:after="120"/>
          </w:pPr>
        </w:pPrChange>
      </w:pPr>
      <w:r w:rsidRPr="00460492">
        <w:rPr>
          <w:rFonts w:ascii="Times New Roman" w:eastAsia="Times New Roman" w:hAnsi="Times New Roman" w:cs="Times New Roman"/>
          <w:i/>
          <w:iCs/>
          <w:u w:val="single"/>
        </w:rPr>
        <w:t xml:space="preserve">3. Dissemination to stakeholders </w:t>
      </w:r>
      <w:r w:rsidRPr="00460492">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460492">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2-</w:t>
      </w:r>
      <w:r w:rsidRPr="00460492">
        <w:rPr>
          <w:rFonts w:ascii="Times New Roman" w:eastAsia="Times New Roman" w:hAnsi="Times New Roman" w:cs="Times New Roman"/>
          <w:u w:val="single"/>
        </w:rPr>
        <w:t>3)</w:t>
      </w:r>
    </w:p>
    <w:p w14:paraId="23FD21FD" w14:textId="77777777" w:rsidR="002017B4" w:rsidRPr="00351041" w:rsidRDefault="002017B4" w:rsidP="00FA4203">
      <w:pPr>
        <w:jc w:val="both"/>
        <w:rPr>
          <w:rFonts w:ascii="Times New Roman" w:eastAsia="Times New Roman" w:hAnsi="Times New Roman" w:cs="Times New Roman"/>
          <w:color w:val="000000" w:themeColor="text1"/>
        </w:rPr>
        <w:pPrChange w:id="598" w:author="Justin Hastings" w:date="2023-02-01T18:35:00Z">
          <w:pPr>
            <w:spacing w:after="120"/>
            <w:jc w:val="both"/>
          </w:pPr>
        </w:pPrChange>
      </w:pPr>
      <w:r w:rsidRPr="0025667B">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351041">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351041">
        <w:rPr>
          <w:rFonts w:ascii="Times New Roman" w:hAnsi="Times New Roman" w:cs="Times New Roman"/>
          <w:color w:val="000000" w:themeColor="text1"/>
        </w:rPr>
        <w:t xml:space="preserve">The team </w:t>
      </w:r>
      <w:r w:rsidRPr="00351041">
        <w:rPr>
          <w:rFonts w:ascii="Times New Roman" w:hAnsi="Times New Roman" w:cs="Times New Roman"/>
          <w:color w:val="000000" w:themeColor="text1"/>
        </w:rPr>
        <w:lastRenderedPageBreak/>
        <w:t>has experience in creating high-quality public websites (</w:t>
      </w:r>
      <w:proofErr w:type="spellStart"/>
      <w:r>
        <w:rPr>
          <w:rFonts w:ascii="Times New Roman" w:hAnsi="Times New Roman" w:cs="Times New Roman"/>
          <w:color w:val="000000" w:themeColor="text1"/>
        </w:rPr>
        <w:t>ie</w:t>
      </w:r>
      <w:proofErr w:type="spellEnd"/>
      <w:r>
        <w:rPr>
          <w:rFonts w:ascii="Times New Roman" w:hAnsi="Times New Roman" w:cs="Times New Roman"/>
          <w:color w:val="000000" w:themeColor="text1"/>
        </w:rPr>
        <w:t xml:space="preserve">. Our previous website </w:t>
      </w:r>
      <w:r w:rsidR="006835D7">
        <w:fldChar w:fldCharType="begin"/>
      </w:r>
      <w:r w:rsidR="006835D7">
        <w:instrText xml:space="preserve"> HYPERLINK "http://business-forecast-lab.com/" </w:instrText>
      </w:r>
      <w:r w:rsidR="006835D7">
        <w:fldChar w:fldCharType="separate"/>
      </w:r>
      <w:r w:rsidRPr="00351041">
        <w:rPr>
          <w:rStyle w:val="Hyperlink"/>
          <w:rFonts w:ascii="Times New Roman" w:hAnsi="Times New Roman" w:cs="Times New Roman"/>
          <w:color w:val="000000" w:themeColor="text1"/>
        </w:rPr>
        <w:t>business-forecast-lab.com</w:t>
      </w:r>
      <w:r w:rsidR="006835D7">
        <w:rPr>
          <w:rStyle w:val="Hyperlink"/>
          <w:rFonts w:ascii="Times New Roman" w:hAnsi="Times New Roman" w:cs="Times New Roman"/>
          <w:color w:val="000000" w:themeColor="text1"/>
        </w:rPr>
        <w:fldChar w:fldCharType="end"/>
      </w:r>
      <w:r w:rsidRPr="00351041">
        <w:rPr>
          <w:rStyle w:val="Hyperlink"/>
          <w:rFonts w:ascii="Times New Roman" w:hAnsi="Times New Roman" w:cs="Times New Roman"/>
          <w:color w:val="000000" w:themeColor="text1"/>
        </w:rPr>
        <w:t>)</w:t>
      </w:r>
      <w:r w:rsidRPr="00351041">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Default="002017B4" w:rsidP="00FA4203">
      <w:pPr>
        <w:rPr>
          <w:rFonts w:ascii="Times New Roman" w:hAnsi="Times New Roman" w:cs="Times New Roman"/>
          <w:b/>
          <w:bCs/>
        </w:rPr>
        <w:pPrChange w:id="599" w:author="Justin Hastings" w:date="2023-02-01T18:35:00Z">
          <w:pPr>
            <w:spacing w:after="120"/>
          </w:pPr>
        </w:pPrChange>
      </w:pPr>
    </w:p>
    <w:p w14:paraId="41EE5961" w14:textId="77777777" w:rsidR="002017B4" w:rsidRDefault="002017B4" w:rsidP="00FA4203">
      <w:pPr>
        <w:rPr>
          <w:rFonts w:ascii="Times New Roman" w:hAnsi="Times New Roman" w:cs="Times New Roman"/>
          <w:b/>
          <w:bCs/>
        </w:rPr>
        <w:pPrChange w:id="600" w:author="Justin Hastings" w:date="2023-02-01T18:35:00Z">
          <w:pPr>
            <w:spacing w:after="120"/>
          </w:pPr>
        </w:pPrChange>
      </w:pPr>
      <w:r w:rsidRPr="005004B0">
        <w:rPr>
          <w:rFonts w:ascii="Times New Roman" w:hAnsi="Times New Roman" w:cs="Times New Roman"/>
          <w:b/>
          <w:bCs/>
        </w:rPr>
        <w:t>BENEFIT</w:t>
      </w:r>
    </w:p>
    <w:p w14:paraId="6FE7AF62" w14:textId="77777777" w:rsidR="002017B4" w:rsidRPr="002233AB" w:rsidRDefault="002017B4" w:rsidP="00FA4203">
      <w:pPr>
        <w:rPr>
          <w:rFonts w:ascii="Times New Roman" w:hAnsi="Times New Roman" w:cs="Times New Roman"/>
          <w:b/>
          <w:bCs/>
        </w:rPr>
        <w:pPrChange w:id="601" w:author="Justin Hastings" w:date="2023-02-01T18:35:00Z">
          <w:pPr>
            <w:spacing w:after="120"/>
          </w:pPr>
        </w:pPrChange>
      </w:pPr>
      <w:r w:rsidRPr="002233AB">
        <w:rPr>
          <w:rFonts w:ascii="Times New Roman" w:hAnsi="Times New Roman" w:cs="Times New Roman"/>
          <w:b/>
          <w:bCs/>
        </w:rPr>
        <w:t>Significance</w:t>
      </w:r>
    </w:p>
    <w:p w14:paraId="264037F1" w14:textId="11F66D12" w:rsidR="002017B4" w:rsidRDefault="002017B4" w:rsidP="00FA4203">
      <w:pPr>
        <w:jc w:val="both"/>
        <w:rPr>
          <w:rFonts w:ascii="Times New Roman" w:hAnsi="Times New Roman" w:cs="Times New Roman"/>
          <w:highlight w:val="yellow"/>
        </w:rPr>
        <w:pPrChange w:id="602" w:author="Justin Hastings" w:date="2023-02-01T18:35:00Z">
          <w:pPr>
            <w:spacing w:after="120"/>
            <w:jc w:val="both"/>
          </w:pPr>
        </w:pPrChange>
      </w:pPr>
      <w:r w:rsidRPr="00E85143">
        <w:rPr>
          <w:rFonts w:ascii="Times New Roman" w:hAnsi="Times New Roman" w:cs="Times New Roman"/>
        </w:rPr>
        <w:t>This project is significant for several reasons. First, it provides a new way to understand how the political economies of</w:t>
      </w:r>
      <w:ins w:id="603" w:author="Justin Hastings" w:date="2023-02-03T09:23:00Z">
        <w:r w:rsidR="000C6ECB">
          <w:rPr>
            <w:rFonts w:ascii="Times New Roman" w:hAnsi="Times New Roman" w:cs="Times New Roman"/>
          </w:rPr>
          <w:t xml:space="preserve"> </w:t>
        </w:r>
      </w:ins>
      <w:ins w:id="604" w:author="Justin Hastings" w:date="2023-02-03T09:28:00Z">
        <w:r w:rsidR="000C6ECB">
          <w:rPr>
            <w:rFonts w:ascii="Times New Roman" w:hAnsi="Times New Roman" w:cs="Times New Roman"/>
          </w:rPr>
          <w:t xml:space="preserve">conflict-affected </w:t>
        </w:r>
      </w:ins>
      <w:ins w:id="605" w:author="Justin Hastings" w:date="2023-02-03T09:23:00Z">
        <w:r w:rsidR="000C6ECB">
          <w:rPr>
            <w:rFonts w:ascii="Times New Roman" w:hAnsi="Times New Roman" w:cs="Times New Roman"/>
          </w:rPr>
          <w:t xml:space="preserve">fragile states </w:t>
        </w:r>
      </w:ins>
      <w:del w:id="606" w:author="Justin Hastings" w:date="2023-02-03T09:23:00Z">
        <w:r w:rsidRPr="00E85143" w:rsidDel="000C6ECB">
          <w:rPr>
            <w:rFonts w:ascii="Times New Roman" w:hAnsi="Times New Roman" w:cs="Times New Roman"/>
          </w:rPr>
          <w:delText xml:space="preserve"> </w:delText>
        </w:r>
        <w:r w:rsidDel="000C6ECB">
          <w:rPr>
            <w:rFonts w:ascii="Times New Roman" w:hAnsi="Times New Roman" w:cs="Times New Roman"/>
          </w:rPr>
          <w:delText xml:space="preserve">marginalised </w:delText>
        </w:r>
        <w:r w:rsidRPr="00E85143" w:rsidDel="000C6ECB">
          <w:rPr>
            <w:rFonts w:ascii="Times New Roman" w:hAnsi="Times New Roman" w:cs="Times New Roman"/>
          </w:rPr>
          <w:delText xml:space="preserve">states with dysfunctional institutions </w:delText>
        </w:r>
      </w:del>
      <w:r w:rsidRPr="00E85143">
        <w:rPr>
          <w:rFonts w:ascii="Times New Roman" w:hAnsi="Times New Roman" w:cs="Times New Roman"/>
        </w:rPr>
        <w:t xml:space="preserve">actually function – through informal institutions that are always there, but </w:t>
      </w:r>
      <w:r>
        <w:rPr>
          <w:rFonts w:ascii="Times New Roman" w:hAnsi="Times New Roman" w:cs="Times New Roman"/>
        </w:rPr>
        <w:t xml:space="preserve">are </w:t>
      </w:r>
      <w:r w:rsidRPr="00E85143">
        <w:rPr>
          <w:rFonts w:ascii="Times New Roman" w:hAnsi="Times New Roman" w:cs="Times New Roman"/>
        </w:rPr>
        <w:t xml:space="preserve">often unseen and unmeasured. Much of the international community’s aid for </w:t>
      </w:r>
      <w:r>
        <w:rPr>
          <w:rFonts w:ascii="Times New Roman" w:hAnsi="Times New Roman" w:cs="Times New Roman"/>
        </w:rPr>
        <w:t xml:space="preserve">marginalised, developing </w:t>
      </w:r>
      <w:r w:rsidRPr="00E85143">
        <w:rPr>
          <w:rFonts w:ascii="Times New Roman" w:hAnsi="Times New Roman" w:cs="Times New Roman"/>
        </w:rPr>
        <w:t>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w:t>
      </w:r>
      <w:r>
        <w:rPr>
          <w:rFonts w:ascii="Times New Roman" w:hAnsi="Times New Roman" w:cs="Times New Roman"/>
        </w:rPr>
        <w:t xml:space="preserve">, </w:t>
      </w:r>
      <w:r w:rsidRPr="00E85143">
        <w:rPr>
          <w:rFonts w:ascii="Times New Roman" w:hAnsi="Times New Roman" w:cs="Times New Roman"/>
        </w:rPr>
        <w:t>will be useful to development organization</w:t>
      </w:r>
      <w:r>
        <w:rPr>
          <w:rFonts w:ascii="Times New Roman" w:hAnsi="Times New Roman" w:cs="Times New Roman"/>
        </w:rPr>
        <w:t>s</w:t>
      </w:r>
      <w:r w:rsidRPr="00E85143">
        <w:rPr>
          <w:rFonts w:ascii="Times New Roman" w:hAnsi="Times New Roman" w:cs="Times New Roman"/>
        </w:rPr>
        <w:t xml:space="preserve"> such as the World Bank, the United Nations Development Program, and the World Food Program in targeting their programs and understanding the connection between market function</w:t>
      </w:r>
      <w:r>
        <w:rPr>
          <w:rFonts w:ascii="Times New Roman" w:hAnsi="Times New Roman" w:cs="Times New Roman"/>
        </w:rPr>
        <w:t>ality</w:t>
      </w:r>
      <w:r w:rsidRPr="00E85143">
        <w:rPr>
          <w:rFonts w:ascii="Times New Roman" w:hAnsi="Times New Roman" w:cs="Times New Roman"/>
        </w:rPr>
        <w:t xml:space="preserve"> and governance within a country. </w:t>
      </w:r>
    </w:p>
    <w:p w14:paraId="08AEDD6A" w14:textId="77777777" w:rsidR="002017B4" w:rsidRPr="00F3336B" w:rsidRDefault="002017B4" w:rsidP="00FA4203">
      <w:pPr>
        <w:rPr>
          <w:rFonts w:ascii="Times New Roman" w:hAnsi="Times New Roman" w:cs="Times New Roman"/>
          <w:highlight w:val="yellow"/>
        </w:rPr>
        <w:pPrChange w:id="607" w:author="Justin Hastings" w:date="2023-02-01T18:35:00Z">
          <w:pPr>
            <w:spacing w:after="120"/>
          </w:pPr>
        </w:pPrChange>
      </w:pPr>
    </w:p>
    <w:p w14:paraId="3770DC36" w14:textId="77777777" w:rsidR="002017B4" w:rsidRPr="002233AB" w:rsidRDefault="002017B4" w:rsidP="00FA4203">
      <w:pPr>
        <w:rPr>
          <w:rFonts w:ascii="Times New Roman" w:hAnsi="Times New Roman" w:cs="Times New Roman"/>
          <w:b/>
          <w:bCs/>
        </w:rPr>
        <w:pPrChange w:id="608" w:author="Justin Hastings" w:date="2023-02-01T18:35:00Z">
          <w:pPr>
            <w:spacing w:after="120"/>
          </w:pPr>
        </w:pPrChange>
      </w:pPr>
      <w:r w:rsidRPr="002233AB">
        <w:rPr>
          <w:rFonts w:ascii="Times New Roman" w:hAnsi="Times New Roman" w:cs="Times New Roman"/>
          <w:b/>
          <w:bCs/>
        </w:rPr>
        <w:t>Benefit to Australia</w:t>
      </w:r>
    </w:p>
    <w:p w14:paraId="7FBCE000" w14:textId="77777777" w:rsidR="002017B4" w:rsidRDefault="002017B4" w:rsidP="00FA4203">
      <w:pPr>
        <w:jc w:val="both"/>
        <w:rPr>
          <w:rFonts w:ascii="Times New Roman" w:eastAsia="Times New Roman" w:hAnsi="Times New Roman" w:cs="Times New Roman"/>
          <w:shd w:val="clear" w:color="auto" w:fill="FFFFFF"/>
          <w:lang w:eastAsia="en-US"/>
        </w:rPr>
        <w:pPrChange w:id="609" w:author="Justin Hastings" w:date="2023-02-01T18:35:00Z">
          <w:pPr>
            <w:spacing w:after="120"/>
            <w:jc w:val="both"/>
          </w:pPr>
        </w:pPrChange>
      </w:pPr>
      <w:r w:rsidRPr="002233AB">
        <w:rPr>
          <w:rFonts w:ascii="Times New Roman" w:hAnsi="Times New Roman" w:cs="Times New Roman"/>
        </w:rPr>
        <w:t>This project falls within the Science and Research Priority of “Food” and addresses the Practical Research Challenge of “</w:t>
      </w:r>
      <w:r w:rsidRPr="002233AB">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w:t>
      </w:r>
      <w:r>
        <w:rPr>
          <w:rFonts w:ascii="Times New Roman" w:eastAsia="Times New Roman" w:hAnsi="Times New Roman" w:cs="Times New Roman"/>
          <w:shd w:val="clear" w:color="auto" w:fill="FFFFFF"/>
          <w:lang w:eastAsia="en-US"/>
        </w:rPr>
        <w:t xml:space="preserve"> as it faces the challenge of surging Chinese investment in the region.</w:t>
      </w:r>
    </w:p>
    <w:p w14:paraId="0BEA5EC8" w14:textId="0F1A96AD" w:rsidR="002017B4" w:rsidRPr="007D7E0D" w:rsidRDefault="002017B4" w:rsidP="00FA4203">
      <w:pPr>
        <w:ind w:firstLine="720"/>
        <w:jc w:val="both"/>
        <w:rPr>
          <w:rFonts w:ascii="Times New Roman" w:eastAsia="Times New Roman" w:hAnsi="Times New Roman" w:cs="Times New Roman"/>
          <w:highlight w:val="yellow"/>
          <w:shd w:val="clear" w:color="auto" w:fill="FFFFFF"/>
          <w:lang w:eastAsia="en-US"/>
        </w:rPr>
        <w:pPrChange w:id="610" w:author="Justin Hastings" w:date="2023-02-01T18:35:00Z">
          <w:pPr>
            <w:spacing w:after="120"/>
            <w:ind w:firstLine="720"/>
            <w:jc w:val="both"/>
          </w:pPr>
        </w:pPrChange>
      </w:pPr>
      <w:r w:rsidRPr="007D7E0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ins w:id="611" w:author="Justin Hastings" w:date="2023-02-03T09:30:00Z">
        <w:r w:rsidR="000C6ECB">
          <w:rPr>
            <w:rFonts w:ascii="Times New Roman" w:eastAsia="Times New Roman" w:hAnsi="Times New Roman" w:cs="Times New Roman"/>
            <w:shd w:val="clear" w:color="auto" w:fill="FFFFFF"/>
            <w:lang w:eastAsia="en-US"/>
          </w:rPr>
          <w:t xml:space="preserve">, as well </w:t>
        </w:r>
      </w:ins>
      <w:ins w:id="612" w:author="Justin Hastings" w:date="2023-02-03T09:34:00Z">
        <w:r w:rsidR="000C6ECB">
          <w:rPr>
            <w:rFonts w:ascii="Times New Roman" w:eastAsia="Times New Roman" w:hAnsi="Times New Roman" w:cs="Times New Roman"/>
            <w:shd w:val="clear" w:color="auto" w:fill="FFFFFF"/>
            <w:lang w:eastAsia="en-US"/>
          </w:rPr>
          <w:t>to understand the effects of conflict on food prices and market integration</w:t>
        </w:r>
      </w:ins>
      <w:r w:rsidRPr="007D7E0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Pr>
          <w:rFonts w:ascii="Times New Roman" w:hAnsi="Times New Roman" w:cs="Times New Roman"/>
        </w:rPr>
        <w:t xml:space="preserve"> </w:t>
      </w:r>
      <w:r w:rsidRPr="00342D5D">
        <w:rPr>
          <w:rFonts w:ascii="Times New Roman" w:hAnsi="Times New Roman" w:cs="Times New Roman"/>
        </w:rPr>
        <w:t xml:space="preserve">In practical and intellectual terms, this project will </w:t>
      </w:r>
      <w:r>
        <w:rPr>
          <w:rFonts w:ascii="Times New Roman" w:hAnsi="Times New Roman" w:cs="Times New Roman"/>
        </w:rPr>
        <w:t xml:space="preserve">burnish Australia’s international development credentials, and </w:t>
      </w:r>
      <w:r w:rsidRPr="00342D5D">
        <w:rPr>
          <w:rFonts w:ascii="Times New Roman" w:hAnsi="Times New Roman" w:cs="Times New Roman"/>
        </w:rPr>
        <w:t>improve the ability o</w:t>
      </w:r>
      <w:r>
        <w:rPr>
          <w:rFonts w:ascii="Times New Roman" w:hAnsi="Times New Roman" w:cs="Times New Roman"/>
        </w:rPr>
        <w:t>f the Australian government and</w:t>
      </w:r>
      <w:r w:rsidRPr="00342D5D">
        <w:rPr>
          <w:rFonts w:ascii="Times New Roman" w:hAnsi="Times New Roman" w:cs="Times New Roman"/>
        </w:rPr>
        <w:t xml:space="preserve"> industry to </w:t>
      </w:r>
      <w:r>
        <w:rPr>
          <w:rFonts w:ascii="Times New Roman" w:hAnsi="Times New Roman" w:cs="Times New Roman"/>
        </w:rPr>
        <w:t>build political and economic influence in developing countries, particularly in Africa and Asia.</w:t>
      </w:r>
      <w:r w:rsidRPr="00342D5D">
        <w:rPr>
          <w:rFonts w:ascii="Times New Roman" w:hAnsi="Times New Roman" w:cs="Times New Roman"/>
        </w:rPr>
        <w:t xml:space="preserve"> </w:t>
      </w:r>
      <w:ins w:id="613" w:author="Justin Hastings" w:date="2023-02-03T12:54:00Z">
        <w:r w:rsidR="004623CD">
          <w:rPr>
            <w:rFonts w:ascii="Times New Roman" w:hAnsi="Times New Roman" w:cs="Times New Roman"/>
          </w:rPr>
          <w:t xml:space="preserve">In particular, the results can help Australia understand where there are likely to be food insecurity issues, based on </w:t>
        </w:r>
      </w:ins>
      <w:ins w:id="614" w:author="Justin Hastings" w:date="2023-02-03T12:55:00Z">
        <w:r w:rsidR="004623CD">
          <w:rPr>
            <w:rFonts w:ascii="Times New Roman" w:hAnsi="Times New Roman" w:cs="Times New Roman"/>
          </w:rPr>
          <w:t>the locations and types of conflict and the effects on market integration, storage, and prices</w:t>
        </w:r>
      </w:ins>
      <w:ins w:id="615" w:author="Justin Hastings" w:date="2023-02-03T12:57:00Z">
        <w:r w:rsidR="004623CD">
          <w:rPr>
            <w:rFonts w:ascii="Times New Roman" w:hAnsi="Times New Roman" w:cs="Times New Roman"/>
          </w:rPr>
          <w:t>, thus allowing Australian aid organisations to strategically pinpoint where and when to send aid.</w:t>
        </w:r>
      </w:ins>
    </w:p>
    <w:p w14:paraId="3942DF05" w14:textId="138470C5" w:rsidR="002017B4" w:rsidDel="004623CD" w:rsidRDefault="002017B4" w:rsidP="00FA4203">
      <w:pPr>
        <w:rPr>
          <w:del w:id="616" w:author="Justin Hastings" w:date="2023-02-03T12:57:00Z"/>
          <w:rFonts w:ascii="Times New Roman" w:hAnsi="Times New Roman" w:cs="Times New Roman"/>
          <w:b/>
          <w:bCs/>
        </w:rPr>
        <w:pPrChange w:id="617" w:author="Justin Hastings" w:date="2023-02-01T18:35:00Z">
          <w:pPr>
            <w:spacing w:after="120"/>
          </w:pPr>
        </w:pPrChange>
      </w:pPr>
    </w:p>
    <w:p w14:paraId="5AE6E4FF" w14:textId="77777777" w:rsidR="003C322E" w:rsidRPr="005004B0" w:rsidRDefault="003C322E" w:rsidP="00FA4203">
      <w:pPr>
        <w:rPr>
          <w:rFonts w:ascii="Times New Roman" w:hAnsi="Times New Roman" w:cs="Times New Roman"/>
          <w:b/>
          <w:bCs/>
        </w:rPr>
        <w:pPrChange w:id="618" w:author="Justin Hastings" w:date="2023-02-01T18:35:00Z">
          <w:pPr>
            <w:spacing w:after="120"/>
          </w:pPr>
        </w:pPrChange>
      </w:pPr>
    </w:p>
    <w:p w14:paraId="55729DC7" w14:textId="77777777" w:rsidR="002017B4" w:rsidRPr="005004B0" w:rsidRDefault="002017B4" w:rsidP="00FA4203">
      <w:pPr>
        <w:rPr>
          <w:rFonts w:ascii="Times New Roman" w:hAnsi="Times New Roman" w:cs="Times New Roman"/>
          <w:b/>
          <w:bCs/>
        </w:rPr>
        <w:pPrChange w:id="619" w:author="Justin Hastings" w:date="2023-02-01T18:35:00Z">
          <w:pPr>
            <w:spacing w:after="120"/>
          </w:pPr>
        </w:pPrChange>
      </w:pPr>
      <w:r w:rsidRPr="005004B0">
        <w:rPr>
          <w:rFonts w:ascii="Times New Roman" w:hAnsi="Times New Roman" w:cs="Times New Roman"/>
          <w:b/>
          <w:bCs/>
        </w:rPr>
        <w:t>FEASIBILITY</w:t>
      </w:r>
    </w:p>
    <w:p w14:paraId="291BC8C4" w14:textId="705A8299" w:rsidR="002017B4" w:rsidRPr="00DB44BC" w:rsidRDefault="002017B4" w:rsidP="00FA4203">
      <w:pPr>
        <w:tabs>
          <w:tab w:val="left" w:pos="463"/>
        </w:tabs>
        <w:jc w:val="both"/>
        <w:rPr>
          <w:rFonts w:ascii="Times New Roman" w:hAnsi="Times New Roman" w:cs="Times New Roman"/>
        </w:rPr>
        <w:pPrChange w:id="620" w:author="Justin Hastings" w:date="2023-02-01T18:35:00Z">
          <w:pPr>
            <w:tabs>
              <w:tab w:val="left" w:pos="463"/>
            </w:tabs>
            <w:spacing w:after="120"/>
            <w:jc w:val="both"/>
          </w:pPr>
        </w:pPrChange>
      </w:pPr>
      <w:r w:rsidRPr="005B1272">
        <w:rPr>
          <w:rFonts w:ascii="Times New Roman" w:hAnsi="Times New Roman" w:cs="Times New Roman"/>
        </w:rPr>
        <w:t xml:space="preserve">The main feasibility concern with any project dealing with </w:t>
      </w:r>
      <w:r>
        <w:rPr>
          <w:rFonts w:ascii="Times New Roman" w:hAnsi="Times New Roman" w:cs="Times New Roman"/>
        </w:rPr>
        <w:t>marginalised</w:t>
      </w:r>
      <w:r w:rsidRPr="005B1272">
        <w:rPr>
          <w:rFonts w:ascii="Times New Roman" w:hAnsi="Times New Roman" w:cs="Times New Roman"/>
        </w:rPr>
        <w:t xml:space="preserve"> states is obtaining access to those </w:t>
      </w:r>
      <w:proofErr w:type="gramStart"/>
      <w:r w:rsidRPr="005B1272">
        <w:rPr>
          <w:rFonts w:ascii="Times New Roman" w:hAnsi="Times New Roman" w:cs="Times New Roman"/>
        </w:rPr>
        <w:t>states, and</w:t>
      </w:r>
      <w:proofErr w:type="gramEnd"/>
      <w:r w:rsidRPr="005B1272">
        <w:rPr>
          <w:rFonts w:ascii="Times New Roman" w:hAnsi="Times New Roman" w:cs="Times New Roman"/>
        </w:rPr>
        <w:t xml:space="preserve"> collecting reliable and accurate data. Maximizing feasibility is baked into the purpose and design of the project. First, the project</w:t>
      </w:r>
      <w:r>
        <w:rPr>
          <w:rFonts w:ascii="Times New Roman" w:hAnsi="Times New Roman" w:cs="Times New Roman"/>
        </w:rPr>
        <w:t>’s main purpose is to take data that is already relatively widely available in marginalised states – cereal market prices</w:t>
      </w:r>
      <w:ins w:id="621" w:author="Justin Hastings" w:date="2023-02-03T09:31:00Z">
        <w:r w:rsidR="000C6ECB">
          <w:rPr>
            <w:rFonts w:ascii="Times New Roman" w:hAnsi="Times New Roman" w:cs="Times New Roman"/>
          </w:rPr>
          <w:t xml:space="preserve"> and conflict data</w:t>
        </w:r>
      </w:ins>
      <w:r>
        <w:rPr>
          <w:rFonts w:ascii="Times New Roman" w:hAnsi="Times New Roman" w:cs="Times New Roman"/>
        </w:rPr>
        <w:t xml:space="preserve"> – and apply an innovative framework to provide insights into </w:t>
      </w:r>
      <w:del w:id="622" w:author="Justin Hastings" w:date="2023-02-03T09:30:00Z">
        <w:r w:rsidDel="000C6ECB">
          <w:rPr>
            <w:rFonts w:ascii="Times New Roman" w:hAnsi="Times New Roman" w:cs="Times New Roman"/>
          </w:rPr>
          <w:delText>governance and institutions</w:delText>
        </w:r>
      </w:del>
      <w:ins w:id="623" w:author="Justin Hastings" w:date="2023-02-03T09:30:00Z">
        <w:r w:rsidR="000C6ECB">
          <w:rPr>
            <w:rFonts w:ascii="Times New Roman" w:hAnsi="Times New Roman" w:cs="Times New Roman"/>
          </w:rPr>
          <w:t>conflict, markets, and institutions</w:t>
        </w:r>
      </w:ins>
      <w:r>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095B8D4D" w:rsidR="002017B4" w:rsidRDefault="002017B4" w:rsidP="00FA4203">
      <w:pPr>
        <w:tabs>
          <w:tab w:val="left" w:pos="463"/>
        </w:tabs>
        <w:jc w:val="both"/>
        <w:rPr>
          <w:rFonts w:ascii="Times New Roman" w:hAnsi="Times New Roman" w:cs="Times New Roman"/>
        </w:rPr>
        <w:pPrChange w:id="624" w:author="Justin Hastings" w:date="2023-02-01T18:35:00Z">
          <w:pPr>
            <w:tabs>
              <w:tab w:val="left" w:pos="463"/>
            </w:tabs>
            <w:spacing w:after="120"/>
            <w:jc w:val="both"/>
          </w:pPr>
        </w:pPrChange>
      </w:pPr>
      <w:r>
        <w:rPr>
          <w:rFonts w:ascii="Times New Roman" w:hAnsi="Times New Roman" w:cs="Times New Roman"/>
        </w:rPr>
        <w:lastRenderedPageBreak/>
        <w:tab/>
        <w:t>Second, t</w:t>
      </w:r>
      <w:r w:rsidRPr="00F1158C">
        <w:rPr>
          <w:rFonts w:ascii="Times New Roman" w:hAnsi="Times New Roman" w:cs="Times New Roman"/>
        </w:rPr>
        <w:t xml:space="preserve">he project is designed to take advantage of data that we have already collected or to which we already have access, obviating problems of data collection that would usually be the case with the study of </w:t>
      </w:r>
      <w:r>
        <w:rPr>
          <w:rFonts w:ascii="Times New Roman" w:hAnsi="Times New Roman" w:cs="Times New Roman"/>
        </w:rPr>
        <w:t>marginalised</w:t>
      </w:r>
      <w:r w:rsidRPr="00F1158C">
        <w:rPr>
          <w:rFonts w:ascii="Times New Roman" w:hAnsi="Times New Roman" w:cs="Times New Roman"/>
        </w:rPr>
        <w:t xml:space="preserve"> states, </w:t>
      </w:r>
      <w:r>
        <w:rPr>
          <w:rFonts w:ascii="Times New Roman" w:hAnsi="Times New Roman" w:cs="Times New Roman"/>
        </w:rPr>
        <w:t xml:space="preserve">reducing the susceptibility of the project to travel restrictions, and </w:t>
      </w:r>
      <w:r w:rsidRPr="00F1158C">
        <w:rPr>
          <w:rFonts w:ascii="Times New Roman" w:hAnsi="Times New Roman" w:cs="Times New Roman"/>
        </w:rPr>
        <w:t>minimizing the costs associated with data collection and fieldwork.</w:t>
      </w:r>
      <w:r>
        <w:rPr>
          <w:rFonts w:ascii="Times New Roman" w:hAnsi="Times New Roman" w:cs="Times New Roman"/>
        </w:rPr>
        <w:t xml:space="preserve"> For the quantitative data, the market price data </w:t>
      </w:r>
      <w:r w:rsidR="00B74353">
        <w:rPr>
          <w:rFonts w:ascii="Times New Roman" w:hAnsi="Times New Roman" w:cs="Times New Roman"/>
        </w:rPr>
        <w:t>are</w:t>
      </w:r>
      <w:r>
        <w:rPr>
          <w:rFonts w:ascii="Times New Roman" w:hAnsi="Times New Roman" w:cs="Times New Roman"/>
        </w:rPr>
        <w:t xml:space="preserve"> available from the United Nations Food Program and commercial providers. </w:t>
      </w:r>
    </w:p>
    <w:p w14:paraId="3BBE3DEC" w14:textId="5E49FF0F" w:rsidR="002017B4" w:rsidRPr="00460492" w:rsidRDefault="0080210F" w:rsidP="00FA4203">
      <w:pPr>
        <w:jc w:val="both"/>
        <w:rPr>
          <w:rFonts w:ascii="Times New Roman" w:hAnsi="Times New Roman" w:cs="Times New Roman"/>
          <w:color w:val="000000" w:themeColor="text1"/>
        </w:rPr>
        <w:pPrChange w:id="625" w:author="Justin Hastings" w:date="2023-02-01T18:35:00Z">
          <w:pPr>
            <w:spacing w:after="120"/>
            <w:jc w:val="both"/>
          </w:pPr>
        </w:pPrChange>
      </w:pPr>
      <w:bookmarkStart w:id="626" w:name="_Hlk63415200"/>
      <w:r w:rsidRPr="00460492">
        <w:rPr>
          <w:rFonts w:ascii="Times New Roman" w:hAnsi="Times New Roman" w:cs="Times New Roman"/>
          <w:color w:val="000000" w:themeColor="text1"/>
        </w:rPr>
        <w:tab/>
      </w:r>
      <w:r w:rsidR="00460492" w:rsidRPr="00460492">
        <w:rPr>
          <w:rFonts w:ascii="Times New Roman" w:hAnsi="Times New Roman" w:cs="Times New Roman"/>
          <w:color w:val="000000" w:themeColor="text1"/>
        </w:rPr>
        <w:t xml:space="preserve">The implementation of existing methodologies and the use </w:t>
      </w:r>
      <w:proofErr w:type="gramStart"/>
      <w:r w:rsidR="00460492" w:rsidRPr="00460492">
        <w:rPr>
          <w:rFonts w:ascii="Times New Roman" w:hAnsi="Times New Roman" w:cs="Times New Roman"/>
          <w:color w:val="000000" w:themeColor="text1"/>
        </w:rPr>
        <w:t>of  previously</w:t>
      </w:r>
      <w:proofErr w:type="gramEnd"/>
      <w:r w:rsidR="00460492" w:rsidRPr="00460492">
        <w:rPr>
          <w:rFonts w:ascii="Times New Roman" w:hAnsi="Times New Roman" w:cs="Times New Roman"/>
          <w:color w:val="000000" w:themeColor="text1"/>
        </w:rPr>
        <w:t xml:space="preserve"> developed tools guarantee the project's feasibility</w:t>
      </w:r>
      <w:ins w:id="627" w:author="Justin Hastings" w:date="2023-02-03T12:58:00Z">
        <w:r w:rsidR="008365A6">
          <w:rPr>
            <w:rFonts w:ascii="Times New Roman" w:hAnsi="Times New Roman" w:cs="Times New Roman"/>
            <w:color w:val="000000" w:themeColor="text1"/>
          </w:rPr>
          <w:t xml:space="preserve">, including some models already developed in the CIs’ previous collaborations (Hastings et al 2022, </w:t>
        </w:r>
        <w:proofErr w:type="spellStart"/>
        <w:r w:rsidR="008365A6">
          <w:rPr>
            <w:rFonts w:ascii="Times New Roman" w:hAnsi="Times New Roman" w:cs="Times New Roman"/>
            <w:color w:val="000000" w:themeColor="text1"/>
          </w:rPr>
          <w:t>Ubilava</w:t>
        </w:r>
        <w:proofErr w:type="spellEnd"/>
        <w:r w:rsidR="008365A6">
          <w:rPr>
            <w:rFonts w:ascii="Times New Roman" w:hAnsi="Times New Roman" w:cs="Times New Roman"/>
            <w:color w:val="000000" w:themeColor="text1"/>
          </w:rPr>
          <w:t xml:space="preserve"> et al 2023)</w:t>
        </w:r>
      </w:ins>
      <w:r w:rsidR="00460492" w:rsidRPr="00460492">
        <w:rPr>
          <w:rFonts w:ascii="Times New Roman" w:hAnsi="Times New Roman" w:cs="Times New Roman"/>
          <w:color w:val="000000" w:themeColor="text1"/>
        </w:rPr>
        <w:t xml:space="preserve">. This will be aided by a Research Assistant with a suitable programming background. </w:t>
      </w:r>
      <w:r w:rsidR="00DC0B7E" w:rsidRPr="00460492">
        <w:rPr>
          <w:rFonts w:ascii="Times New Roman" w:hAnsi="Times New Roman" w:cs="Times New Roman"/>
          <w:color w:val="000000" w:themeColor="text1"/>
        </w:rPr>
        <w:t xml:space="preserve">In Years 1 and 2, </w:t>
      </w:r>
      <w:r w:rsidR="00460492" w:rsidRPr="00460492">
        <w:rPr>
          <w:rFonts w:ascii="Times New Roman" w:hAnsi="Times New Roman" w:cs="Times New Roman"/>
          <w:color w:val="000000" w:themeColor="text1"/>
        </w:rPr>
        <w:t>the RA</w:t>
      </w:r>
      <w:r w:rsidR="00DC0B7E" w:rsidRPr="00460492">
        <w:rPr>
          <w:rFonts w:ascii="Times New Roman" w:hAnsi="Times New Roman" w:cs="Times New Roman"/>
          <w:color w:val="000000" w:themeColor="text1"/>
        </w:rPr>
        <w:t xml:space="preserve"> will assist with data sourcing and management, particularly as they relate to “data cleaning” </w:t>
      </w:r>
      <w:r w:rsidR="00AB1348" w:rsidRPr="00460492">
        <w:rPr>
          <w:rFonts w:ascii="Times New Roman" w:hAnsi="Times New Roman" w:cs="Times New Roman"/>
          <w:color w:val="000000" w:themeColor="text1"/>
        </w:rPr>
        <w:t>that will facilitate</w:t>
      </w:r>
      <w:r w:rsidR="00DC0B7E" w:rsidRPr="00460492">
        <w:rPr>
          <w:rFonts w:ascii="Times New Roman" w:hAnsi="Times New Roman" w:cs="Times New Roman"/>
          <w:color w:val="000000" w:themeColor="text1"/>
        </w:rPr>
        <w:t xml:space="preserve"> </w:t>
      </w:r>
      <w:r w:rsidR="00AB1348" w:rsidRPr="00460492">
        <w:rPr>
          <w:rFonts w:ascii="Times New Roman" w:hAnsi="Times New Roman" w:cs="Times New Roman"/>
          <w:color w:val="000000" w:themeColor="text1"/>
        </w:rPr>
        <w:t xml:space="preserve">accurate matching of the price and conflict data. </w:t>
      </w:r>
      <w:r w:rsidR="00460492" w:rsidRPr="00460492">
        <w:rPr>
          <w:rFonts w:ascii="Times New Roman" w:hAnsi="Times New Roman" w:cs="Times New Roman"/>
          <w:color w:val="000000" w:themeColor="text1"/>
        </w:rPr>
        <w:t>In</w:t>
      </w:r>
      <w:r w:rsidR="00AB1348" w:rsidRPr="00460492">
        <w:rPr>
          <w:rFonts w:ascii="Times New Roman" w:hAnsi="Times New Roman" w:cs="Times New Roman"/>
          <w:color w:val="000000" w:themeColor="text1"/>
        </w:rPr>
        <w:t xml:space="preserve"> Years 2 and 3, </w:t>
      </w:r>
      <w:r w:rsidR="00460492" w:rsidRPr="00460492">
        <w:rPr>
          <w:rFonts w:ascii="Times New Roman" w:hAnsi="Times New Roman" w:cs="Times New Roman"/>
          <w:color w:val="000000" w:themeColor="text1"/>
        </w:rPr>
        <w:t>they will</w:t>
      </w:r>
      <w:r w:rsidRPr="00460492">
        <w:rPr>
          <w:rFonts w:ascii="Times New Roman" w:hAnsi="Times New Roman" w:cs="Times New Roman"/>
          <w:color w:val="000000" w:themeColor="text1"/>
        </w:rPr>
        <w:t xml:space="preserve"> integrat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and automat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new data sources into the existing website structure,</w:t>
      </w:r>
      <w:r w:rsidR="00DE00E3">
        <w:rPr>
          <w:rFonts w:ascii="Times New Roman" w:hAnsi="Times New Roman" w:cs="Times New Roman"/>
          <w:color w:val="000000" w:themeColor="text1"/>
        </w:rPr>
        <w:t xml:space="preserve"> as well as</w:t>
      </w:r>
      <w:r w:rsidRPr="00460492">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00460492" w:rsidRPr="00460492">
        <w:rPr>
          <w:rFonts w:ascii="Times New Roman" w:hAnsi="Times New Roman" w:cs="Times New Roman"/>
          <w:color w:val="000000" w:themeColor="text1"/>
        </w:rPr>
        <w:t xml:space="preserve">, as well as access to the </w:t>
      </w:r>
      <w:r w:rsidRPr="00460492">
        <w:rPr>
          <w:rFonts w:ascii="Times New Roman" w:hAnsi="Times New Roman" w:cs="Times New Roman"/>
          <w:color w:val="000000" w:themeColor="text1"/>
        </w:rPr>
        <w:t>Sydney Informatics Hub</w:t>
      </w:r>
      <w:r w:rsidR="00460492" w:rsidRPr="00460492">
        <w:rPr>
          <w:rFonts w:ascii="Times New Roman" w:hAnsi="Times New Roman" w:cs="Times New Roman"/>
          <w:color w:val="000000" w:themeColor="text1"/>
        </w:rPr>
        <w:t xml:space="preserve">. The CIs have </w:t>
      </w:r>
      <w:r w:rsidRPr="00460492">
        <w:rPr>
          <w:rFonts w:ascii="Times New Roman" w:hAnsi="Times New Roman" w:cs="Times New Roman"/>
          <w:color w:val="000000" w:themeColor="text1"/>
        </w:rPr>
        <w:t>draw</w:t>
      </w:r>
      <w:r w:rsidR="00460492" w:rsidRPr="00460492">
        <w:rPr>
          <w:rFonts w:ascii="Times New Roman" w:hAnsi="Times New Roman" w:cs="Times New Roman"/>
          <w:color w:val="000000" w:themeColor="text1"/>
        </w:rPr>
        <w:t>n</w:t>
      </w:r>
      <w:r w:rsidRPr="00460492">
        <w:rPr>
          <w:rFonts w:ascii="Times New Roman" w:hAnsi="Times New Roman" w:cs="Times New Roman"/>
          <w:color w:val="000000" w:themeColor="text1"/>
        </w:rPr>
        <w:t xml:space="preserve"> on </w:t>
      </w:r>
      <w:r w:rsidR="00460492" w:rsidRPr="00460492">
        <w:rPr>
          <w:rFonts w:ascii="Times New Roman" w:hAnsi="Times New Roman" w:cs="Times New Roman"/>
          <w:color w:val="000000" w:themeColor="text1"/>
        </w:rPr>
        <w:t>the Hub’s</w:t>
      </w:r>
      <w:r w:rsidRPr="00460492">
        <w:rPr>
          <w:rFonts w:ascii="Times New Roman" w:hAnsi="Times New Roman" w:cs="Times New Roman"/>
          <w:color w:val="000000" w:themeColor="text1"/>
        </w:rPr>
        <w:t xml:space="preserve"> expertise in implementing multiple projects with similar demands.</w:t>
      </w:r>
    </w:p>
    <w:p w14:paraId="61EB0080" w14:textId="77777777" w:rsidR="00460492" w:rsidRPr="005004B0" w:rsidRDefault="00460492" w:rsidP="00FA4203">
      <w:pPr>
        <w:jc w:val="both"/>
        <w:rPr>
          <w:rFonts w:ascii="Times New Roman" w:eastAsia="Times New Roman" w:hAnsi="Times New Roman" w:cs="Times New Roman"/>
          <w:b/>
          <w:bCs/>
        </w:rPr>
        <w:pPrChange w:id="628" w:author="Justin Hastings" w:date="2023-02-01T18:35:00Z">
          <w:pPr>
            <w:spacing w:after="120"/>
            <w:jc w:val="both"/>
          </w:pPr>
        </w:pPrChange>
      </w:pPr>
    </w:p>
    <w:bookmarkEnd w:id="626"/>
    <w:p w14:paraId="0C5A6A64" w14:textId="77777777" w:rsidR="002017B4" w:rsidRPr="005004B0" w:rsidRDefault="002017B4" w:rsidP="00FA4203">
      <w:pPr>
        <w:rPr>
          <w:rFonts w:ascii="Times New Roman" w:eastAsia="Times New Roman" w:hAnsi="Times New Roman" w:cs="Times New Roman"/>
          <w:b/>
          <w:bCs/>
        </w:rPr>
        <w:pPrChange w:id="629" w:author="Justin Hastings" w:date="2023-02-01T18:35:00Z">
          <w:pPr>
            <w:spacing w:after="120"/>
          </w:pPr>
        </w:pPrChange>
      </w:pPr>
      <w:r w:rsidRPr="005004B0">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2908"/>
        <w:gridCol w:w="3237"/>
        <w:gridCol w:w="3071"/>
      </w:tblGrid>
      <w:tr w:rsidR="002017B4" w:rsidRPr="005004B0" w14:paraId="2F318DD7" w14:textId="77777777" w:rsidTr="00855F5E">
        <w:trPr>
          <w:trHeight w:val="142"/>
        </w:trPr>
        <w:tc>
          <w:tcPr>
            <w:tcW w:w="693" w:type="pct"/>
          </w:tcPr>
          <w:p w14:paraId="03B04823" w14:textId="77777777" w:rsidR="002017B4" w:rsidRPr="005004B0" w:rsidRDefault="002017B4" w:rsidP="00FA4203">
            <w:pPr>
              <w:rPr>
                <w:rFonts w:ascii="Times New Roman" w:eastAsia="Times New Roman" w:hAnsi="Times New Roman" w:cs="Times New Roman"/>
                <w:b/>
                <w:bCs/>
              </w:rPr>
              <w:pPrChange w:id="630" w:author="Justin Hastings" w:date="2023-02-01T18:35:00Z">
                <w:pPr>
                  <w:spacing w:after="120"/>
                </w:pPr>
              </w:pPrChange>
            </w:pPr>
          </w:p>
        </w:tc>
        <w:tc>
          <w:tcPr>
            <w:tcW w:w="1360" w:type="pct"/>
            <w:tcBorders>
              <w:top w:val="single" w:sz="4" w:space="0" w:color="auto"/>
              <w:bottom w:val="single" w:sz="4" w:space="0" w:color="auto"/>
            </w:tcBorders>
          </w:tcPr>
          <w:p w14:paraId="1CCC16F9" w14:textId="2FB862A8" w:rsidR="002017B4" w:rsidRPr="005004B0" w:rsidRDefault="002017B4" w:rsidP="00FA4203">
            <w:pPr>
              <w:rPr>
                <w:rFonts w:ascii="Times New Roman" w:eastAsia="Times New Roman" w:hAnsi="Times New Roman" w:cs="Times New Roman"/>
                <w:b/>
                <w:bCs/>
              </w:rPr>
              <w:pPrChange w:id="631" w:author="Justin Hastings" w:date="2023-02-01T18:35:00Z">
                <w:pPr>
                  <w:spacing w:after="120"/>
                </w:pPr>
              </w:pPrChange>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4</w:t>
            </w:r>
          </w:p>
        </w:tc>
        <w:tc>
          <w:tcPr>
            <w:tcW w:w="1512" w:type="pct"/>
            <w:tcBorders>
              <w:top w:val="single" w:sz="4" w:space="0" w:color="auto"/>
              <w:bottom w:val="single" w:sz="4" w:space="0" w:color="auto"/>
            </w:tcBorders>
          </w:tcPr>
          <w:p w14:paraId="5C9A0108" w14:textId="512FB1A2" w:rsidR="002017B4" w:rsidRPr="005004B0" w:rsidRDefault="002017B4" w:rsidP="00FA4203">
            <w:pPr>
              <w:rPr>
                <w:rFonts w:ascii="Times New Roman" w:eastAsia="Times New Roman" w:hAnsi="Times New Roman" w:cs="Times New Roman"/>
                <w:b/>
                <w:bCs/>
              </w:rPr>
              <w:pPrChange w:id="632" w:author="Justin Hastings" w:date="2023-02-01T18:35:00Z">
                <w:pPr>
                  <w:spacing w:after="120"/>
                </w:pPr>
              </w:pPrChange>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5</w:t>
            </w:r>
          </w:p>
        </w:tc>
        <w:tc>
          <w:tcPr>
            <w:tcW w:w="1436" w:type="pct"/>
            <w:tcBorders>
              <w:top w:val="single" w:sz="4" w:space="0" w:color="auto"/>
              <w:bottom w:val="single" w:sz="4" w:space="0" w:color="auto"/>
            </w:tcBorders>
          </w:tcPr>
          <w:p w14:paraId="1B26810D" w14:textId="7FC1D71B" w:rsidR="002017B4" w:rsidRPr="005004B0" w:rsidRDefault="002017B4" w:rsidP="00FA4203">
            <w:pPr>
              <w:rPr>
                <w:rFonts w:ascii="Times New Roman" w:eastAsia="Times New Roman" w:hAnsi="Times New Roman" w:cs="Times New Roman"/>
                <w:b/>
                <w:bCs/>
              </w:rPr>
              <w:pPrChange w:id="633" w:author="Justin Hastings" w:date="2023-02-01T18:35:00Z">
                <w:pPr>
                  <w:spacing w:after="120"/>
                </w:pPr>
              </w:pPrChange>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6</w:t>
            </w:r>
          </w:p>
        </w:tc>
      </w:tr>
      <w:tr w:rsidR="002017B4" w:rsidRPr="005004B0" w14:paraId="71D0B1F0" w14:textId="77777777" w:rsidTr="00855F5E">
        <w:trPr>
          <w:trHeight w:val="585"/>
        </w:trPr>
        <w:tc>
          <w:tcPr>
            <w:tcW w:w="693" w:type="pct"/>
            <w:tcBorders>
              <w:bottom w:val="single" w:sz="4" w:space="0" w:color="auto"/>
            </w:tcBorders>
          </w:tcPr>
          <w:p w14:paraId="1B1B3AD6" w14:textId="77777777" w:rsidR="002017B4" w:rsidRPr="005004B0" w:rsidRDefault="002017B4" w:rsidP="00FA4203">
            <w:pPr>
              <w:rPr>
                <w:rFonts w:ascii="Times New Roman" w:eastAsia="Times New Roman" w:hAnsi="Times New Roman" w:cs="Times New Roman"/>
              </w:rPr>
              <w:pPrChange w:id="634" w:author="Justin Hastings" w:date="2023-02-01T18:35:00Z">
                <w:pPr>
                  <w:spacing w:after="120"/>
                </w:pPr>
              </w:pPrChange>
            </w:pPr>
            <w:r w:rsidRPr="005004B0">
              <w:rPr>
                <w:rFonts w:ascii="Times New Roman" w:eastAsia="Times New Roman" w:hAnsi="Times New Roman" w:cs="Times New Roman"/>
              </w:rPr>
              <w:t>Research</w:t>
            </w:r>
          </w:p>
        </w:tc>
        <w:tc>
          <w:tcPr>
            <w:tcW w:w="1360" w:type="pct"/>
            <w:tcBorders>
              <w:top w:val="single" w:sz="4" w:space="0" w:color="auto"/>
              <w:bottom w:val="single" w:sz="4" w:space="0" w:color="auto"/>
            </w:tcBorders>
          </w:tcPr>
          <w:p w14:paraId="7EACF363" w14:textId="77777777" w:rsidR="002017B4" w:rsidRDefault="002017B4" w:rsidP="00FA4203">
            <w:pPr>
              <w:rPr>
                <w:rFonts w:ascii="Times New Roman" w:eastAsia="Times New Roman" w:hAnsi="Times New Roman" w:cs="Times New Roman"/>
              </w:rPr>
              <w:pPrChange w:id="635" w:author="Justin Hastings" w:date="2023-02-01T18:35:00Z">
                <w:pPr>
                  <w:spacing w:after="120"/>
                </w:pPr>
              </w:pPrChange>
            </w:pPr>
            <w:r w:rsidRPr="005004B0">
              <w:rPr>
                <w:rFonts w:ascii="Times New Roman" w:eastAsia="Times New Roman" w:hAnsi="Times New Roman" w:cs="Times New Roman"/>
              </w:rPr>
              <w:t xml:space="preserve">- </w:t>
            </w:r>
            <w:r>
              <w:rPr>
                <w:rFonts w:ascii="Times New Roman" w:eastAsia="Times New Roman" w:hAnsi="Times New Roman" w:cs="Times New Roman"/>
              </w:rPr>
              <w:t>Framework development</w:t>
            </w:r>
          </w:p>
          <w:p w14:paraId="4C022063" w14:textId="6DD7EF28" w:rsidR="002017B4" w:rsidRPr="005004B0" w:rsidRDefault="002017B4" w:rsidP="00FA4203">
            <w:pPr>
              <w:rPr>
                <w:rFonts w:ascii="Times New Roman" w:eastAsia="Times New Roman" w:hAnsi="Times New Roman" w:cs="Times New Roman"/>
              </w:rPr>
              <w:pPrChange w:id="636" w:author="Justin Hastings" w:date="2023-02-01T18:35:00Z">
                <w:pPr>
                  <w:spacing w:after="120"/>
                </w:pPr>
              </w:pPrChange>
            </w:pPr>
            <w:r>
              <w:rPr>
                <w:rFonts w:ascii="Times New Roman" w:eastAsia="Times New Roman" w:hAnsi="Times New Roman" w:cs="Times New Roman"/>
              </w:rPr>
              <w:t xml:space="preserve">- </w:t>
            </w:r>
            <w:r w:rsidR="003C322E">
              <w:rPr>
                <w:rFonts w:ascii="Times New Roman" w:eastAsia="Times New Roman" w:hAnsi="Times New Roman" w:cs="Times New Roman"/>
              </w:rPr>
              <w:t>Mapping m</w:t>
            </w:r>
            <w:r>
              <w:rPr>
                <w:rFonts w:ascii="Times New Roman" w:eastAsia="Times New Roman" w:hAnsi="Times New Roman" w:cs="Times New Roman"/>
              </w:rPr>
              <w:t>arket</w:t>
            </w:r>
            <w:r w:rsidR="003C322E">
              <w:rPr>
                <w:rFonts w:ascii="Times New Roman" w:eastAsia="Times New Roman" w:hAnsi="Times New Roman" w:cs="Times New Roman"/>
              </w:rPr>
              <w:t>s</w:t>
            </w:r>
            <w:r>
              <w:rPr>
                <w:rFonts w:ascii="Times New Roman" w:eastAsia="Times New Roman" w:hAnsi="Times New Roman" w:cs="Times New Roman"/>
              </w:rPr>
              <w:t xml:space="preserve"> </w:t>
            </w:r>
            <w:r w:rsidR="003C322E">
              <w:rPr>
                <w:rFonts w:ascii="Times New Roman" w:eastAsia="Times New Roman" w:hAnsi="Times New Roman" w:cs="Times New Roman"/>
              </w:rPr>
              <w:t>and roads across Africa and Southeast Asia</w:t>
            </w:r>
            <w:r>
              <w:rPr>
                <w:rFonts w:ascii="Times New Roman" w:eastAsia="Times New Roman" w:hAnsi="Times New Roman" w:cs="Times New Roman"/>
              </w:rPr>
              <w:t xml:space="preserve"> </w:t>
            </w:r>
          </w:p>
        </w:tc>
        <w:tc>
          <w:tcPr>
            <w:tcW w:w="1512" w:type="pct"/>
            <w:tcBorders>
              <w:top w:val="single" w:sz="4" w:space="0" w:color="auto"/>
              <w:bottom w:val="single" w:sz="4" w:space="0" w:color="auto"/>
            </w:tcBorders>
          </w:tcPr>
          <w:p w14:paraId="44ACB6EC" w14:textId="66AB0BBD" w:rsidR="002017B4" w:rsidRDefault="002017B4" w:rsidP="00FA4203">
            <w:pPr>
              <w:rPr>
                <w:rFonts w:ascii="Times New Roman" w:eastAsia="Times New Roman" w:hAnsi="Times New Roman" w:cs="Times New Roman"/>
              </w:rPr>
              <w:pPrChange w:id="637" w:author="Justin Hastings" w:date="2023-02-01T18:35:00Z">
                <w:pPr>
                  <w:spacing w:after="120"/>
                </w:pPr>
              </w:pPrChange>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Examine hypotheses of spatial and temporal linkage in the wake of conflict</w:t>
            </w:r>
          </w:p>
          <w:p w14:paraId="08A166E3" w14:textId="30F2611D" w:rsidR="00B87E11" w:rsidRPr="005004B0" w:rsidRDefault="00B87E11" w:rsidP="00FA4203">
            <w:pPr>
              <w:rPr>
                <w:rFonts w:ascii="Times New Roman" w:eastAsia="Times New Roman" w:hAnsi="Times New Roman" w:cs="Times New Roman"/>
              </w:rPr>
              <w:pPrChange w:id="638" w:author="Justin Hastings" w:date="2023-02-01T18:35:00Z">
                <w:pPr>
                  <w:spacing w:after="120"/>
                </w:pPr>
              </w:pPrChange>
            </w:pPr>
            <w:r w:rsidRPr="005004B0">
              <w:rPr>
                <w:rFonts w:ascii="Times New Roman" w:eastAsia="Times New Roman" w:hAnsi="Times New Roman" w:cs="Times New Roman"/>
              </w:rPr>
              <w:t xml:space="preserve">- </w:t>
            </w:r>
            <w:r>
              <w:rPr>
                <w:rFonts w:ascii="Times New Roman" w:eastAsia="Times New Roman" w:hAnsi="Times New Roman" w:cs="Times New Roman"/>
              </w:rPr>
              <w:t>Link market integration and institutional capacity</w:t>
            </w:r>
          </w:p>
        </w:tc>
        <w:tc>
          <w:tcPr>
            <w:tcW w:w="1436" w:type="pct"/>
            <w:tcBorders>
              <w:top w:val="single" w:sz="4" w:space="0" w:color="auto"/>
              <w:bottom w:val="single" w:sz="4" w:space="0" w:color="auto"/>
            </w:tcBorders>
          </w:tcPr>
          <w:p w14:paraId="32F4BBAD" w14:textId="5AF7EF41" w:rsidR="002017B4" w:rsidRPr="00092D2B" w:rsidRDefault="002017B4" w:rsidP="00FA4203">
            <w:pPr>
              <w:rPr>
                <w:rFonts w:ascii="Times New Roman" w:eastAsia="Times New Roman" w:hAnsi="Times New Roman" w:cs="Times New Roman"/>
              </w:rPr>
              <w:pPrChange w:id="639" w:author="Justin Hastings" w:date="2023-02-01T18:35:00Z">
                <w:pPr>
                  <w:spacing w:after="120"/>
                </w:pPr>
              </w:pPrChange>
            </w:pPr>
            <w:r w:rsidRPr="00092D2B">
              <w:rPr>
                <w:rFonts w:ascii="Times New Roman" w:eastAsia="Times New Roman" w:hAnsi="Times New Roman" w:cs="Times New Roman"/>
              </w:rPr>
              <w:t>- Write-up</w:t>
            </w:r>
          </w:p>
        </w:tc>
      </w:tr>
      <w:tr w:rsidR="002017B4" w:rsidRPr="005004B0" w14:paraId="35D4AE67" w14:textId="77777777" w:rsidTr="00855F5E">
        <w:trPr>
          <w:trHeight w:val="870"/>
        </w:trPr>
        <w:tc>
          <w:tcPr>
            <w:tcW w:w="693" w:type="pct"/>
            <w:tcBorders>
              <w:top w:val="single" w:sz="4" w:space="0" w:color="auto"/>
              <w:bottom w:val="single" w:sz="4" w:space="0" w:color="auto"/>
            </w:tcBorders>
          </w:tcPr>
          <w:p w14:paraId="6E473913" w14:textId="77777777" w:rsidR="002017B4" w:rsidRPr="005004B0" w:rsidRDefault="002017B4" w:rsidP="00FA4203">
            <w:pPr>
              <w:rPr>
                <w:rFonts w:ascii="Times New Roman" w:eastAsia="Times New Roman" w:hAnsi="Times New Roman" w:cs="Times New Roman"/>
              </w:rPr>
              <w:pPrChange w:id="640" w:author="Justin Hastings" w:date="2023-02-01T18:35:00Z">
                <w:pPr>
                  <w:spacing w:after="120"/>
                </w:pPr>
              </w:pPrChange>
            </w:pPr>
            <w:r w:rsidRPr="005004B0">
              <w:rPr>
                <w:rFonts w:ascii="Times New Roman" w:eastAsia="Times New Roman" w:hAnsi="Times New Roman" w:cs="Times New Roman"/>
              </w:rPr>
              <w:t xml:space="preserve">Publication and dissemination </w:t>
            </w:r>
          </w:p>
        </w:tc>
        <w:tc>
          <w:tcPr>
            <w:tcW w:w="1360" w:type="pct"/>
            <w:tcBorders>
              <w:top w:val="single" w:sz="4" w:space="0" w:color="auto"/>
              <w:bottom w:val="single" w:sz="4" w:space="0" w:color="auto"/>
            </w:tcBorders>
          </w:tcPr>
          <w:p w14:paraId="3D657587" w14:textId="2BC9211E" w:rsidR="002017B4" w:rsidRDefault="002017B4" w:rsidP="00FA4203">
            <w:pPr>
              <w:rPr>
                <w:ins w:id="641" w:author="Justin Hastings" w:date="2023-02-03T11:06:00Z"/>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w:t>
            </w:r>
            <w:r w:rsidRPr="005004B0">
              <w:rPr>
                <w:rFonts w:ascii="Times New Roman" w:eastAsia="Times New Roman" w:hAnsi="Times New Roman" w:cs="Times New Roman"/>
              </w:rPr>
              <w:t xml:space="preserve"> #1 (</w:t>
            </w:r>
            <w:r w:rsidR="00B87E11">
              <w:rPr>
                <w:rFonts w:ascii="Times New Roman" w:eastAsia="Times New Roman" w:hAnsi="Times New Roman" w:cs="Times New Roman"/>
              </w:rPr>
              <w:t>f</w:t>
            </w:r>
            <w:r w:rsidRPr="005004B0">
              <w:rPr>
                <w:rFonts w:ascii="Times New Roman" w:eastAsia="Times New Roman" w:hAnsi="Times New Roman" w:cs="Times New Roman"/>
              </w:rPr>
              <w:t>ramework)</w:t>
            </w:r>
          </w:p>
          <w:p w14:paraId="5E084148" w14:textId="32140BE5" w:rsidR="001E123B" w:rsidRPr="005004B0" w:rsidRDefault="001E123B" w:rsidP="00FA4203">
            <w:pPr>
              <w:rPr>
                <w:rFonts w:ascii="Times New Roman" w:eastAsia="Times New Roman" w:hAnsi="Times New Roman" w:cs="Times New Roman"/>
              </w:rPr>
              <w:pPrChange w:id="642" w:author="Justin Hastings" w:date="2023-02-01T18:35:00Z">
                <w:pPr>
                  <w:spacing w:after="120"/>
                </w:pPr>
              </w:pPrChange>
            </w:pPr>
            <w:ins w:id="643" w:author="Justin Hastings" w:date="2023-02-03T11:06:00Z">
              <w:r>
                <w:rPr>
                  <w:rFonts w:ascii="Times New Roman" w:eastAsia="Times New Roman" w:hAnsi="Times New Roman" w:cs="Times New Roman"/>
                </w:rPr>
                <w:t>- Presentation at ISA</w:t>
              </w:r>
            </w:ins>
            <w:ins w:id="644" w:author="Justin Hastings" w:date="2023-02-04T11:07:00Z">
              <w:r w:rsidR="002F5DE8">
                <w:rPr>
                  <w:rFonts w:ascii="Times New Roman" w:eastAsia="Times New Roman" w:hAnsi="Times New Roman" w:cs="Times New Roman"/>
                </w:rPr>
                <w:t xml:space="preserve"> (San Francisco)</w:t>
              </w:r>
            </w:ins>
          </w:p>
          <w:p w14:paraId="785A9DF9" w14:textId="77777777" w:rsidR="002017B4" w:rsidRPr="005004B0" w:rsidRDefault="002017B4" w:rsidP="00FA4203">
            <w:pPr>
              <w:rPr>
                <w:rFonts w:ascii="Times New Roman" w:eastAsia="Times New Roman" w:hAnsi="Times New Roman" w:cs="Times New Roman"/>
                <w:b/>
                <w:bCs/>
              </w:rPr>
              <w:pPrChange w:id="645" w:author="Justin Hastings" w:date="2023-02-01T18:35:00Z">
                <w:pPr>
                  <w:spacing w:after="120"/>
                </w:pPr>
              </w:pPrChange>
            </w:pPr>
          </w:p>
        </w:tc>
        <w:tc>
          <w:tcPr>
            <w:tcW w:w="1512" w:type="pct"/>
            <w:tcBorders>
              <w:top w:val="single" w:sz="4" w:space="0" w:color="auto"/>
              <w:bottom w:val="single" w:sz="4" w:space="0" w:color="auto"/>
            </w:tcBorders>
          </w:tcPr>
          <w:p w14:paraId="476B42CE" w14:textId="5F45C819" w:rsidR="002017B4" w:rsidRPr="005004B0" w:rsidRDefault="002017B4" w:rsidP="00FA4203">
            <w:pPr>
              <w:rPr>
                <w:rFonts w:ascii="Times New Roman" w:eastAsia="Times New Roman" w:hAnsi="Times New Roman" w:cs="Times New Roman"/>
              </w:rPr>
              <w:pPrChange w:id="646" w:author="Justin Hastings" w:date="2023-02-01T18:35:00Z">
                <w:pPr>
                  <w:spacing w:after="120"/>
                </w:pPr>
              </w:pPrChange>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Papers</w:t>
            </w:r>
            <w:r w:rsidRPr="005004B0">
              <w:rPr>
                <w:rFonts w:ascii="Times New Roman" w:eastAsia="Times New Roman" w:hAnsi="Times New Roman" w:cs="Times New Roman"/>
              </w:rPr>
              <w:t xml:space="preserve"> #2 (</w:t>
            </w:r>
            <w:r w:rsidR="00B87E11">
              <w:rPr>
                <w:rFonts w:ascii="Times New Roman" w:eastAsia="Times New Roman" w:hAnsi="Times New Roman" w:cs="Times New Roman"/>
              </w:rPr>
              <w:t>spatial integration</w:t>
            </w:r>
            <w:r w:rsidRPr="005004B0">
              <w:rPr>
                <w:rFonts w:ascii="Times New Roman" w:eastAsia="Times New Roman" w:hAnsi="Times New Roman" w:cs="Times New Roman"/>
              </w:rPr>
              <w:t>)</w:t>
            </w:r>
            <w:r>
              <w:rPr>
                <w:rFonts w:ascii="Times New Roman" w:eastAsia="Times New Roman" w:hAnsi="Times New Roman" w:cs="Times New Roman"/>
              </w:rPr>
              <w:t xml:space="preserve"> and #3 (</w:t>
            </w:r>
            <w:r w:rsidR="00B87E11">
              <w:rPr>
                <w:rFonts w:ascii="Times New Roman" w:eastAsia="Times New Roman" w:hAnsi="Times New Roman" w:cs="Times New Roman"/>
              </w:rPr>
              <w:t>storage</w:t>
            </w:r>
            <w:r>
              <w:rPr>
                <w:rFonts w:ascii="Times New Roman" w:eastAsia="Times New Roman" w:hAnsi="Times New Roman" w:cs="Times New Roman"/>
              </w:rPr>
              <w:t>)</w:t>
            </w:r>
          </w:p>
          <w:p w14:paraId="7A5744E5" w14:textId="4791CBF3" w:rsidR="00830C1D" w:rsidRDefault="00B87E11" w:rsidP="00FA4203">
            <w:pPr>
              <w:rPr>
                <w:ins w:id="647" w:author="Justin Hastings" w:date="2023-02-03T11:08:00Z"/>
                <w:rFonts w:ascii="Times New Roman" w:eastAsia="Times New Roman" w:hAnsi="Times New Roman" w:cs="Times New Roman"/>
              </w:rPr>
            </w:pPr>
            <w:r>
              <w:rPr>
                <w:rFonts w:ascii="Times New Roman" w:eastAsia="Times New Roman" w:hAnsi="Times New Roman" w:cs="Times New Roman"/>
              </w:rPr>
              <w:t xml:space="preserve">- </w:t>
            </w:r>
            <w:ins w:id="648" w:author="Justin Hastings" w:date="2023-02-03T11:08:00Z">
              <w:r w:rsidR="00830C1D">
                <w:rPr>
                  <w:rFonts w:ascii="Times New Roman" w:eastAsia="Times New Roman" w:hAnsi="Times New Roman" w:cs="Times New Roman"/>
                </w:rPr>
                <w:t>Presentation at ISA</w:t>
              </w:r>
            </w:ins>
            <w:ins w:id="649" w:author="Justin Hastings" w:date="2023-02-04T11:07:00Z">
              <w:r w:rsidR="002F5DE8">
                <w:rPr>
                  <w:rFonts w:ascii="Times New Roman" w:eastAsia="Times New Roman" w:hAnsi="Times New Roman" w:cs="Times New Roman"/>
                </w:rPr>
                <w:t xml:space="preserve"> (Chicago)</w:t>
              </w:r>
            </w:ins>
          </w:p>
          <w:p w14:paraId="7A884EA7" w14:textId="35D78A5F" w:rsidR="002017B4" w:rsidRPr="005004B0" w:rsidRDefault="00830C1D" w:rsidP="00FA4203">
            <w:pPr>
              <w:rPr>
                <w:rFonts w:ascii="Times New Roman" w:eastAsia="Times New Roman" w:hAnsi="Times New Roman" w:cs="Times New Roman"/>
              </w:rPr>
              <w:pPrChange w:id="650" w:author="Justin Hastings" w:date="2023-02-01T18:35:00Z">
                <w:pPr>
                  <w:spacing w:after="120"/>
                </w:pPr>
              </w:pPrChange>
            </w:pPr>
            <w:ins w:id="651" w:author="Justin Hastings" w:date="2023-02-03T11:08:00Z">
              <w:r>
                <w:rPr>
                  <w:rFonts w:ascii="Times New Roman" w:eastAsia="Times New Roman" w:hAnsi="Times New Roman" w:cs="Times New Roman"/>
                </w:rPr>
                <w:t xml:space="preserve">- </w:t>
              </w:r>
            </w:ins>
            <w:r w:rsidR="00B87E11">
              <w:rPr>
                <w:rFonts w:ascii="Times New Roman" w:eastAsia="Times New Roman" w:hAnsi="Times New Roman" w:cs="Times New Roman"/>
              </w:rPr>
              <w:t>[</w:t>
            </w:r>
            <w:r w:rsidR="00B87E11" w:rsidRPr="00B87E11">
              <w:rPr>
                <w:rFonts w:ascii="Times New Roman" w:eastAsia="Times New Roman" w:hAnsi="Times New Roman" w:cs="Times New Roman"/>
                <w:highlight w:val="yellow"/>
              </w:rPr>
              <w:t>add some conferences</w:t>
            </w:r>
            <w:r w:rsidR="00B87E11">
              <w:rPr>
                <w:rFonts w:ascii="Times New Roman" w:eastAsia="Times New Roman" w:hAnsi="Times New Roman" w:cs="Times New Roman"/>
              </w:rPr>
              <w:t>]</w:t>
            </w:r>
          </w:p>
        </w:tc>
        <w:tc>
          <w:tcPr>
            <w:tcW w:w="1436" w:type="pct"/>
            <w:tcBorders>
              <w:top w:val="single" w:sz="4" w:space="0" w:color="auto"/>
              <w:bottom w:val="single" w:sz="4" w:space="0" w:color="auto"/>
            </w:tcBorders>
          </w:tcPr>
          <w:p w14:paraId="0423E1E3" w14:textId="3F49FF12" w:rsidR="00B87E11" w:rsidRDefault="002017B4" w:rsidP="00FA4203">
            <w:pPr>
              <w:rPr>
                <w:ins w:id="652" w:author="Justin Hastings" w:date="2023-02-04T11:07:00Z"/>
                <w:rFonts w:ascii="Times New Roman" w:eastAsia="Times New Roman" w:hAnsi="Times New Roman" w:cs="Times New Roman"/>
              </w:rPr>
            </w:pPr>
            <w:r w:rsidRPr="005004B0">
              <w:rPr>
                <w:rFonts w:ascii="Times New Roman" w:eastAsia="Times New Roman" w:hAnsi="Times New Roman" w:cs="Times New Roman"/>
              </w:rPr>
              <w:t>-</w:t>
            </w:r>
            <w:ins w:id="653" w:author="Justin Hastings" w:date="2023-02-01T18:27:00Z">
              <w:r w:rsidR="00FA4203">
                <w:rPr>
                  <w:rFonts w:ascii="Times New Roman" w:eastAsia="Times New Roman" w:hAnsi="Times New Roman" w:cs="Times New Roman"/>
                </w:rPr>
                <w:t>P</w:t>
              </w:r>
            </w:ins>
            <w:del w:id="654" w:author="Justin Hastings" w:date="2023-02-01T18:27:00Z">
              <w:r w:rsidRPr="005004B0" w:rsidDel="00FA4203">
                <w:rPr>
                  <w:rFonts w:ascii="Times New Roman" w:eastAsia="Times New Roman" w:hAnsi="Times New Roman" w:cs="Times New Roman"/>
                </w:rPr>
                <w:delText xml:space="preserve"> </w:delText>
              </w:r>
            </w:del>
            <w:del w:id="655" w:author="Justin Hastings" w:date="2023-02-02T16:13:00Z">
              <w:r w:rsidR="00B87E11" w:rsidDel="000326E9">
                <w:rPr>
                  <w:rFonts w:ascii="Times New Roman" w:eastAsia="Times New Roman" w:hAnsi="Times New Roman" w:cs="Times New Roman"/>
                </w:rPr>
                <w:delText>p</w:delText>
              </w:r>
            </w:del>
            <w:r w:rsidR="00B87E11">
              <w:rPr>
                <w:rFonts w:ascii="Times New Roman" w:eastAsia="Times New Roman" w:hAnsi="Times New Roman" w:cs="Times New Roman"/>
              </w:rPr>
              <w:t>aper</w:t>
            </w:r>
            <w:r w:rsidRPr="005004B0">
              <w:rPr>
                <w:rFonts w:ascii="Times New Roman" w:eastAsia="Times New Roman" w:hAnsi="Times New Roman" w:cs="Times New Roman"/>
              </w:rPr>
              <w:t xml:space="preserve"> #</w:t>
            </w:r>
            <w:r>
              <w:rPr>
                <w:rFonts w:ascii="Times New Roman" w:eastAsia="Times New Roman" w:hAnsi="Times New Roman" w:cs="Times New Roman"/>
              </w:rPr>
              <w:t>4</w:t>
            </w: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institutional capacity and market efficiency</w:t>
            </w:r>
            <w:r w:rsidRPr="005004B0">
              <w:rPr>
                <w:rFonts w:ascii="Times New Roman" w:eastAsia="Times New Roman" w:hAnsi="Times New Roman" w:cs="Times New Roman"/>
              </w:rPr>
              <w:t>)</w:t>
            </w:r>
          </w:p>
          <w:p w14:paraId="14CB2E8F" w14:textId="4D3EB455" w:rsidR="002F5DE8" w:rsidRDefault="002F5DE8" w:rsidP="00FA4203">
            <w:pPr>
              <w:rPr>
                <w:ins w:id="656" w:author="Justin Hastings" w:date="2023-02-03T11:06:00Z"/>
                <w:rFonts w:ascii="Times New Roman" w:eastAsia="Times New Roman" w:hAnsi="Times New Roman" w:cs="Times New Roman"/>
              </w:rPr>
            </w:pPr>
            <w:ins w:id="657" w:author="Justin Hastings" w:date="2023-02-04T11:07:00Z">
              <w:r>
                <w:rPr>
                  <w:rFonts w:ascii="Times New Roman" w:eastAsia="Times New Roman" w:hAnsi="Times New Roman" w:cs="Times New Roman"/>
                </w:rPr>
                <w:t>- Presentation at ISA (Col</w:t>
              </w:r>
            </w:ins>
            <w:ins w:id="658" w:author="Justin Hastings" w:date="2023-02-04T11:08:00Z">
              <w:r>
                <w:rPr>
                  <w:rFonts w:ascii="Times New Roman" w:eastAsia="Times New Roman" w:hAnsi="Times New Roman" w:cs="Times New Roman"/>
                </w:rPr>
                <w:t>umbus)</w:t>
              </w:r>
            </w:ins>
          </w:p>
          <w:p w14:paraId="18EF96E6" w14:textId="5A447B29" w:rsidR="001E123B" w:rsidRDefault="001E123B" w:rsidP="00FA4203">
            <w:pPr>
              <w:rPr>
                <w:rFonts w:ascii="Times New Roman" w:eastAsia="Times New Roman" w:hAnsi="Times New Roman" w:cs="Times New Roman"/>
              </w:rPr>
              <w:pPrChange w:id="659" w:author="Justin Hastings" w:date="2023-02-01T18:35:00Z">
                <w:pPr>
                  <w:spacing w:after="120"/>
                </w:pPr>
              </w:pPrChange>
            </w:pPr>
            <w:ins w:id="660" w:author="Justin Hastings" w:date="2023-02-03T11:06:00Z">
              <w:r>
                <w:rPr>
                  <w:rFonts w:ascii="Times New Roman" w:eastAsia="Times New Roman" w:hAnsi="Times New Roman" w:cs="Times New Roman"/>
                </w:rPr>
                <w:t>- Briefing</w:t>
              </w:r>
            </w:ins>
            <w:ins w:id="661" w:author="Justin Hastings" w:date="2023-02-03T11:08:00Z">
              <w:r w:rsidR="00830C1D">
                <w:rPr>
                  <w:rFonts w:ascii="Times New Roman" w:eastAsia="Times New Roman" w:hAnsi="Times New Roman" w:cs="Times New Roman"/>
                </w:rPr>
                <w:t>s at DFAT</w:t>
              </w:r>
            </w:ins>
          </w:p>
          <w:p w14:paraId="54F428F9" w14:textId="51534FA9" w:rsidR="002017B4" w:rsidRPr="005004B0" w:rsidRDefault="002017B4" w:rsidP="00FA4203">
            <w:pPr>
              <w:rPr>
                <w:rFonts w:ascii="Times New Roman" w:eastAsia="Times New Roman" w:hAnsi="Times New Roman" w:cs="Times New Roman"/>
              </w:rPr>
              <w:pPrChange w:id="662" w:author="Justin Hastings" w:date="2023-02-01T18:35:00Z">
                <w:pPr>
                  <w:spacing w:after="120"/>
                </w:pPr>
              </w:pPrChange>
            </w:pPr>
            <w:r w:rsidRPr="005004B0">
              <w:rPr>
                <w:rFonts w:ascii="Times New Roman" w:eastAsia="Times New Roman" w:hAnsi="Times New Roman" w:cs="Times New Roman"/>
              </w:rPr>
              <w:t>- Web tool online</w:t>
            </w:r>
          </w:p>
        </w:tc>
      </w:tr>
    </w:tbl>
    <w:p w14:paraId="3B337179" w14:textId="77777777" w:rsidR="002017B4" w:rsidRPr="005004B0" w:rsidRDefault="002017B4" w:rsidP="00FA4203">
      <w:pPr>
        <w:tabs>
          <w:tab w:val="left" w:pos="463"/>
        </w:tabs>
        <w:rPr>
          <w:rFonts w:ascii="Times New Roman" w:hAnsi="Times New Roman" w:cs="Times New Roman"/>
          <w:b/>
          <w:bCs/>
        </w:rPr>
        <w:pPrChange w:id="663" w:author="Justin Hastings" w:date="2023-02-01T18:35:00Z">
          <w:pPr>
            <w:tabs>
              <w:tab w:val="left" w:pos="463"/>
            </w:tabs>
            <w:spacing w:after="120"/>
          </w:pPr>
        </w:pPrChange>
      </w:pPr>
    </w:p>
    <w:p w14:paraId="3F94F072" w14:textId="77777777" w:rsidR="002017B4" w:rsidRPr="005004B0" w:rsidRDefault="002017B4" w:rsidP="00FA4203">
      <w:pPr>
        <w:rPr>
          <w:rFonts w:ascii="Times New Roman" w:hAnsi="Times New Roman" w:cs="Times New Roman"/>
          <w:b/>
          <w:bCs/>
        </w:rPr>
        <w:pPrChange w:id="664" w:author="Justin Hastings" w:date="2023-02-01T18:35:00Z">
          <w:pPr>
            <w:spacing w:after="120"/>
          </w:pPr>
        </w:pPrChange>
      </w:pPr>
      <w:r w:rsidRPr="005004B0">
        <w:rPr>
          <w:rFonts w:ascii="Times New Roman" w:hAnsi="Times New Roman" w:cs="Times New Roman"/>
          <w:b/>
          <w:bCs/>
        </w:rPr>
        <w:t>COMMUNICATION OF RESULTS</w:t>
      </w:r>
    </w:p>
    <w:p w14:paraId="4FD915D0" w14:textId="1975F320" w:rsidR="002017B4" w:rsidRPr="009C414E" w:rsidRDefault="002017B4" w:rsidP="00FA4203">
      <w:pPr>
        <w:jc w:val="both"/>
        <w:rPr>
          <w:rFonts w:ascii="Times New Roman" w:hAnsi="Times New Roman" w:cs="Times New Roman"/>
        </w:rPr>
        <w:pPrChange w:id="665" w:author="Justin Hastings" w:date="2023-02-01T18:35:00Z">
          <w:pPr>
            <w:spacing w:after="120"/>
            <w:jc w:val="both"/>
          </w:pPr>
        </w:pPrChange>
      </w:pPr>
      <w:del w:id="666" w:author="Justin Hastings" w:date="2023-02-02T16:13:00Z">
        <w:r w:rsidRPr="000326E9" w:rsidDel="000326E9">
          <w:rPr>
            <w:rFonts w:ascii="Times New Roman" w:hAnsi="Times New Roman" w:cs="Times New Roman"/>
          </w:rPr>
          <w:delText>We will disseminate the results of the project in order to maximize uptake by different stakeholder communities.</w:delText>
        </w:r>
      </w:del>
      <w:ins w:id="667" w:author="Justin Hastings" w:date="2023-02-02T16:13:00Z">
        <w:r w:rsidR="000326E9" w:rsidRPr="000326E9">
          <w:rPr>
            <w:rFonts w:ascii="Times New Roman" w:hAnsi="Times New Roman" w:cs="Times New Roman"/>
            <w:rPrChange w:id="668" w:author="Justin Hastings" w:date="2023-02-02T16:14:00Z">
              <w:rPr>
                <w:rFonts w:ascii="Times New Roman" w:hAnsi="Times New Roman" w:cs="Times New Roman"/>
                <w:highlight w:val="green"/>
              </w:rPr>
            </w:rPrChange>
          </w:rPr>
          <w:t xml:space="preserve">Dissemination will be </w:t>
        </w:r>
        <w:proofErr w:type="gramStart"/>
        <w:r w:rsidR="000326E9" w:rsidRPr="000326E9">
          <w:rPr>
            <w:rFonts w:ascii="Times New Roman" w:hAnsi="Times New Roman" w:cs="Times New Roman"/>
            <w:rPrChange w:id="669" w:author="Justin Hastings" w:date="2023-02-02T16:14:00Z">
              <w:rPr>
                <w:rFonts w:ascii="Times New Roman" w:hAnsi="Times New Roman" w:cs="Times New Roman"/>
                <w:highlight w:val="green"/>
              </w:rPr>
            </w:rPrChange>
          </w:rPr>
          <w:t>differen</w:t>
        </w:r>
      </w:ins>
      <w:ins w:id="670" w:author="Justin Hastings" w:date="2023-02-02T16:14:00Z">
        <w:r w:rsidR="000326E9" w:rsidRPr="000326E9">
          <w:rPr>
            <w:rFonts w:ascii="Times New Roman" w:hAnsi="Times New Roman" w:cs="Times New Roman"/>
            <w:rPrChange w:id="671" w:author="Justin Hastings" w:date="2023-02-02T16:14:00Z">
              <w:rPr>
                <w:rFonts w:ascii="Times New Roman" w:hAnsi="Times New Roman" w:cs="Times New Roman"/>
                <w:highlight w:val="green"/>
              </w:rPr>
            </w:rPrChange>
          </w:rPr>
          <w:t>tiate</w:t>
        </w:r>
        <w:proofErr w:type="gramEnd"/>
        <w:r w:rsidR="000326E9" w:rsidRPr="000326E9">
          <w:rPr>
            <w:rFonts w:ascii="Times New Roman" w:hAnsi="Times New Roman" w:cs="Times New Roman"/>
            <w:rPrChange w:id="672" w:author="Justin Hastings" w:date="2023-02-02T16:14:00Z">
              <w:rPr>
                <w:rFonts w:ascii="Times New Roman" w:hAnsi="Times New Roman" w:cs="Times New Roman"/>
                <w:highlight w:val="green"/>
              </w:rPr>
            </w:rPrChange>
          </w:rPr>
          <w:t xml:space="preserve"> to maximize uptake by different communities.</w:t>
        </w:r>
      </w:ins>
      <w:r w:rsidRPr="000326E9">
        <w:rPr>
          <w:rFonts w:ascii="Times New Roman" w:hAnsi="Times New Roman" w:cs="Times New Roman"/>
        </w:rPr>
        <w:t xml:space="preserve"> </w:t>
      </w:r>
    </w:p>
    <w:p w14:paraId="5626A294" w14:textId="5C30B06D" w:rsidR="002017B4" w:rsidRPr="005004B0" w:rsidRDefault="002017B4" w:rsidP="00FA4203">
      <w:pPr>
        <w:jc w:val="both"/>
        <w:rPr>
          <w:rFonts w:ascii="Times New Roman" w:hAnsi="Times New Roman" w:cs="Times New Roman"/>
        </w:rPr>
        <w:pPrChange w:id="673" w:author="Justin Hastings" w:date="2023-02-01T18:35:00Z">
          <w:pPr>
            <w:spacing w:after="120"/>
            <w:jc w:val="both"/>
          </w:pPr>
        </w:pPrChange>
      </w:pPr>
      <w:r w:rsidRPr="009C414E">
        <w:rPr>
          <w:rFonts w:ascii="Times New Roman" w:hAnsi="Times New Roman" w:cs="Times New Roman"/>
        </w:rPr>
        <w:t xml:space="preserve">1.For </w:t>
      </w:r>
      <w:r w:rsidRPr="00F05843">
        <w:rPr>
          <w:rFonts w:ascii="Times New Roman" w:hAnsi="Times New Roman" w:cs="Times New Roman"/>
          <w:u w:val="single"/>
        </w:rPr>
        <w:t>academics</w:t>
      </w:r>
      <w:r w:rsidRPr="00F05843">
        <w:rPr>
          <w:rFonts w:ascii="Times New Roman" w:hAnsi="Times New Roman" w:cs="Times New Roman"/>
        </w:rPr>
        <w:t xml:space="preserve">, we will publish </w:t>
      </w:r>
      <w:r w:rsidRPr="000D4DF7">
        <w:rPr>
          <w:rFonts w:ascii="Times New Roman" w:hAnsi="Times New Roman" w:cs="Times New Roman"/>
          <w:b/>
          <w:bCs/>
        </w:rPr>
        <w:t xml:space="preserve">at least </w:t>
      </w:r>
      <w:r w:rsidRPr="000326E9">
        <w:rPr>
          <w:rFonts w:ascii="Times New Roman" w:hAnsi="Times New Roman" w:cs="Times New Roman"/>
          <w:b/>
          <w:bCs/>
          <w:rPrChange w:id="674" w:author="Justin Hastings" w:date="2023-02-02T16:14:00Z">
            <w:rPr>
              <w:rFonts w:ascii="Times New Roman" w:hAnsi="Times New Roman" w:cs="Times New Roman"/>
              <w:b/>
              <w:bCs/>
            </w:rPr>
          </w:rPrChange>
        </w:rPr>
        <w:t xml:space="preserve">four articles </w:t>
      </w:r>
      <w:r w:rsidRPr="000326E9">
        <w:rPr>
          <w:rFonts w:ascii="Times New Roman" w:hAnsi="Times New Roman" w:cs="Times New Roman"/>
          <w:rPrChange w:id="675" w:author="Justin Hastings" w:date="2023-02-02T16:14:00Z">
            <w:rPr>
              <w:rFonts w:ascii="Times New Roman" w:hAnsi="Times New Roman" w:cs="Times New Roman"/>
            </w:rPr>
          </w:rPrChange>
        </w:rPr>
        <w:t xml:space="preserve">(one on the framework itself, </w:t>
      </w:r>
      <w:del w:id="676" w:author="Justin Hastings" w:date="2023-02-02T16:13:00Z">
        <w:r w:rsidRPr="000326E9" w:rsidDel="000326E9">
          <w:rPr>
            <w:rFonts w:ascii="Times New Roman" w:hAnsi="Times New Roman" w:cs="Times New Roman"/>
            <w:rPrChange w:id="677" w:author="Justin Hastings" w:date="2023-02-02T16:14:00Z">
              <w:rPr>
                <w:rFonts w:ascii="Times New Roman" w:hAnsi="Times New Roman" w:cs="Times New Roman"/>
              </w:rPr>
            </w:rPrChange>
          </w:rPr>
          <w:delText>one on North Korea, and one on Somalia, and one on forecasting)</w:delText>
        </w:r>
        <w:r w:rsidRPr="000326E9" w:rsidDel="000326E9">
          <w:rPr>
            <w:rFonts w:ascii="Times New Roman" w:hAnsi="Times New Roman" w:cs="Times New Roman"/>
            <w:b/>
            <w:bCs/>
            <w:rPrChange w:id="678" w:author="Justin Hastings" w:date="2023-02-02T16:14:00Z">
              <w:rPr>
                <w:rFonts w:ascii="Times New Roman" w:hAnsi="Times New Roman" w:cs="Times New Roman"/>
                <w:b/>
                <w:bCs/>
              </w:rPr>
            </w:rPrChange>
          </w:rPr>
          <w:delText xml:space="preserve"> </w:delText>
        </w:r>
      </w:del>
      <w:ins w:id="679" w:author="Justin Hastings" w:date="2023-02-02T16:13:00Z">
        <w:r w:rsidR="000326E9" w:rsidRPr="000326E9">
          <w:rPr>
            <w:rFonts w:ascii="Times New Roman" w:hAnsi="Times New Roman" w:cs="Times New Roman"/>
            <w:rPrChange w:id="680" w:author="Justin Hastings" w:date="2023-02-02T16:14:00Z">
              <w:rPr>
                <w:rFonts w:ascii="Times New Roman" w:hAnsi="Times New Roman" w:cs="Times New Roman"/>
                <w:highlight w:val="green"/>
              </w:rPr>
            </w:rPrChange>
          </w:rPr>
          <w:t xml:space="preserve">one on spatial integration, one storage, and one on institutional capacity and market efficiency) </w:t>
        </w:r>
      </w:ins>
      <w:r w:rsidRPr="000326E9">
        <w:rPr>
          <w:rFonts w:ascii="Times New Roman" w:hAnsi="Times New Roman" w:cs="Times New Roman"/>
        </w:rPr>
        <w:t xml:space="preserve">in leading, high-impact political science, economics, and development journals such as </w:t>
      </w:r>
      <w:r w:rsidRPr="009C414E">
        <w:rPr>
          <w:rFonts w:ascii="Times New Roman" w:hAnsi="Times New Roman" w:cs="Times New Roman"/>
          <w:i/>
          <w:iCs/>
        </w:rPr>
        <w:t>World Development</w:t>
      </w:r>
      <w:r w:rsidRPr="009C414E">
        <w:rPr>
          <w:rFonts w:ascii="Times New Roman" w:hAnsi="Times New Roman" w:cs="Times New Roman"/>
        </w:rPr>
        <w:t xml:space="preserve">, </w:t>
      </w:r>
      <w:r w:rsidRPr="00F05843">
        <w:rPr>
          <w:rFonts w:ascii="Times New Roman" w:hAnsi="Times New Roman" w:cs="Times New Roman"/>
          <w:i/>
          <w:iCs/>
        </w:rPr>
        <w:t>Food Policy</w:t>
      </w:r>
      <w:r w:rsidRPr="00F05843">
        <w:rPr>
          <w:rFonts w:ascii="Times New Roman" w:hAnsi="Times New Roman" w:cs="Times New Roman"/>
        </w:rPr>
        <w:t xml:space="preserve">, </w:t>
      </w:r>
      <w:r w:rsidRPr="000D4DF7">
        <w:rPr>
          <w:rFonts w:ascii="Times New Roman" w:hAnsi="Times New Roman" w:cs="Times New Roman"/>
          <w:i/>
          <w:iCs/>
        </w:rPr>
        <w:t xml:space="preserve">American Journal of Agricultural Economics, </w:t>
      </w:r>
      <w:r w:rsidR="00B87E11" w:rsidRPr="000326E9">
        <w:rPr>
          <w:rFonts w:ascii="Times New Roman" w:hAnsi="Times New Roman" w:cs="Times New Roman"/>
          <w:i/>
          <w:iCs/>
          <w:rPrChange w:id="681" w:author="Justin Hastings" w:date="2023-02-02T16:14:00Z">
            <w:rPr>
              <w:rFonts w:ascii="Times New Roman" w:hAnsi="Times New Roman" w:cs="Times New Roman"/>
              <w:i/>
              <w:iCs/>
            </w:rPr>
          </w:rPrChange>
        </w:rPr>
        <w:t xml:space="preserve">Journal of Development Economics, </w:t>
      </w:r>
      <w:r w:rsidRPr="000326E9">
        <w:rPr>
          <w:rFonts w:ascii="Times New Roman" w:hAnsi="Times New Roman" w:cs="Times New Roman"/>
          <w:i/>
          <w:iCs/>
          <w:rPrChange w:id="682" w:author="Justin Hastings" w:date="2023-02-02T16:14:00Z">
            <w:rPr>
              <w:rFonts w:ascii="Times New Roman" w:hAnsi="Times New Roman" w:cs="Times New Roman"/>
              <w:i/>
              <w:iCs/>
            </w:rPr>
          </w:rPrChange>
        </w:rPr>
        <w:t>International Studies Quarterly</w:t>
      </w:r>
      <w:r w:rsidRPr="000326E9">
        <w:rPr>
          <w:rFonts w:ascii="Times New Roman" w:hAnsi="Times New Roman" w:cs="Times New Roman"/>
          <w:rPrChange w:id="683" w:author="Justin Hastings" w:date="2023-02-02T16:14:00Z">
            <w:rPr>
              <w:rFonts w:ascii="Times New Roman" w:hAnsi="Times New Roman" w:cs="Times New Roman"/>
            </w:rPr>
          </w:rPrChange>
        </w:rPr>
        <w:t xml:space="preserve">, </w:t>
      </w:r>
      <w:r w:rsidRPr="000326E9">
        <w:rPr>
          <w:rFonts w:ascii="Times New Roman" w:hAnsi="Times New Roman" w:cs="Times New Roman"/>
          <w:i/>
          <w:iCs/>
          <w:rPrChange w:id="684" w:author="Justin Hastings" w:date="2023-02-02T16:14:00Z">
            <w:rPr>
              <w:rFonts w:ascii="Times New Roman" w:hAnsi="Times New Roman" w:cs="Times New Roman"/>
              <w:i/>
              <w:iCs/>
            </w:rPr>
          </w:rPrChange>
        </w:rPr>
        <w:t>Political Geography</w:t>
      </w:r>
      <w:r w:rsidRPr="000326E9">
        <w:rPr>
          <w:rFonts w:ascii="Times New Roman" w:hAnsi="Times New Roman" w:cs="Times New Roman"/>
          <w:rPrChange w:id="685" w:author="Justin Hastings" w:date="2023-02-02T16:14:00Z">
            <w:rPr>
              <w:rFonts w:ascii="Times New Roman" w:hAnsi="Times New Roman" w:cs="Times New Roman"/>
            </w:rPr>
          </w:rPrChange>
        </w:rPr>
        <w:t xml:space="preserve">, and </w:t>
      </w:r>
      <w:r w:rsidRPr="000326E9">
        <w:rPr>
          <w:rFonts w:ascii="Times New Roman" w:hAnsi="Times New Roman" w:cs="Times New Roman"/>
          <w:i/>
          <w:iCs/>
          <w:rPrChange w:id="686" w:author="Justin Hastings" w:date="2023-02-02T16:14:00Z">
            <w:rPr>
              <w:rFonts w:ascii="Times New Roman" w:hAnsi="Times New Roman" w:cs="Times New Roman"/>
              <w:i/>
              <w:iCs/>
            </w:rPr>
          </w:rPrChange>
        </w:rPr>
        <w:t>African Affairs</w:t>
      </w:r>
      <w:r w:rsidRPr="000326E9">
        <w:rPr>
          <w:rFonts w:ascii="Times New Roman" w:hAnsi="Times New Roman" w:cs="Times New Roman"/>
          <w:rPrChange w:id="687" w:author="Justin Hastings" w:date="2023-02-02T16:14:00Z">
            <w:rPr>
              <w:rFonts w:ascii="Times New Roman" w:hAnsi="Times New Roman" w:cs="Times New Roman"/>
            </w:rPr>
          </w:rPrChange>
        </w:rPr>
        <w:t>. All have previously published our work.</w:t>
      </w:r>
    </w:p>
    <w:p w14:paraId="2337F5B0" w14:textId="443EB9A3" w:rsidR="002017B4" w:rsidRPr="005004B0" w:rsidRDefault="002017B4" w:rsidP="00FA4203">
      <w:pPr>
        <w:tabs>
          <w:tab w:val="left" w:pos="771"/>
        </w:tabs>
        <w:jc w:val="both"/>
        <w:rPr>
          <w:rFonts w:ascii="Times New Roman" w:hAnsi="Times New Roman" w:cs="Times New Roman"/>
        </w:rPr>
        <w:pPrChange w:id="688" w:author="Justin Hastings" w:date="2023-02-01T18:35:00Z">
          <w:pPr>
            <w:tabs>
              <w:tab w:val="left" w:pos="771"/>
            </w:tabs>
            <w:spacing w:after="120"/>
            <w:jc w:val="both"/>
          </w:pPr>
        </w:pPrChange>
      </w:pPr>
      <w:r w:rsidRPr="00461CF9">
        <w:rPr>
          <w:rFonts w:ascii="Times New Roman" w:hAnsi="Times New Roman" w:cs="Times New Roman"/>
        </w:rPr>
        <w:t xml:space="preserve">2. For </w:t>
      </w:r>
      <w:r w:rsidRPr="00461CF9">
        <w:rPr>
          <w:rFonts w:ascii="Times New Roman" w:hAnsi="Times New Roman" w:cs="Times New Roman"/>
          <w:u w:val="single"/>
        </w:rPr>
        <w:t>policymakers and aid organisations</w:t>
      </w:r>
      <w:r w:rsidRPr="00461CF9">
        <w:rPr>
          <w:rFonts w:ascii="Times New Roman" w:hAnsi="Times New Roman" w:cs="Times New Roman"/>
        </w:rPr>
        <w:t xml:space="preserve">, we will prepare and deliver a </w:t>
      </w:r>
      <w:r w:rsidRPr="00461CF9">
        <w:rPr>
          <w:rFonts w:ascii="Times New Roman" w:hAnsi="Times New Roman" w:cs="Times New Roman"/>
          <w:b/>
          <w:bCs/>
        </w:rPr>
        <w:t>briefing paper</w:t>
      </w:r>
      <w:r w:rsidRPr="00603AD5">
        <w:rPr>
          <w:rFonts w:ascii="Times New Roman" w:hAnsi="Times New Roman" w:cs="Times New Roman"/>
        </w:rPr>
        <w:t xml:space="preserve"> that lays out the framework in accessible terms, presents the results, and gives recommendations for dev</w:t>
      </w:r>
      <w:r w:rsidRPr="00F05843">
        <w:rPr>
          <w:rFonts w:ascii="Times New Roman" w:hAnsi="Times New Roman" w:cs="Times New Roman"/>
        </w:rPr>
        <w:t xml:space="preserve">elopment, targeted aid and foreign policy. In Canberra we will </w:t>
      </w:r>
      <w:r w:rsidRPr="000D4DF7">
        <w:rPr>
          <w:rFonts w:ascii="Times New Roman" w:hAnsi="Times New Roman" w:cs="Times New Roman"/>
          <w:b/>
          <w:bCs/>
        </w:rPr>
        <w:t>brief</w:t>
      </w:r>
      <w:ins w:id="689" w:author="Justin Hastings" w:date="2023-02-03T11:09:00Z">
        <w:r w:rsidR="00DA0580">
          <w:rPr>
            <w:rFonts w:ascii="Times New Roman" w:hAnsi="Times New Roman" w:cs="Times New Roman"/>
            <w:b/>
            <w:bCs/>
          </w:rPr>
          <w:t xml:space="preserve"> </w:t>
        </w:r>
        <w:r w:rsidR="00DA0580">
          <w:rPr>
            <w:rFonts w:ascii="Times New Roman" w:hAnsi="Times New Roman" w:cs="Times New Roman"/>
          </w:rPr>
          <w:t>DFAT’s</w:t>
        </w:r>
      </w:ins>
      <w:r w:rsidRPr="000D4DF7">
        <w:rPr>
          <w:rFonts w:ascii="Times New Roman" w:hAnsi="Times New Roman" w:cs="Times New Roman"/>
          <w:b/>
          <w:bCs/>
        </w:rPr>
        <w:t xml:space="preserve"> </w:t>
      </w:r>
      <w:del w:id="690" w:author="Justin Hastings" w:date="2023-02-03T11:07:00Z">
        <w:r w:rsidRPr="00FA4203" w:rsidDel="001E123B">
          <w:rPr>
            <w:rFonts w:ascii="Times New Roman" w:hAnsi="Times New Roman" w:cs="Times New Roman"/>
            <w:rPrChange w:id="691" w:author="Justin Hastings" w:date="2023-02-01T18:27:00Z">
              <w:rPr>
                <w:rFonts w:ascii="Times New Roman" w:hAnsi="Times New Roman" w:cs="Times New Roman"/>
              </w:rPr>
            </w:rPrChange>
          </w:rPr>
          <w:delText>Australian Aid,</w:delText>
        </w:r>
      </w:del>
      <w:ins w:id="692" w:author="Justin Hastings" w:date="2023-02-03T11:07:00Z">
        <w:r w:rsidR="001E123B">
          <w:rPr>
            <w:rFonts w:ascii="Times New Roman" w:hAnsi="Times New Roman" w:cs="Times New Roman"/>
          </w:rPr>
          <w:t>foreign development and aid programs,</w:t>
        </w:r>
      </w:ins>
      <w:r w:rsidRPr="00FA4203">
        <w:rPr>
          <w:rFonts w:ascii="Times New Roman" w:hAnsi="Times New Roman" w:cs="Times New Roman"/>
          <w:rPrChange w:id="693" w:author="Justin Hastings" w:date="2023-02-01T18:27:00Z">
            <w:rPr>
              <w:rFonts w:ascii="Times New Roman" w:hAnsi="Times New Roman" w:cs="Times New Roman"/>
            </w:rPr>
          </w:rPrChange>
        </w:rPr>
        <w:t xml:space="preserve"> and the </w:t>
      </w:r>
      <w:r w:rsidR="00B87E11" w:rsidRPr="00FA4203">
        <w:rPr>
          <w:rFonts w:ascii="Times New Roman" w:hAnsi="Times New Roman" w:cs="Times New Roman"/>
          <w:rPrChange w:id="694" w:author="Justin Hastings" w:date="2023-02-01T18:27:00Z">
            <w:rPr>
              <w:rFonts w:ascii="Times New Roman" w:hAnsi="Times New Roman" w:cs="Times New Roman"/>
              <w:highlight w:val="yellow"/>
            </w:rPr>
          </w:rPrChange>
        </w:rPr>
        <w:t>Southeast Asia</w:t>
      </w:r>
      <w:r w:rsidRPr="00461CF9">
        <w:rPr>
          <w:rFonts w:ascii="Times New Roman" w:hAnsi="Times New Roman" w:cs="Times New Roman"/>
        </w:rPr>
        <w:t xml:space="preserve"> and Africa teams</w:t>
      </w:r>
      <w:del w:id="695" w:author="Justin Hastings" w:date="2023-02-03T11:09:00Z">
        <w:r w:rsidRPr="00461CF9" w:rsidDel="00DA0580">
          <w:rPr>
            <w:rFonts w:ascii="Times New Roman" w:hAnsi="Times New Roman" w:cs="Times New Roman"/>
          </w:rPr>
          <w:delText xml:space="preserve"> at DFAT</w:delText>
        </w:r>
      </w:del>
      <w:r w:rsidRPr="00461CF9">
        <w:rPr>
          <w:rFonts w:ascii="Times New Roman" w:hAnsi="Times New Roman" w:cs="Times New Roman"/>
        </w:rPr>
        <w:t>.</w:t>
      </w:r>
    </w:p>
    <w:p w14:paraId="34D92652" w14:textId="4D872F7A" w:rsidR="002017B4" w:rsidRPr="004F7A21" w:rsidRDefault="002017B4" w:rsidP="00FA4203">
      <w:pPr>
        <w:tabs>
          <w:tab w:val="left" w:pos="771"/>
        </w:tabs>
        <w:jc w:val="both"/>
        <w:rPr>
          <w:rFonts w:ascii="Times New Roman" w:hAnsi="Times New Roman" w:cs="Times New Roman"/>
          <w:color w:val="4472C4" w:themeColor="accent1"/>
        </w:rPr>
        <w:pPrChange w:id="696" w:author="Justin Hastings" w:date="2023-02-01T18:35:00Z">
          <w:pPr>
            <w:tabs>
              <w:tab w:val="left" w:pos="771"/>
            </w:tabs>
            <w:spacing w:after="120"/>
            <w:jc w:val="both"/>
          </w:pPr>
        </w:pPrChange>
      </w:pPr>
      <w:r w:rsidRPr="005004B0">
        <w:rPr>
          <w:rFonts w:ascii="Times New Roman" w:hAnsi="Times New Roman" w:cs="Times New Roman"/>
        </w:rPr>
        <w:t xml:space="preserve">3. For a sustainable benefit to </w:t>
      </w:r>
      <w:r w:rsidRPr="005004B0">
        <w:rPr>
          <w:rFonts w:ascii="Times New Roman" w:hAnsi="Times New Roman" w:cs="Times New Roman"/>
          <w:u w:val="single"/>
        </w:rPr>
        <w:t>analysts and the wider public</w:t>
      </w:r>
      <w:r w:rsidRPr="005004B0">
        <w:rPr>
          <w:rFonts w:ascii="Times New Roman" w:hAnsi="Times New Roman" w:cs="Times New Roman"/>
        </w:rPr>
        <w:t xml:space="preserve">, we will </w:t>
      </w:r>
      <w:r>
        <w:rPr>
          <w:rFonts w:ascii="Times New Roman" w:hAnsi="Times New Roman" w:cs="Times New Roman"/>
        </w:rPr>
        <w:t xml:space="preserve">write </w:t>
      </w:r>
      <w:r w:rsidRPr="00DE00E3">
        <w:rPr>
          <w:rFonts w:ascii="Times New Roman" w:hAnsi="Times New Roman" w:cs="Times New Roman"/>
          <w:b/>
          <w:bCs/>
        </w:rPr>
        <w:t>a series of short pieces</w:t>
      </w:r>
      <w:r>
        <w:rPr>
          <w:rFonts w:ascii="Times New Roman" w:hAnsi="Times New Roman" w:cs="Times New Roman"/>
        </w:rPr>
        <w:t xml:space="preserve"> to be published in high-visibility venues, and </w:t>
      </w:r>
      <w:r w:rsidRPr="005004B0">
        <w:rPr>
          <w:rFonts w:ascii="Times New Roman" w:hAnsi="Times New Roman" w:cs="Times New Roman"/>
        </w:rPr>
        <w:t xml:space="preserve">create a </w:t>
      </w:r>
      <w:r w:rsidRPr="00DE00E3">
        <w:rPr>
          <w:rFonts w:ascii="Times New Roman" w:hAnsi="Times New Roman" w:cs="Times New Roman"/>
          <w:b/>
          <w:bCs/>
        </w:rPr>
        <w:t>website</w:t>
      </w:r>
      <w:r w:rsidRPr="005004B0">
        <w:rPr>
          <w:rFonts w:ascii="Times New Roman" w:hAnsi="Times New Roman" w:cs="Times New Roman"/>
        </w:rPr>
        <w:t xml:space="preserve"> that will automatically import market price data for Africa as they are produced; (2) visualize market price data; (3) forecast grain prices and market integration for different countries based on (4) different modelled scenarios</w:t>
      </w:r>
      <w:ins w:id="697" w:author="Justin Hastings" w:date="2023-02-02T16:14:00Z">
        <w:r w:rsidR="000326E9">
          <w:rPr>
            <w:rFonts w:ascii="Times New Roman" w:hAnsi="Times New Roman" w:cs="Times New Roman"/>
          </w:rPr>
          <w:t xml:space="preserve">, including those where conflict intensity </w:t>
        </w:r>
      </w:ins>
      <w:ins w:id="698" w:author="Justin Hastings" w:date="2023-02-02T16:15:00Z">
        <w:r w:rsidR="000326E9">
          <w:rPr>
            <w:rFonts w:ascii="Times New Roman" w:hAnsi="Times New Roman" w:cs="Times New Roman"/>
          </w:rPr>
          <w:t>varies</w:t>
        </w:r>
      </w:ins>
      <w:r w:rsidRPr="005004B0">
        <w:rPr>
          <w:rFonts w:ascii="Times New Roman" w:hAnsi="Times New Roman" w:cs="Times New Roman"/>
        </w:rPr>
        <w:t>.</w:t>
      </w:r>
      <w:r>
        <w:rPr>
          <w:rFonts w:ascii="Times New Roman" w:hAnsi="Times New Roman" w:cs="Times New Roman"/>
        </w:rPr>
        <w:t xml:space="preserve">  </w:t>
      </w:r>
    </w:p>
    <w:p w14:paraId="099FF946" w14:textId="77777777" w:rsidR="002017B4" w:rsidRDefault="002017B4" w:rsidP="00FA4203">
      <w:pPr>
        <w:tabs>
          <w:tab w:val="left" w:pos="771"/>
        </w:tabs>
        <w:rPr>
          <w:rFonts w:ascii="Times New Roman" w:hAnsi="Times New Roman" w:cs="Times New Roman"/>
        </w:rPr>
        <w:pPrChange w:id="699" w:author="Justin Hastings" w:date="2023-02-01T18:35:00Z">
          <w:pPr>
            <w:tabs>
              <w:tab w:val="left" w:pos="771"/>
            </w:tabs>
            <w:spacing w:after="120"/>
          </w:pPr>
        </w:pPrChange>
      </w:pPr>
    </w:p>
    <w:p w14:paraId="592AB1F8" w14:textId="77777777" w:rsidR="002017B4" w:rsidRDefault="002017B4" w:rsidP="00FA4203">
      <w:pPr>
        <w:rPr>
          <w:rFonts w:ascii="Times New Roman" w:hAnsi="Times New Roman" w:cs="Times New Roman"/>
          <w:b/>
          <w:bCs/>
        </w:rPr>
        <w:pPrChange w:id="700" w:author="Justin Hastings" w:date="2023-02-01T18:35:00Z">
          <w:pPr>
            <w:spacing w:after="120"/>
          </w:pPr>
        </w:pPrChange>
      </w:pPr>
      <w:r w:rsidRPr="005004B0">
        <w:rPr>
          <w:rFonts w:ascii="Times New Roman" w:hAnsi="Times New Roman" w:cs="Times New Roman"/>
          <w:b/>
          <w:bCs/>
        </w:rPr>
        <w:t>REFERENCES</w:t>
      </w:r>
    </w:p>
    <w:p w14:paraId="55FA5221"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01"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Aker, J. C. (2010). Information from markets near and far: Mobile phones and agricultural markets in Niger. </w:t>
      </w:r>
      <w:r w:rsidRPr="00884BFE">
        <w:rPr>
          <w:rFonts w:ascii="Times New Roman" w:hAnsi="Times New Roman" w:cs="Times New Roman"/>
          <w:i/>
          <w:noProof/>
          <w:sz w:val="20"/>
          <w:szCs w:val="20"/>
        </w:rPr>
        <w:t>American Economic Journal: Applied Economics, 2</w:t>
      </w:r>
      <w:r w:rsidRPr="00884BFE">
        <w:rPr>
          <w:rFonts w:ascii="Times New Roman" w:hAnsi="Times New Roman" w:cs="Times New Roman"/>
          <w:noProof/>
          <w:sz w:val="20"/>
          <w:szCs w:val="20"/>
        </w:rPr>
        <w:t xml:space="preserve">(3), 46-59. </w:t>
      </w:r>
    </w:p>
    <w:p w14:paraId="7F2DB06C"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02"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Aker, J. C., &amp; Fafchamps, M. (2014). Mobile phone coverage and producer markets: Evidence from West Africa. </w:t>
      </w:r>
      <w:r w:rsidRPr="00884BFE">
        <w:rPr>
          <w:rFonts w:ascii="Times New Roman" w:hAnsi="Times New Roman" w:cs="Times New Roman"/>
          <w:i/>
          <w:noProof/>
          <w:sz w:val="20"/>
          <w:szCs w:val="20"/>
        </w:rPr>
        <w:t>The World Bank Economic Review, 29</w:t>
      </w:r>
      <w:r w:rsidRPr="00884BFE">
        <w:rPr>
          <w:rFonts w:ascii="Times New Roman" w:hAnsi="Times New Roman" w:cs="Times New Roman"/>
          <w:noProof/>
          <w:sz w:val="20"/>
          <w:szCs w:val="20"/>
        </w:rPr>
        <w:t xml:space="preserve">(2), 262-292. </w:t>
      </w:r>
    </w:p>
    <w:p w14:paraId="16D629C8"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03"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Aker, J. C., Klein, M. W., O'Connell, S. A., &amp; Yang, M. (2014). Borders, ethnicity and trade.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107</w:t>
      </w:r>
      <w:r w:rsidRPr="00884BFE">
        <w:rPr>
          <w:rFonts w:ascii="Times New Roman" w:hAnsi="Times New Roman" w:cs="Times New Roman"/>
          <w:noProof/>
          <w:sz w:val="20"/>
          <w:szCs w:val="20"/>
        </w:rPr>
        <w:t xml:space="preserve">, 1-16. </w:t>
      </w:r>
    </w:p>
    <w:p w14:paraId="310D8B97"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04"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Aker, J. C., &amp; Mbiti, I. M. (2010). Mobile phones and economic development in Africa.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Economic Perspectives, 24</w:t>
      </w:r>
      <w:r w:rsidRPr="00884BFE">
        <w:rPr>
          <w:rFonts w:ascii="Times New Roman" w:hAnsi="Times New Roman" w:cs="Times New Roman"/>
          <w:noProof/>
          <w:sz w:val="20"/>
          <w:szCs w:val="20"/>
        </w:rPr>
        <w:t xml:space="preserve">(3), 207-232. </w:t>
      </w:r>
    </w:p>
    <w:p w14:paraId="6FB0E097"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05"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Arezki, M. R., &amp; Bruckner, M. (2011). </w:t>
      </w:r>
      <w:r w:rsidRPr="00884BFE">
        <w:rPr>
          <w:rFonts w:ascii="Times New Roman" w:hAnsi="Times New Roman" w:cs="Times New Roman"/>
          <w:i/>
          <w:noProof/>
          <w:sz w:val="20"/>
          <w:szCs w:val="20"/>
        </w:rPr>
        <w:t>Food prices and political instability</w:t>
      </w:r>
      <w:r w:rsidRPr="00884BFE">
        <w:rPr>
          <w:rFonts w:ascii="Times New Roman" w:hAnsi="Times New Roman" w:cs="Times New Roman"/>
          <w:noProof/>
          <w:sz w:val="20"/>
          <w:szCs w:val="20"/>
        </w:rPr>
        <w:t>: International Monetary Fund.</w:t>
      </w:r>
    </w:p>
    <w:p w14:paraId="6FA4FEA8"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06"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Bahadur, J. (2011). </w:t>
      </w:r>
      <w:r w:rsidRPr="00884BFE">
        <w:rPr>
          <w:rFonts w:ascii="Times New Roman" w:hAnsi="Times New Roman" w:cs="Times New Roman"/>
          <w:i/>
          <w:noProof/>
          <w:sz w:val="20"/>
          <w:szCs w:val="20"/>
        </w:rPr>
        <w:t>The Pirates of Somalia: Inside their Hidden World</w:t>
      </w:r>
      <w:r w:rsidRPr="00884BFE">
        <w:rPr>
          <w:rFonts w:ascii="Times New Roman" w:hAnsi="Times New Roman" w:cs="Times New Roman"/>
          <w:noProof/>
          <w:sz w:val="20"/>
          <w:szCs w:val="20"/>
        </w:rPr>
        <w:t>. New York: Pantheon Books.</w:t>
      </w:r>
    </w:p>
    <w:p w14:paraId="1C911819" w14:textId="77777777" w:rsidR="002017B4" w:rsidRPr="00884BFE" w:rsidRDefault="002017B4" w:rsidP="00FA4203">
      <w:pPr>
        <w:pStyle w:val="EndNoteBibliography"/>
        <w:rPr>
          <w:rFonts w:ascii="Times New Roman" w:hAnsi="Times New Roman" w:cs="Times New Roman"/>
          <w:noProof/>
          <w:sz w:val="20"/>
          <w:szCs w:val="20"/>
        </w:rPr>
        <w:pPrChange w:id="707" w:author="Justin Hastings" w:date="2023-02-01T18:35:00Z">
          <w:pPr>
            <w:pStyle w:val="EndNoteBibliography"/>
            <w:spacing w:after="120"/>
          </w:pPr>
        </w:pPrChange>
      </w:pPr>
      <w:r w:rsidRPr="00884BFE">
        <w:rPr>
          <w:rFonts w:ascii="Times New Roman" w:hAnsi="Times New Roman" w:cs="Times New Roman"/>
          <w:noProof/>
          <w:sz w:val="20"/>
          <w:szCs w:val="20"/>
        </w:rPr>
        <w:t xml:space="preserve">Bellemare, M. F. (2015). Rising food prices, food price volatility, and social unrest.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(1), 1-21. </w:t>
      </w:r>
    </w:p>
    <w:p w14:paraId="05563C2B"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08"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lastRenderedPageBreak/>
        <w:t xml:space="preserve">Börzel, T. A., Hönke, J., &amp; Thauer, C. R. (2012). Does it really take the state? </w:t>
      </w:r>
      <w:r w:rsidRPr="00884BFE">
        <w:rPr>
          <w:rFonts w:ascii="Times New Roman" w:hAnsi="Times New Roman" w:cs="Times New Roman"/>
          <w:i/>
          <w:noProof/>
          <w:sz w:val="20"/>
          <w:szCs w:val="20"/>
        </w:rPr>
        <w:t>Business and Politics, 14</w:t>
      </w:r>
      <w:r w:rsidRPr="00884BFE">
        <w:rPr>
          <w:rFonts w:ascii="Times New Roman" w:hAnsi="Times New Roman" w:cs="Times New Roman"/>
          <w:noProof/>
          <w:sz w:val="20"/>
          <w:szCs w:val="20"/>
        </w:rPr>
        <w:t xml:space="preserve">(3), 1-34. </w:t>
      </w:r>
    </w:p>
    <w:p w14:paraId="584F033A" w14:textId="413D8F36" w:rsidR="002017B4" w:rsidRPr="00884BFE" w:rsidRDefault="002017B4" w:rsidP="00FA4203">
      <w:pPr>
        <w:pStyle w:val="EndNoteBibliography"/>
        <w:ind w:left="720" w:hanging="720"/>
        <w:rPr>
          <w:rFonts w:ascii="Times New Roman" w:hAnsi="Times New Roman" w:cs="Times New Roman"/>
          <w:noProof/>
          <w:sz w:val="20"/>
          <w:szCs w:val="20"/>
        </w:rPr>
        <w:pPrChange w:id="709"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Brenton, P., Portugal-Perez, A., &amp; Régolo, J. (2014). </w:t>
      </w:r>
      <w:r w:rsidRPr="002B42F2">
        <w:rPr>
          <w:rFonts w:ascii="Times New Roman" w:hAnsi="Times New Roman" w:cs="Times New Roman"/>
          <w:i/>
          <w:iCs/>
          <w:noProof/>
          <w:sz w:val="20"/>
          <w:szCs w:val="20"/>
        </w:rPr>
        <w:t>Food prices, road infrastructure, and market integration in Central and Eastern Africa.</w:t>
      </w:r>
      <w:r w:rsidRPr="00884BFE">
        <w:rPr>
          <w:rFonts w:ascii="Times New Roman" w:hAnsi="Times New Roman" w:cs="Times New Roman"/>
          <w:noProof/>
          <w:sz w:val="20"/>
          <w:szCs w:val="20"/>
        </w:rPr>
        <w:t xml:space="preserve"> </w:t>
      </w:r>
      <w:r w:rsidR="002B42F2">
        <w:rPr>
          <w:rFonts w:ascii="Times New Roman" w:hAnsi="Times New Roman" w:cs="Times New Roman"/>
          <w:noProof/>
          <w:sz w:val="20"/>
          <w:szCs w:val="20"/>
        </w:rPr>
        <w:t>Washington, DC: World Bank.</w:t>
      </w:r>
    </w:p>
    <w:p w14:paraId="6A3BBE74" w14:textId="50CBAB6F" w:rsidR="002017B4" w:rsidRPr="00884BFE" w:rsidRDefault="002017B4" w:rsidP="00FA4203">
      <w:pPr>
        <w:pStyle w:val="EndNoteBibliography"/>
        <w:ind w:left="720" w:hanging="720"/>
        <w:rPr>
          <w:rFonts w:ascii="Times New Roman" w:hAnsi="Times New Roman" w:cs="Times New Roman"/>
          <w:noProof/>
          <w:sz w:val="20"/>
          <w:szCs w:val="20"/>
        </w:rPr>
        <w:pPrChange w:id="710"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Brinkman, H.-J., &amp; Hendrix, C. S. (2011). </w:t>
      </w:r>
      <w:r w:rsidRPr="002B42F2">
        <w:rPr>
          <w:rFonts w:ascii="Times New Roman" w:hAnsi="Times New Roman" w:cs="Times New Roman"/>
          <w:i/>
          <w:iCs/>
          <w:noProof/>
          <w:sz w:val="20"/>
          <w:szCs w:val="20"/>
        </w:rPr>
        <w:t>Food Insecurity and Violent Conflict: Causes</w:t>
      </w:r>
      <w:r w:rsidR="002B42F2" w:rsidRPr="002B42F2">
        <w:rPr>
          <w:rFonts w:ascii="Times New Roman" w:hAnsi="Times New Roman" w:cs="Times New Roman"/>
          <w:i/>
          <w:iCs/>
          <w:noProof/>
          <w:sz w:val="20"/>
          <w:szCs w:val="20"/>
        </w:rPr>
        <w:t xml:space="preserve">, </w:t>
      </w:r>
      <w:r w:rsidRPr="00884BFE">
        <w:rPr>
          <w:rFonts w:ascii="Times New Roman" w:hAnsi="Times New Roman" w:cs="Times New Roman"/>
          <w:i/>
          <w:noProof/>
          <w:sz w:val="20"/>
          <w:szCs w:val="20"/>
        </w:rPr>
        <w:t xml:space="preserve">Consequences, and Addressing the Challenges, </w:t>
      </w:r>
      <w:r w:rsidRPr="00884BFE">
        <w:rPr>
          <w:rFonts w:ascii="Times New Roman" w:hAnsi="Times New Roman" w:cs="Times New Roman"/>
          <w:iCs/>
          <w:noProof/>
          <w:sz w:val="20"/>
          <w:szCs w:val="20"/>
        </w:rPr>
        <w:t>World Food Pr</w:t>
      </w:r>
      <w:r>
        <w:rPr>
          <w:rFonts w:ascii="Times New Roman" w:hAnsi="Times New Roman" w:cs="Times New Roman"/>
          <w:iCs/>
          <w:noProof/>
          <w:sz w:val="20"/>
          <w:szCs w:val="20"/>
        </w:rPr>
        <w:t>o</w:t>
      </w:r>
      <w:r w:rsidRPr="00884BFE">
        <w:rPr>
          <w:rFonts w:ascii="Times New Roman" w:hAnsi="Times New Roman" w:cs="Times New Roman"/>
          <w:iCs/>
          <w:noProof/>
          <w:sz w:val="20"/>
          <w:szCs w:val="20"/>
        </w:rPr>
        <w:t>gramme.</w:t>
      </w:r>
      <w:r w:rsidRPr="00884BFE">
        <w:rPr>
          <w:rFonts w:ascii="Times New Roman" w:hAnsi="Times New Roman" w:cs="Times New Roman"/>
          <w:noProof/>
          <w:sz w:val="20"/>
          <w:szCs w:val="20"/>
        </w:rPr>
        <w:t xml:space="preserve"> </w:t>
      </w:r>
    </w:p>
    <w:p w14:paraId="1106680C"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11"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Bruns, B., Miggelbrink, J., &amp; Müller, K. (2011). Smuggling and small-scale trade as part of informal economic practices: Empirical findings from the eastern external EU border.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664-680. </w:t>
      </w:r>
    </w:p>
    <w:p w14:paraId="3DD24A29"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12"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Burke, J., &amp; Ahmed, A. (20 December 2017). Survivors of the Mogadishu market bomb: 'Our life is destroyed. There is no more to say'.</w:t>
      </w:r>
      <w:r w:rsidRPr="00884BFE">
        <w:rPr>
          <w:rFonts w:ascii="Times New Roman" w:hAnsi="Times New Roman" w:cs="Times New Roman"/>
          <w:i/>
          <w:noProof/>
          <w:sz w:val="20"/>
          <w:szCs w:val="20"/>
        </w:rPr>
        <w:t xml:space="preserve"> The Guardian</w:t>
      </w:r>
      <w:r w:rsidRPr="00884BFE">
        <w:rPr>
          <w:rFonts w:ascii="Times New Roman" w:hAnsi="Times New Roman" w:cs="Times New Roman"/>
          <w:noProof/>
          <w:sz w:val="20"/>
          <w:szCs w:val="20"/>
        </w:rPr>
        <w:t xml:space="preserve">. </w:t>
      </w:r>
    </w:p>
    <w:p w14:paraId="4773CA68"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13"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Byman, D., &amp; Lind, J. (2010). Pyongyang's Survival Strategy: Tools of Authoritarian Control in North Korea. </w:t>
      </w:r>
      <w:r w:rsidRPr="00884BFE">
        <w:rPr>
          <w:rFonts w:ascii="Times New Roman" w:hAnsi="Times New Roman" w:cs="Times New Roman"/>
          <w:i/>
          <w:noProof/>
          <w:sz w:val="20"/>
          <w:szCs w:val="20"/>
        </w:rPr>
        <w:t>International Security, 35</w:t>
      </w:r>
      <w:r w:rsidRPr="00884BFE">
        <w:rPr>
          <w:rFonts w:ascii="Times New Roman" w:hAnsi="Times New Roman" w:cs="Times New Roman"/>
          <w:noProof/>
          <w:sz w:val="20"/>
          <w:szCs w:val="20"/>
        </w:rPr>
        <w:t xml:space="preserve">(1), 44-74. </w:t>
      </w:r>
    </w:p>
    <w:p w14:paraId="4028C482"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14"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Clay, K. (1997). Trade without law: Private-order institutions in Mexican California.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w:t>
      </w:r>
      <w:r>
        <w:rPr>
          <w:rFonts w:ascii="Times New Roman" w:hAnsi="Times New Roman" w:cs="Times New Roman"/>
          <w:i/>
          <w:noProof/>
          <w:sz w:val="20"/>
          <w:szCs w:val="20"/>
        </w:rPr>
        <w:t>n.</w:t>
      </w:r>
      <w:r w:rsidRPr="00884BFE">
        <w:rPr>
          <w:rFonts w:ascii="Times New Roman" w:hAnsi="Times New Roman" w:cs="Times New Roman"/>
          <w:i/>
          <w:noProof/>
          <w:sz w:val="20"/>
          <w:szCs w:val="20"/>
        </w:rPr>
        <w:t>, and Organization, 13</w:t>
      </w:r>
      <w:r w:rsidRPr="00884BFE">
        <w:rPr>
          <w:rFonts w:ascii="Times New Roman" w:hAnsi="Times New Roman" w:cs="Times New Roman"/>
          <w:noProof/>
          <w:sz w:val="20"/>
          <w:szCs w:val="20"/>
        </w:rPr>
        <w:t xml:space="preserve">(1), 202-231. </w:t>
      </w:r>
    </w:p>
    <w:p w14:paraId="77078910"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15"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Coggins, B. L. (2016). Failing and the Seven Seas? Somali Piracy in Global Perspective.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Global Security Studies, 1</w:t>
      </w:r>
      <w:r w:rsidRPr="00884BFE">
        <w:rPr>
          <w:rFonts w:ascii="Times New Roman" w:hAnsi="Times New Roman" w:cs="Times New Roman"/>
          <w:noProof/>
          <w:sz w:val="20"/>
          <w:szCs w:val="20"/>
        </w:rPr>
        <w:t xml:space="preserve">(4), 251-269. </w:t>
      </w:r>
    </w:p>
    <w:p w14:paraId="772222D8"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16"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Collins, G. (2009). Connected: Exploring the Extraordinary Demand for Telecoms Services in Post‐collapse Somalia. </w:t>
      </w:r>
      <w:r w:rsidRPr="00884BFE">
        <w:rPr>
          <w:rFonts w:ascii="Times New Roman" w:hAnsi="Times New Roman" w:cs="Times New Roman"/>
          <w:i/>
          <w:noProof/>
          <w:sz w:val="20"/>
          <w:szCs w:val="20"/>
        </w:rPr>
        <w:t>Mobilities, 4</w:t>
      </w:r>
      <w:r w:rsidRPr="00884BFE">
        <w:rPr>
          <w:rFonts w:ascii="Times New Roman" w:hAnsi="Times New Roman" w:cs="Times New Roman"/>
          <w:noProof/>
          <w:sz w:val="20"/>
          <w:szCs w:val="20"/>
        </w:rPr>
        <w:t xml:space="preserve">(2), 203-223. </w:t>
      </w:r>
    </w:p>
    <w:p w14:paraId="739FB85E"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17"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DiGiuseppe, M. R., Barry, C. M., &amp; Frank, R. W. (2012). Good for the money: International finance, state capacity, and internal armed conflict.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49</w:t>
      </w:r>
      <w:r w:rsidRPr="00884BFE">
        <w:rPr>
          <w:rFonts w:ascii="Times New Roman" w:hAnsi="Times New Roman" w:cs="Times New Roman"/>
          <w:noProof/>
          <w:sz w:val="20"/>
          <w:szCs w:val="20"/>
        </w:rPr>
        <w:t xml:space="preserve">(3), 391-405. </w:t>
      </w:r>
    </w:p>
    <w:p w14:paraId="5170F0BF"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18"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Dillon, B. M., &amp; Barrett, C. B. (2016). Global Oil Prices and Local Food Prices: Evidence from East Africa.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98</w:t>
      </w:r>
      <w:r w:rsidRPr="00884BFE">
        <w:rPr>
          <w:rFonts w:ascii="Times New Roman" w:hAnsi="Times New Roman" w:cs="Times New Roman"/>
          <w:noProof/>
          <w:sz w:val="20"/>
          <w:szCs w:val="20"/>
        </w:rPr>
        <w:t xml:space="preserve">(1), 154-171. </w:t>
      </w:r>
    </w:p>
    <w:p w14:paraId="74D0C04D" w14:textId="590C3F03" w:rsidR="002017B4" w:rsidRPr="00884BFE" w:rsidRDefault="002017B4" w:rsidP="00FA4203">
      <w:pPr>
        <w:pStyle w:val="EndNoteBibliography"/>
        <w:ind w:left="720" w:hanging="720"/>
        <w:rPr>
          <w:rFonts w:ascii="Times New Roman" w:hAnsi="Times New Roman" w:cs="Times New Roman"/>
          <w:noProof/>
          <w:sz w:val="20"/>
          <w:szCs w:val="20"/>
        </w:rPr>
        <w:pPrChange w:id="719"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Dua, J., &amp; Menkhaus, K. (2012). The Context of Contemporary Piracy</w:t>
      </w:r>
      <w:r w:rsidR="002B42F2">
        <w:rPr>
          <w:rFonts w:ascii="Times New Roman" w:hAnsi="Times New Roman" w:cs="Times New Roman"/>
          <w:noProof/>
          <w:sz w:val="20"/>
          <w:szCs w:val="20"/>
        </w:rPr>
        <w:t>:</w:t>
      </w:r>
      <w:r w:rsidRPr="00884BFE">
        <w:rPr>
          <w:rFonts w:ascii="Times New Roman" w:hAnsi="Times New Roman" w:cs="Times New Roman"/>
          <w:noProof/>
          <w:sz w:val="20"/>
          <w:szCs w:val="20"/>
        </w:rPr>
        <w:t xml:space="preserve"> The Case of Somalia.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International Criminal Justice, 10</w:t>
      </w:r>
      <w:r w:rsidRPr="00884BFE">
        <w:rPr>
          <w:rFonts w:ascii="Times New Roman" w:hAnsi="Times New Roman" w:cs="Times New Roman"/>
          <w:noProof/>
          <w:sz w:val="20"/>
          <w:szCs w:val="20"/>
        </w:rPr>
        <w:t xml:space="preserve">(4), 749-766. </w:t>
      </w:r>
    </w:p>
    <w:p w14:paraId="076E3FEA"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20"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Economist, T. (2 October 2008). The world's most utterly failed state. </w:t>
      </w:r>
      <w:r w:rsidRPr="00884BFE">
        <w:rPr>
          <w:rFonts w:ascii="Times New Roman" w:hAnsi="Times New Roman" w:cs="Times New Roman"/>
          <w:i/>
          <w:noProof/>
          <w:sz w:val="20"/>
          <w:szCs w:val="20"/>
        </w:rPr>
        <w:t>The Economist</w:t>
      </w:r>
      <w:r w:rsidRPr="00884BFE">
        <w:rPr>
          <w:rFonts w:ascii="Times New Roman" w:hAnsi="Times New Roman" w:cs="Times New Roman"/>
          <w:noProof/>
          <w:sz w:val="20"/>
          <w:szCs w:val="20"/>
        </w:rPr>
        <w:t xml:space="preserve">. </w:t>
      </w:r>
    </w:p>
    <w:p w14:paraId="2B96A3E3"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21"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93</w:t>
      </w:r>
      <w:r w:rsidRPr="00884BFE">
        <w:rPr>
          <w:rFonts w:ascii="Times New Roman" w:hAnsi="Times New Roman" w:cs="Times New Roman"/>
          <w:noProof/>
          <w:sz w:val="20"/>
          <w:szCs w:val="20"/>
        </w:rPr>
        <w:t xml:space="preserve">(4), 993-1014. </w:t>
      </w:r>
    </w:p>
    <w:p w14:paraId="4D1A17ED"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22"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Greif, A. (1993). Contract enforceability and economic institutions in early trade: The Maghribi traders' coalition. </w:t>
      </w:r>
      <w:r w:rsidRPr="00884BFE">
        <w:rPr>
          <w:rFonts w:ascii="Times New Roman" w:hAnsi="Times New Roman" w:cs="Times New Roman"/>
          <w:i/>
          <w:noProof/>
          <w:sz w:val="20"/>
          <w:szCs w:val="20"/>
        </w:rPr>
        <w:t>American Economic Review, 83</w:t>
      </w:r>
      <w:r w:rsidRPr="00884BFE">
        <w:rPr>
          <w:rFonts w:ascii="Times New Roman" w:hAnsi="Times New Roman" w:cs="Times New Roman"/>
          <w:noProof/>
          <w:sz w:val="20"/>
          <w:szCs w:val="20"/>
        </w:rPr>
        <w:t xml:space="preserve">, 525-548. </w:t>
      </w:r>
    </w:p>
    <w:p w14:paraId="7D14BE7A"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23"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Haggard, S., Lee, J., &amp; Noland, M. (2012). Integration in the absence of institutions: China-North Korea cross-border exchange.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Asian Economics, 23</w:t>
      </w:r>
      <w:r w:rsidRPr="00884BFE">
        <w:rPr>
          <w:rFonts w:ascii="Times New Roman" w:hAnsi="Times New Roman" w:cs="Times New Roman"/>
          <w:noProof/>
          <w:sz w:val="20"/>
          <w:szCs w:val="20"/>
        </w:rPr>
        <w:t xml:space="preserve">(2), 130-145. </w:t>
      </w:r>
    </w:p>
    <w:p w14:paraId="1FDC574B"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24"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Haggard, S., &amp; Noland, M. (2007). </w:t>
      </w:r>
      <w:r w:rsidRPr="00884BFE">
        <w:rPr>
          <w:rFonts w:ascii="Times New Roman" w:hAnsi="Times New Roman" w:cs="Times New Roman"/>
          <w:i/>
          <w:noProof/>
          <w:sz w:val="20"/>
          <w:szCs w:val="20"/>
        </w:rPr>
        <w:t>Famine in North Korea: Markets, Aid, and Reform</w:t>
      </w:r>
      <w:r w:rsidRPr="00884BFE">
        <w:rPr>
          <w:rFonts w:ascii="Times New Roman" w:hAnsi="Times New Roman" w:cs="Times New Roman"/>
          <w:noProof/>
          <w:sz w:val="20"/>
          <w:szCs w:val="20"/>
        </w:rPr>
        <w:t>. New York: Columbia University Press.</w:t>
      </w:r>
    </w:p>
    <w:p w14:paraId="630D8D38"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25"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Haggard, S., &amp; Noland, M. (2010). </w:t>
      </w:r>
      <w:r w:rsidRPr="00884BFE">
        <w:rPr>
          <w:rFonts w:ascii="Times New Roman" w:hAnsi="Times New Roman" w:cs="Times New Roman"/>
          <w:i/>
          <w:noProof/>
          <w:sz w:val="20"/>
          <w:szCs w:val="20"/>
        </w:rPr>
        <w:t>Winter of Their Discontent: Pyongyang Attacks the Market</w:t>
      </w:r>
      <w:r w:rsidRPr="00884BFE">
        <w:rPr>
          <w:rFonts w:ascii="Times New Roman" w:hAnsi="Times New Roman" w:cs="Times New Roman"/>
          <w:noProof/>
          <w:sz w:val="20"/>
          <w:szCs w:val="20"/>
        </w:rPr>
        <w:t xml:space="preserve">. Washington, DC: </w:t>
      </w:r>
      <w:r>
        <w:rPr>
          <w:rFonts w:ascii="Times New Roman" w:hAnsi="Times New Roman" w:cs="Times New Roman"/>
          <w:noProof/>
          <w:sz w:val="20"/>
          <w:szCs w:val="20"/>
        </w:rPr>
        <w:t>Peterson Institute of International Economics.</w:t>
      </w:r>
    </w:p>
    <w:p w14:paraId="19EF874C" w14:textId="79704161" w:rsidR="002017B4" w:rsidRPr="00884BFE" w:rsidRDefault="002017B4" w:rsidP="00FA4203">
      <w:pPr>
        <w:tabs>
          <w:tab w:val="left" w:pos="771"/>
        </w:tabs>
        <w:rPr>
          <w:rFonts w:ascii="Times New Roman" w:hAnsi="Times New Roman" w:cs="Times New Roman"/>
          <w:sz w:val="20"/>
          <w:szCs w:val="20"/>
        </w:rPr>
        <w:pPrChange w:id="726" w:author="Justin Hastings" w:date="2023-02-01T18:35:00Z">
          <w:pPr>
            <w:tabs>
              <w:tab w:val="left" w:pos="771"/>
            </w:tabs>
            <w:spacing w:after="120"/>
          </w:pPr>
        </w:pPrChange>
      </w:pPr>
      <w:r w:rsidRPr="00884BFE">
        <w:rPr>
          <w:rFonts w:ascii="Times New Roman" w:hAnsi="Times New Roman" w:cs="Times New Roman"/>
          <w:sz w:val="20"/>
          <w:szCs w:val="20"/>
        </w:rPr>
        <w:t xml:space="preserve">Hamilton, J. (1994). </w:t>
      </w:r>
      <w:r w:rsidRPr="00884BFE">
        <w:rPr>
          <w:rFonts w:ascii="Times New Roman" w:hAnsi="Times New Roman" w:cs="Times New Roman"/>
          <w:i/>
          <w:iCs/>
          <w:sz w:val="20"/>
          <w:szCs w:val="20"/>
        </w:rPr>
        <w:t>Time series analysis</w:t>
      </w:r>
      <w:r w:rsidRPr="00884BFE">
        <w:rPr>
          <w:rFonts w:ascii="Times New Roman" w:hAnsi="Times New Roman" w:cs="Times New Roman"/>
          <w:sz w:val="20"/>
          <w:szCs w:val="20"/>
        </w:rPr>
        <w:t xml:space="preserve">. </w:t>
      </w:r>
      <w:r w:rsidR="002B42F2">
        <w:rPr>
          <w:rFonts w:ascii="Times New Roman" w:hAnsi="Times New Roman" w:cs="Times New Roman"/>
          <w:sz w:val="20"/>
          <w:szCs w:val="20"/>
        </w:rPr>
        <w:t xml:space="preserve">Princeton: </w:t>
      </w:r>
      <w:r w:rsidRPr="00884BFE">
        <w:rPr>
          <w:rFonts w:ascii="Times New Roman" w:hAnsi="Times New Roman" w:cs="Times New Roman"/>
          <w:sz w:val="20"/>
          <w:szCs w:val="20"/>
        </w:rPr>
        <w:t>Princeton University Press.</w:t>
      </w:r>
    </w:p>
    <w:p w14:paraId="15261BF2"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27"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Hastings, J. V. (2016). </w:t>
      </w:r>
      <w:r w:rsidRPr="00884BFE">
        <w:rPr>
          <w:rFonts w:ascii="Times New Roman" w:hAnsi="Times New Roman" w:cs="Times New Roman"/>
          <w:i/>
          <w:noProof/>
          <w:sz w:val="20"/>
          <w:szCs w:val="20"/>
        </w:rPr>
        <w:t>A Most Enterprising Country: North Korea in the Global Economy</w:t>
      </w:r>
      <w:r w:rsidRPr="00884BFE">
        <w:rPr>
          <w:rFonts w:ascii="Times New Roman" w:hAnsi="Times New Roman" w:cs="Times New Roman"/>
          <w:noProof/>
          <w:sz w:val="20"/>
          <w:szCs w:val="20"/>
        </w:rPr>
        <w:t>. Ithaca and London: Cornell University Press.</w:t>
      </w:r>
    </w:p>
    <w:p w14:paraId="720AC244"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28"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Hastings, J. V., &amp; Wang, Y. (2017). Chinese Firms' Troubled Relationship with Market Transformation in North Korea. </w:t>
      </w:r>
      <w:r w:rsidRPr="00884BFE">
        <w:rPr>
          <w:rFonts w:ascii="Times New Roman" w:hAnsi="Times New Roman" w:cs="Times New Roman"/>
          <w:i/>
          <w:noProof/>
          <w:sz w:val="20"/>
          <w:szCs w:val="20"/>
        </w:rPr>
        <w:t>Asian Survey, 57</w:t>
      </w:r>
      <w:r w:rsidRPr="00884BFE">
        <w:rPr>
          <w:rFonts w:ascii="Times New Roman" w:hAnsi="Times New Roman" w:cs="Times New Roman"/>
          <w:noProof/>
          <w:sz w:val="20"/>
          <w:szCs w:val="20"/>
        </w:rPr>
        <w:t xml:space="preserve">(4), 618-640. </w:t>
      </w:r>
    </w:p>
    <w:p w14:paraId="21CBA31D"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29"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Hastings, J. V., &amp; Wang, Y. (2018). Informal trade along the China-North Korea border.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East Asian Studies</w:t>
      </w:r>
      <w:r w:rsidRPr="00884BFE">
        <w:rPr>
          <w:rFonts w:ascii="Times New Roman" w:hAnsi="Times New Roman" w:cs="Times New Roman"/>
          <w:noProof/>
          <w:sz w:val="20"/>
          <w:szCs w:val="20"/>
        </w:rPr>
        <w:t xml:space="preserve">. </w:t>
      </w:r>
      <w:r>
        <w:rPr>
          <w:rFonts w:ascii="Times New Roman" w:hAnsi="Times New Roman" w:cs="Times New Roman"/>
          <w:i/>
          <w:iCs/>
          <w:noProof/>
          <w:sz w:val="20"/>
          <w:szCs w:val="20"/>
        </w:rPr>
        <w:t>18</w:t>
      </w:r>
      <w:r>
        <w:rPr>
          <w:rFonts w:ascii="Times New Roman" w:hAnsi="Times New Roman" w:cs="Times New Roman"/>
          <w:noProof/>
          <w:sz w:val="20"/>
          <w:szCs w:val="20"/>
        </w:rPr>
        <w:t>(2): 181-203.</w:t>
      </w:r>
    </w:p>
    <w:p w14:paraId="1C3D657B"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0"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Hendrix, C., &amp; Brinkman, H.-J. (2013). Food insecurity and conflict dynamics: Causal linkages and complex feedbacks. </w:t>
      </w:r>
      <w:r w:rsidRPr="00884BFE">
        <w:rPr>
          <w:rFonts w:ascii="Times New Roman" w:hAnsi="Times New Roman" w:cs="Times New Roman"/>
          <w:i/>
          <w:noProof/>
          <w:sz w:val="20"/>
          <w:szCs w:val="20"/>
        </w:rPr>
        <w:t>Stability: International Journal of Security and Development, 2</w:t>
      </w:r>
      <w:r w:rsidRPr="00884BFE">
        <w:rPr>
          <w:rFonts w:ascii="Times New Roman" w:hAnsi="Times New Roman" w:cs="Times New Roman"/>
          <w:noProof/>
          <w:sz w:val="20"/>
          <w:szCs w:val="20"/>
        </w:rPr>
        <w:t xml:space="preserve">(2). </w:t>
      </w:r>
    </w:p>
    <w:p w14:paraId="7A6AE045"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1"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Hendrix, C. S., &amp; Haggard, S. (2015). Global food prices, regime type, and urban unrest in the developing world.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52</w:t>
      </w:r>
      <w:r w:rsidRPr="00884BFE">
        <w:rPr>
          <w:rFonts w:ascii="Times New Roman" w:hAnsi="Times New Roman" w:cs="Times New Roman"/>
          <w:noProof/>
          <w:sz w:val="20"/>
          <w:szCs w:val="20"/>
        </w:rPr>
        <w:t xml:space="preserve">(2), 143-157. </w:t>
      </w:r>
    </w:p>
    <w:p w14:paraId="712AA6EF"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2"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Herbst, J. (2000). </w:t>
      </w:r>
      <w:r w:rsidRPr="00884BFE">
        <w:rPr>
          <w:rFonts w:ascii="Times New Roman" w:hAnsi="Times New Roman" w:cs="Times New Roman"/>
          <w:i/>
          <w:noProof/>
          <w:sz w:val="20"/>
          <w:szCs w:val="20"/>
        </w:rPr>
        <w:t>State and Power in Africa: Comparative Lessons in Authority and Control</w:t>
      </w:r>
      <w:r w:rsidRPr="00884BFE">
        <w:rPr>
          <w:rFonts w:ascii="Times New Roman" w:hAnsi="Times New Roman" w:cs="Times New Roman"/>
          <w:noProof/>
          <w:sz w:val="20"/>
          <w:szCs w:val="20"/>
        </w:rPr>
        <w:t>. Princeton: Princeton University Press.</w:t>
      </w:r>
    </w:p>
    <w:p w14:paraId="0C530002"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3"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Hoehne, M. V. (2015). </w:t>
      </w:r>
      <w:r w:rsidRPr="00884BFE">
        <w:rPr>
          <w:rFonts w:ascii="Times New Roman" w:hAnsi="Times New Roman" w:cs="Times New Roman"/>
          <w:i/>
          <w:noProof/>
          <w:sz w:val="20"/>
          <w:szCs w:val="20"/>
        </w:rPr>
        <w:t>Between Somaliland and Puntland: Marginalization, militarization and conflicting political visions</w:t>
      </w:r>
      <w:r w:rsidRPr="00884BFE">
        <w:rPr>
          <w:rFonts w:ascii="Times New Roman" w:hAnsi="Times New Roman" w:cs="Times New Roman"/>
          <w:noProof/>
          <w:sz w:val="20"/>
          <w:szCs w:val="20"/>
        </w:rPr>
        <w:t>: Rift Valley Institute.</w:t>
      </w:r>
    </w:p>
    <w:p w14:paraId="673416D4"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4"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Hood, H. B., &amp; Dorfman, J. H. (2015). Examining dynamically changing timber market linkages.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(5), 1451-1463. </w:t>
      </w:r>
    </w:p>
    <w:p w14:paraId="545CB581"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5"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Jerven, M. (2013). </w:t>
      </w:r>
      <w:r w:rsidRPr="00884BFE">
        <w:rPr>
          <w:rFonts w:ascii="Times New Roman" w:hAnsi="Times New Roman" w:cs="Times New Roman"/>
          <w:i/>
          <w:noProof/>
          <w:sz w:val="20"/>
          <w:szCs w:val="20"/>
        </w:rPr>
        <w:t>Poor numbers: how we are misled by African development statistics and what to do about it</w:t>
      </w:r>
      <w:r w:rsidRPr="00884BFE">
        <w:rPr>
          <w:rFonts w:ascii="Times New Roman" w:hAnsi="Times New Roman" w:cs="Times New Roman"/>
          <w:noProof/>
          <w:sz w:val="20"/>
          <w:szCs w:val="20"/>
        </w:rPr>
        <w:t xml:space="preserve">. Ithaca: Cornell </w:t>
      </w:r>
      <w:r>
        <w:rPr>
          <w:rFonts w:ascii="Times New Roman" w:hAnsi="Times New Roman" w:cs="Times New Roman"/>
          <w:noProof/>
          <w:sz w:val="20"/>
          <w:szCs w:val="20"/>
        </w:rPr>
        <w:t>UP.</w:t>
      </w:r>
    </w:p>
    <w:p w14:paraId="03AC04B0"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6"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Johnson, S., McMillan, J., &amp; Woodruff, C. (2002). Courts and relational contracts.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18</w:t>
      </w:r>
      <w:r w:rsidRPr="00884BFE">
        <w:rPr>
          <w:rFonts w:ascii="Times New Roman" w:hAnsi="Times New Roman" w:cs="Times New Roman"/>
          <w:noProof/>
          <w:sz w:val="20"/>
          <w:szCs w:val="20"/>
        </w:rPr>
        <w:t xml:space="preserve">(1), 221-277. </w:t>
      </w:r>
    </w:p>
    <w:p w14:paraId="793C79D9"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7"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Krasner, S. D., &amp; Risse, T. (2014). External actors, state‐building, and service provision in areas of limited statehood: Introduction. </w:t>
      </w:r>
      <w:r w:rsidRPr="00884BFE">
        <w:rPr>
          <w:rFonts w:ascii="Times New Roman" w:hAnsi="Times New Roman" w:cs="Times New Roman"/>
          <w:i/>
          <w:noProof/>
          <w:sz w:val="20"/>
          <w:szCs w:val="20"/>
        </w:rPr>
        <w:t>Governance, 27</w:t>
      </w:r>
      <w:r w:rsidRPr="00884BFE">
        <w:rPr>
          <w:rFonts w:ascii="Times New Roman" w:hAnsi="Times New Roman" w:cs="Times New Roman"/>
          <w:noProof/>
          <w:sz w:val="20"/>
          <w:szCs w:val="20"/>
        </w:rPr>
        <w:t xml:space="preserve">(4), 545-567. </w:t>
      </w:r>
    </w:p>
    <w:p w14:paraId="201B7697"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8"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Lee, S. K. (2015). Behind the scenes: Smuggling in the Thailand-Myanmar borderland. </w:t>
      </w:r>
      <w:r w:rsidRPr="00884BFE">
        <w:rPr>
          <w:rFonts w:ascii="Times New Roman" w:hAnsi="Times New Roman" w:cs="Times New Roman"/>
          <w:i/>
          <w:noProof/>
          <w:sz w:val="20"/>
          <w:szCs w:val="20"/>
        </w:rPr>
        <w:t>Pacific Affairs, 88</w:t>
      </w:r>
      <w:r w:rsidRPr="00884BFE">
        <w:rPr>
          <w:rFonts w:ascii="Times New Roman" w:hAnsi="Times New Roman" w:cs="Times New Roman"/>
          <w:noProof/>
          <w:sz w:val="20"/>
          <w:szCs w:val="20"/>
        </w:rPr>
        <w:t xml:space="preserve">(4), 767-790. </w:t>
      </w:r>
    </w:p>
    <w:p w14:paraId="58A142F7"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39"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Mahmoud, H. S. (2008). Risky trade, resilient traders: Trust and livestock marketing in northern Kenya. </w:t>
      </w:r>
      <w:r w:rsidRPr="00884BFE">
        <w:rPr>
          <w:rFonts w:ascii="Times New Roman" w:hAnsi="Times New Roman" w:cs="Times New Roman"/>
          <w:i/>
          <w:noProof/>
          <w:sz w:val="20"/>
          <w:szCs w:val="20"/>
        </w:rPr>
        <w:t>Africa, 78</w:t>
      </w:r>
      <w:r w:rsidRPr="00884BFE">
        <w:rPr>
          <w:rFonts w:ascii="Times New Roman" w:hAnsi="Times New Roman" w:cs="Times New Roman"/>
          <w:noProof/>
          <w:sz w:val="20"/>
          <w:szCs w:val="20"/>
        </w:rPr>
        <w:t xml:space="preserve">(4), 561-581. </w:t>
      </w:r>
    </w:p>
    <w:p w14:paraId="3D92DBD7" w14:textId="77777777" w:rsidR="002017B4" w:rsidRPr="00884BFE" w:rsidRDefault="002017B4" w:rsidP="00FA4203">
      <w:pPr>
        <w:autoSpaceDE w:val="0"/>
        <w:autoSpaceDN w:val="0"/>
        <w:adjustRightInd w:val="0"/>
        <w:ind w:left="720" w:hanging="720"/>
        <w:rPr>
          <w:rFonts w:ascii="Times New Roman" w:hAnsi="Times New Roman" w:cs="Times New Roman"/>
          <w:sz w:val="20"/>
          <w:szCs w:val="20"/>
        </w:rPr>
        <w:pPrChange w:id="740" w:author="Justin Hastings" w:date="2023-02-01T18:35:00Z">
          <w:pPr>
            <w:autoSpaceDE w:val="0"/>
            <w:autoSpaceDN w:val="0"/>
            <w:adjustRightInd w:val="0"/>
            <w:spacing w:after="120"/>
            <w:ind w:left="720" w:hanging="720"/>
          </w:pPr>
        </w:pPrChange>
      </w:pPr>
      <w:proofErr w:type="spellStart"/>
      <w:r w:rsidRPr="00884BFE">
        <w:rPr>
          <w:rFonts w:ascii="Times New Roman" w:hAnsi="Times New Roman" w:cs="Times New Roman"/>
          <w:sz w:val="20"/>
          <w:szCs w:val="20"/>
        </w:rPr>
        <w:t>Makridakis</w:t>
      </w:r>
      <w:proofErr w:type="spellEnd"/>
      <w:r w:rsidRPr="00884BFE">
        <w:rPr>
          <w:rFonts w:ascii="Times New Roman" w:hAnsi="Times New Roman" w:cs="Times New Roman"/>
          <w:sz w:val="20"/>
          <w:szCs w:val="20"/>
        </w:rPr>
        <w:t xml:space="preserve">, S., E. Spiliotis, and V. </w:t>
      </w:r>
      <w:proofErr w:type="spellStart"/>
      <w:r w:rsidRPr="00884BFE">
        <w:rPr>
          <w:rFonts w:ascii="Times New Roman" w:hAnsi="Times New Roman" w:cs="Times New Roman"/>
          <w:sz w:val="20"/>
          <w:szCs w:val="20"/>
        </w:rPr>
        <w:t>Assimakopoulos</w:t>
      </w:r>
      <w:proofErr w:type="spellEnd"/>
      <w:r w:rsidRPr="00884BFE">
        <w:rPr>
          <w:rFonts w:ascii="Times New Roman" w:hAnsi="Times New Roman" w:cs="Times New Roman"/>
          <w:sz w:val="20"/>
          <w:szCs w:val="20"/>
        </w:rPr>
        <w:t xml:space="preserve"> (2018). The M4 competition: Results, findings, conclusion and way forward. </w:t>
      </w:r>
      <w:r w:rsidRPr="00884BFE">
        <w:rPr>
          <w:rFonts w:ascii="Times New Roman" w:hAnsi="Times New Roman" w:cs="Times New Roman"/>
          <w:i/>
          <w:iCs/>
          <w:sz w:val="20"/>
          <w:szCs w:val="20"/>
        </w:rPr>
        <w:t>International J</w:t>
      </w:r>
      <w:r>
        <w:rPr>
          <w:rFonts w:ascii="Times New Roman" w:hAnsi="Times New Roman" w:cs="Times New Roman"/>
          <w:i/>
          <w:iCs/>
          <w:sz w:val="20"/>
          <w:szCs w:val="20"/>
        </w:rPr>
        <w:t>.</w:t>
      </w:r>
      <w:r w:rsidRPr="00884BFE">
        <w:rPr>
          <w:rFonts w:ascii="Times New Roman" w:hAnsi="Times New Roman" w:cs="Times New Roman"/>
          <w:i/>
          <w:iCs/>
          <w:sz w:val="20"/>
          <w:szCs w:val="20"/>
        </w:rPr>
        <w:t xml:space="preserve"> of Forecasting 34</w:t>
      </w:r>
      <w:r w:rsidRPr="00884BFE">
        <w:rPr>
          <w:rFonts w:ascii="Times New Roman" w:hAnsi="Times New Roman" w:cs="Times New Roman"/>
          <w:sz w:val="20"/>
          <w:szCs w:val="20"/>
        </w:rPr>
        <w:t>, 802–808.</w:t>
      </w:r>
    </w:p>
    <w:p w14:paraId="4608A657" w14:textId="77777777" w:rsidR="002017B4" w:rsidRPr="00884BFE" w:rsidRDefault="002017B4" w:rsidP="00FA4203">
      <w:pPr>
        <w:pStyle w:val="EndNoteBibliography"/>
        <w:rPr>
          <w:rFonts w:ascii="Times New Roman" w:hAnsi="Times New Roman" w:cs="Times New Roman"/>
          <w:noProof/>
          <w:sz w:val="20"/>
          <w:szCs w:val="20"/>
        </w:rPr>
        <w:pPrChange w:id="741" w:author="Justin Hastings" w:date="2023-02-01T18:35:00Z">
          <w:pPr>
            <w:pStyle w:val="EndNoteBibliography"/>
            <w:spacing w:after="120"/>
          </w:pPr>
        </w:pPrChange>
      </w:pPr>
      <w:r w:rsidRPr="00884BFE">
        <w:rPr>
          <w:rFonts w:ascii="Times New Roman" w:hAnsi="Times New Roman" w:cs="Times New Roman"/>
          <w:noProof/>
          <w:sz w:val="20"/>
          <w:szCs w:val="20"/>
        </w:rPr>
        <w:t xml:space="preserve">McCann, F. (2011). </w:t>
      </w:r>
      <w:r w:rsidRPr="00884BFE">
        <w:rPr>
          <w:rFonts w:ascii="Times New Roman" w:hAnsi="Times New Roman" w:cs="Times New Roman"/>
          <w:i/>
          <w:noProof/>
          <w:sz w:val="20"/>
          <w:szCs w:val="20"/>
        </w:rPr>
        <w:t>Politics, conflict and local market integration in Somalia</w:t>
      </w:r>
      <w:r w:rsidRPr="00884BFE">
        <w:rPr>
          <w:rFonts w:ascii="Times New Roman" w:hAnsi="Times New Roman" w:cs="Times New Roman"/>
          <w:noProof/>
          <w:sz w:val="20"/>
          <w:szCs w:val="20"/>
        </w:rPr>
        <w:t xml:space="preserve">. Central Bank of Ireland. Dublin. </w:t>
      </w:r>
    </w:p>
    <w:p w14:paraId="54E22C46"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42"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McMillan, J., &amp; Woodruff, C. (1999a). Dispute prevention without courts in Vietnam.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15</w:t>
      </w:r>
      <w:r w:rsidRPr="00884BFE">
        <w:rPr>
          <w:rFonts w:ascii="Times New Roman" w:hAnsi="Times New Roman" w:cs="Times New Roman"/>
          <w:noProof/>
          <w:sz w:val="20"/>
          <w:szCs w:val="20"/>
        </w:rPr>
        <w:t xml:space="preserve">(3), 637-658. </w:t>
      </w:r>
    </w:p>
    <w:p w14:paraId="03C95D03"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43"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McMillan, J., &amp; Woodruff, C. (1999b). Interfirm relationships and informal credit in Vietnam. </w:t>
      </w:r>
      <w:r w:rsidRPr="00884BFE">
        <w:rPr>
          <w:rFonts w:ascii="Times New Roman" w:hAnsi="Times New Roman" w:cs="Times New Roman"/>
          <w:i/>
          <w:noProof/>
          <w:sz w:val="20"/>
          <w:szCs w:val="20"/>
        </w:rPr>
        <w:t>Quarterly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w:t>
      </w:r>
      <w:r>
        <w:rPr>
          <w:rFonts w:ascii="Times New Roman" w:hAnsi="Times New Roman" w:cs="Times New Roman"/>
          <w:i/>
          <w:noProof/>
          <w:sz w:val="20"/>
          <w:szCs w:val="20"/>
        </w:rPr>
        <w:t>.</w:t>
      </w:r>
      <w:r w:rsidRPr="00884BFE">
        <w:rPr>
          <w:rFonts w:ascii="Times New Roman" w:hAnsi="Times New Roman" w:cs="Times New Roman"/>
          <w:i/>
          <w:noProof/>
          <w:sz w:val="20"/>
          <w:szCs w:val="20"/>
        </w:rPr>
        <w:t>, 114</w:t>
      </w:r>
      <w:r w:rsidRPr="00884BFE">
        <w:rPr>
          <w:rFonts w:ascii="Times New Roman" w:hAnsi="Times New Roman" w:cs="Times New Roman"/>
          <w:noProof/>
          <w:sz w:val="20"/>
          <w:szCs w:val="20"/>
        </w:rPr>
        <w:t xml:space="preserve">(4), 1285-1320. </w:t>
      </w:r>
    </w:p>
    <w:p w14:paraId="5F01FEED" w14:textId="243974A4" w:rsidR="002017B4" w:rsidRPr="00884BFE" w:rsidRDefault="002017B4" w:rsidP="00FA4203">
      <w:pPr>
        <w:pStyle w:val="EndNoteBibliography"/>
        <w:ind w:left="720" w:hanging="720"/>
        <w:rPr>
          <w:rFonts w:ascii="Times New Roman" w:hAnsi="Times New Roman" w:cs="Times New Roman"/>
          <w:noProof/>
          <w:sz w:val="20"/>
          <w:szCs w:val="20"/>
        </w:rPr>
        <w:pPrChange w:id="744" w:author="Justin Hastings" w:date="2023-02-01T18:35:00Z">
          <w:pPr>
            <w:pStyle w:val="EndNoteBibliography"/>
            <w:spacing w:after="120"/>
            <w:ind w:left="720" w:hanging="720"/>
          </w:pPr>
        </w:pPrChange>
      </w:pPr>
      <w:r w:rsidRPr="002B42F2">
        <w:rPr>
          <w:rFonts w:ascii="Times New Roman" w:hAnsi="Times New Roman" w:cs="Times New Roman"/>
          <w:noProof/>
          <w:sz w:val="20"/>
          <w:szCs w:val="20"/>
        </w:rPr>
        <w:t xml:space="preserve">Mengel, C., &amp; Cramon-Taubadel, S. v. (2014). </w:t>
      </w:r>
      <w:r w:rsidRPr="002B42F2">
        <w:rPr>
          <w:rFonts w:ascii="Times New Roman" w:hAnsi="Times New Roman" w:cs="Times New Roman"/>
          <w:i/>
          <w:noProof/>
          <w:sz w:val="20"/>
          <w:szCs w:val="20"/>
        </w:rPr>
        <w:t>Distance and border effects on price transmission: a meta-analysis</w:t>
      </w:r>
      <w:r w:rsidRPr="002B42F2">
        <w:rPr>
          <w:rFonts w:ascii="Times New Roman" w:hAnsi="Times New Roman" w:cs="Times New Roman"/>
          <w:noProof/>
          <w:sz w:val="20"/>
          <w:szCs w:val="20"/>
        </w:rPr>
        <w:t xml:space="preserve">. </w:t>
      </w:r>
      <w:proofErr w:type="spellStart"/>
      <w:r w:rsidR="002B42F2" w:rsidRPr="002B42F2">
        <w:rPr>
          <w:rFonts w:ascii="Times New Roman" w:hAnsi="Times New Roman" w:cs="Times New Roman"/>
          <w:color w:val="000000"/>
          <w:sz w:val="20"/>
          <w:szCs w:val="20"/>
        </w:rPr>
        <w:t>GlobalFood</w:t>
      </w:r>
      <w:proofErr w:type="spellEnd"/>
      <w:r w:rsidR="002B42F2" w:rsidRPr="002B42F2">
        <w:rPr>
          <w:rFonts w:ascii="Times New Roman" w:hAnsi="Times New Roman" w:cs="Times New Roman"/>
          <w:color w:val="000000"/>
          <w:sz w:val="20"/>
          <w:szCs w:val="20"/>
        </w:rPr>
        <w:t xml:space="preserve"> Disc</w:t>
      </w:r>
      <w:r w:rsidR="002B42F2">
        <w:rPr>
          <w:rFonts w:ascii="Times New Roman" w:hAnsi="Times New Roman" w:cs="Times New Roman"/>
          <w:color w:val="000000"/>
          <w:sz w:val="20"/>
          <w:szCs w:val="20"/>
        </w:rPr>
        <w:t>.</w:t>
      </w:r>
      <w:r w:rsidR="002B42F2" w:rsidRPr="002B42F2">
        <w:rPr>
          <w:rFonts w:ascii="Times New Roman" w:hAnsi="Times New Roman" w:cs="Times New Roman"/>
          <w:color w:val="000000"/>
          <w:sz w:val="20"/>
          <w:szCs w:val="20"/>
        </w:rPr>
        <w:t xml:space="preserve"> Papers.</w:t>
      </w:r>
    </w:p>
    <w:p w14:paraId="6A9DA4D5"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45"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Milgrom, P. R., North, D. C., &amp; Weingast, B. R. (1990). The role of institutions in the revival of trade: The law merchant, private judges, and the Champagne fairs. </w:t>
      </w:r>
      <w:r w:rsidRPr="00884BFE">
        <w:rPr>
          <w:rFonts w:ascii="Times New Roman" w:hAnsi="Times New Roman" w:cs="Times New Roman"/>
          <w:i/>
          <w:noProof/>
          <w:sz w:val="20"/>
          <w:szCs w:val="20"/>
        </w:rPr>
        <w:t>Economics and Politics, 2</w:t>
      </w:r>
      <w:r w:rsidRPr="00884BFE">
        <w:rPr>
          <w:rFonts w:ascii="Times New Roman" w:hAnsi="Times New Roman" w:cs="Times New Roman"/>
          <w:noProof/>
          <w:sz w:val="20"/>
          <w:szCs w:val="20"/>
        </w:rPr>
        <w:t xml:space="preserve">(1), 1-23. </w:t>
      </w:r>
    </w:p>
    <w:p w14:paraId="3CC97E4F"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46"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60</w:t>
      </w:r>
      <w:r w:rsidRPr="00884BFE">
        <w:rPr>
          <w:rFonts w:ascii="Times New Roman" w:hAnsi="Times New Roman" w:cs="Times New Roman"/>
          <w:noProof/>
          <w:sz w:val="20"/>
          <w:szCs w:val="20"/>
        </w:rPr>
        <w:t xml:space="preserve">(2), 467-495. </w:t>
      </w:r>
    </w:p>
    <w:p w14:paraId="18FF6B01"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47"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Phillips, S. (2013). </w:t>
      </w:r>
      <w:r w:rsidRPr="00884BFE">
        <w:rPr>
          <w:rFonts w:ascii="Times New Roman" w:hAnsi="Times New Roman" w:cs="Times New Roman"/>
          <w:i/>
          <w:noProof/>
          <w:sz w:val="20"/>
          <w:szCs w:val="20"/>
        </w:rPr>
        <w:t>Political Settlements and State Formation: The Case of Somaliland</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Birmingham, UK.</w:t>
      </w:r>
      <w:r w:rsidRPr="00884BFE">
        <w:rPr>
          <w:rFonts w:ascii="Times New Roman" w:hAnsi="Times New Roman" w:cs="Times New Roman"/>
          <w:noProof/>
          <w:sz w:val="20"/>
          <w:szCs w:val="20"/>
        </w:rPr>
        <w:t xml:space="preserve"> </w:t>
      </w:r>
    </w:p>
    <w:p w14:paraId="19B8B1B9"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48"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lastRenderedPageBreak/>
        <w:t xml:space="preserve">Phillips, S. G., &amp; Hastings, J. V. (2018). Order Beyond the State: Explaining Variation in Maritime Piracy in Somaliland and Puntland.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56</w:t>
      </w:r>
      <w:r w:rsidRPr="00884BFE">
        <w:rPr>
          <w:rFonts w:ascii="Times New Roman" w:hAnsi="Times New Roman" w:cs="Times New Roman"/>
          <w:noProof/>
          <w:sz w:val="20"/>
          <w:szCs w:val="20"/>
        </w:rPr>
        <w:t xml:space="preserve">(1). </w:t>
      </w:r>
    </w:p>
    <w:p w14:paraId="5D86CE10"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49"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Rasanayagam, J. (2011). Informal economy, informal state: The case of Uzbekistan.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681-696. </w:t>
      </w:r>
    </w:p>
    <w:p w14:paraId="179C1D12"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50"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Rashid, S., Minot, N., Lemma, S., &amp; Behute, B. (2010). </w:t>
      </w:r>
      <w:r w:rsidRPr="00884BFE">
        <w:rPr>
          <w:rFonts w:ascii="Times New Roman" w:hAnsi="Times New Roman" w:cs="Times New Roman"/>
          <w:i/>
          <w:noProof/>
          <w:sz w:val="20"/>
          <w:szCs w:val="20"/>
        </w:rPr>
        <w:t>Are staple food markets in Africa efficient? Spatial price analyses and beyond.</w:t>
      </w:r>
      <w:r w:rsidRPr="00884BFE">
        <w:rPr>
          <w:rFonts w:ascii="Times New Roman" w:hAnsi="Times New Roman" w:cs="Times New Roman"/>
          <w:noProof/>
          <w:sz w:val="20"/>
          <w:szCs w:val="20"/>
        </w:rPr>
        <w:t xml:space="preserve"> Paper presented at the COMESA policy seminar" Food price variability: Causes, consequences, and Policy Options.</w:t>
      </w:r>
    </w:p>
    <w:p w14:paraId="5B140C89"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51"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Robinson, A. L. (2016). Internal Borders: Ethnic-based market segmentation in Malawi. </w:t>
      </w:r>
      <w:r w:rsidRPr="00884BFE">
        <w:rPr>
          <w:rFonts w:ascii="Times New Roman" w:hAnsi="Times New Roman" w:cs="Times New Roman"/>
          <w:i/>
          <w:noProof/>
          <w:sz w:val="20"/>
          <w:szCs w:val="20"/>
        </w:rPr>
        <w:t>World Development, 87</w:t>
      </w:r>
      <w:r w:rsidRPr="00884BFE">
        <w:rPr>
          <w:rFonts w:ascii="Times New Roman" w:hAnsi="Times New Roman" w:cs="Times New Roman"/>
          <w:noProof/>
          <w:sz w:val="20"/>
          <w:szCs w:val="20"/>
        </w:rPr>
        <w:t xml:space="preserve">, 371-384. </w:t>
      </w:r>
    </w:p>
    <w:p w14:paraId="2B31CB2C"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52"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Rodrigues, C. U. (2010). Angola's southern border: Entrepreneurship opportunities and the state in Cunene.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48</w:t>
      </w:r>
      <w:r w:rsidRPr="00884BFE">
        <w:rPr>
          <w:rFonts w:ascii="Times New Roman" w:hAnsi="Times New Roman" w:cs="Times New Roman"/>
          <w:noProof/>
          <w:sz w:val="20"/>
          <w:szCs w:val="20"/>
        </w:rPr>
        <w:t xml:space="preserve">(3), 461-484. </w:t>
      </w:r>
    </w:p>
    <w:p w14:paraId="304C23F0" w14:textId="507BB56A" w:rsidR="002017B4" w:rsidRPr="00884BFE" w:rsidDel="00E601F9" w:rsidRDefault="002017B4" w:rsidP="00FA4203">
      <w:pPr>
        <w:pStyle w:val="EndNoteBibliography"/>
        <w:ind w:left="720" w:hanging="720"/>
        <w:rPr>
          <w:del w:id="753" w:author="Justin Hastings" w:date="2023-02-02T17:54:00Z"/>
          <w:rFonts w:ascii="Times New Roman" w:hAnsi="Times New Roman" w:cs="Times New Roman"/>
          <w:noProof/>
          <w:sz w:val="20"/>
          <w:szCs w:val="20"/>
        </w:rPr>
        <w:pPrChange w:id="754" w:author="Justin Hastings" w:date="2023-02-01T18:35:00Z">
          <w:pPr>
            <w:pStyle w:val="EndNoteBibliography"/>
            <w:spacing w:after="120"/>
            <w:ind w:left="720" w:hanging="720"/>
          </w:pPr>
        </w:pPrChange>
      </w:pPr>
      <w:del w:id="755" w:author="Justin Hastings" w:date="2023-02-02T17:54:00Z">
        <w:r w:rsidRPr="00884BFE" w:rsidDel="00E601F9">
          <w:rPr>
            <w:rFonts w:ascii="Times New Roman" w:hAnsi="Times New Roman" w:cs="Times New Roman"/>
            <w:noProof/>
            <w:sz w:val="20"/>
            <w:szCs w:val="20"/>
          </w:rPr>
          <w:delText xml:space="preserve">Schulze, M.-S., &amp; Wolf, N. (2008). On the origins of border effects: insights from the Habsburg Empire. </w:delText>
        </w:r>
        <w:r w:rsidRPr="00884BFE" w:rsidDel="00E601F9">
          <w:rPr>
            <w:rFonts w:ascii="Times New Roman" w:hAnsi="Times New Roman" w:cs="Times New Roman"/>
            <w:i/>
            <w:noProof/>
            <w:sz w:val="20"/>
            <w:szCs w:val="20"/>
          </w:rPr>
          <w:delText>J</w:delText>
        </w:r>
        <w:r w:rsidDel="00E601F9">
          <w:rPr>
            <w:rFonts w:ascii="Times New Roman" w:hAnsi="Times New Roman" w:cs="Times New Roman"/>
            <w:i/>
            <w:noProof/>
            <w:sz w:val="20"/>
            <w:szCs w:val="20"/>
          </w:rPr>
          <w:delText>.</w:delText>
        </w:r>
        <w:r w:rsidRPr="00884BFE" w:rsidDel="00E601F9">
          <w:rPr>
            <w:rFonts w:ascii="Times New Roman" w:hAnsi="Times New Roman" w:cs="Times New Roman"/>
            <w:i/>
            <w:noProof/>
            <w:sz w:val="20"/>
            <w:szCs w:val="20"/>
          </w:rPr>
          <w:delText xml:space="preserve"> of Eco</w:delText>
        </w:r>
        <w:r w:rsidDel="00E601F9">
          <w:rPr>
            <w:rFonts w:ascii="Times New Roman" w:hAnsi="Times New Roman" w:cs="Times New Roman"/>
            <w:i/>
            <w:noProof/>
            <w:sz w:val="20"/>
            <w:szCs w:val="20"/>
          </w:rPr>
          <w:delText>n.</w:delText>
        </w:r>
        <w:r w:rsidRPr="00884BFE" w:rsidDel="00E601F9">
          <w:rPr>
            <w:rFonts w:ascii="Times New Roman" w:hAnsi="Times New Roman" w:cs="Times New Roman"/>
            <w:i/>
            <w:noProof/>
            <w:sz w:val="20"/>
            <w:szCs w:val="20"/>
          </w:rPr>
          <w:delText xml:space="preserve"> Geography, 9</w:delText>
        </w:r>
        <w:r w:rsidRPr="00884BFE" w:rsidDel="00E601F9">
          <w:rPr>
            <w:rFonts w:ascii="Times New Roman" w:hAnsi="Times New Roman" w:cs="Times New Roman"/>
            <w:noProof/>
            <w:sz w:val="20"/>
            <w:szCs w:val="20"/>
          </w:rPr>
          <w:delText xml:space="preserve">(1), 117-136. </w:delText>
        </w:r>
      </w:del>
    </w:p>
    <w:p w14:paraId="740B7691"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56"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Scott, J. C. (2010). </w:t>
      </w:r>
      <w:r w:rsidRPr="00884BFE">
        <w:rPr>
          <w:rFonts w:ascii="Times New Roman" w:hAnsi="Times New Roman" w:cs="Times New Roman"/>
          <w:i/>
          <w:noProof/>
          <w:sz w:val="20"/>
          <w:szCs w:val="20"/>
        </w:rPr>
        <w:t>The art of not being governed: An anarchist history of upland Southeast Asia</w:t>
      </w:r>
      <w:r>
        <w:rPr>
          <w:rFonts w:ascii="Times New Roman" w:hAnsi="Times New Roman" w:cs="Times New Roman"/>
          <w:noProof/>
          <w:sz w:val="20"/>
          <w:szCs w:val="20"/>
        </w:rPr>
        <w:t xml:space="preserve">. Singapore: </w:t>
      </w:r>
      <w:r w:rsidRPr="00884BFE">
        <w:rPr>
          <w:rFonts w:ascii="Times New Roman" w:hAnsi="Times New Roman" w:cs="Times New Roman"/>
          <w:noProof/>
          <w:sz w:val="20"/>
          <w:szCs w:val="20"/>
        </w:rPr>
        <w:t>N</w:t>
      </w:r>
      <w:r>
        <w:rPr>
          <w:rFonts w:ascii="Times New Roman" w:hAnsi="Times New Roman" w:cs="Times New Roman"/>
          <w:noProof/>
          <w:sz w:val="20"/>
          <w:szCs w:val="20"/>
        </w:rPr>
        <w:t xml:space="preserve">US </w:t>
      </w:r>
      <w:r w:rsidRPr="00884BFE">
        <w:rPr>
          <w:rFonts w:ascii="Times New Roman" w:hAnsi="Times New Roman" w:cs="Times New Roman"/>
          <w:noProof/>
          <w:sz w:val="20"/>
          <w:szCs w:val="20"/>
        </w:rPr>
        <w:t>Press.</w:t>
      </w:r>
    </w:p>
    <w:p w14:paraId="76D08458"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57"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Titeca, K., &amp; Flynn, R. (2014). 'Hybrid governance': Legitimacy, (il)legality in the informal cross-border trade in Panyimur, northwest Uganda. </w:t>
      </w:r>
      <w:r w:rsidRPr="00884BFE">
        <w:rPr>
          <w:rFonts w:ascii="Times New Roman" w:hAnsi="Times New Roman" w:cs="Times New Roman"/>
          <w:i/>
          <w:noProof/>
          <w:sz w:val="20"/>
          <w:szCs w:val="20"/>
        </w:rPr>
        <w:t>African Studies Review, 57</w:t>
      </w:r>
      <w:r w:rsidRPr="00884BFE">
        <w:rPr>
          <w:rFonts w:ascii="Times New Roman" w:hAnsi="Times New Roman" w:cs="Times New Roman"/>
          <w:noProof/>
          <w:sz w:val="20"/>
          <w:szCs w:val="20"/>
        </w:rPr>
        <w:t xml:space="preserve">(1), 71-91. </w:t>
      </w:r>
    </w:p>
    <w:p w14:paraId="387224EC" w14:textId="77777777" w:rsidR="002017B4" w:rsidRPr="00884BFE" w:rsidRDefault="002017B4" w:rsidP="00FA4203">
      <w:pPr>
        <w:pStyle w:val="EndNoteBibliography"/>
        <w:ind w:left="720" w:hanging="720"/>
        <w:rPr>
          <w:rFonts w:ascii="Times New Roman" w:hAnsi="Times New Roman" w:cs="Times New Roman"/>
          <w:noProof/>
          <w:sz w:val="20"/>
          <w:szCs w:val="20"/>
        </w:rPr>
        <w:pPrChange w:id="758"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Titeca, K., &amp; Herdt, T. d. (2010). Regulation, cross-border trade, and practical norms in West Nile, North-western Uganda. </w:t>
      </w:r>
      <w:r w:rsidRPr="00884BFE">
        <w:rPr>
          <w:rFonts w:ascii="Times New Roman" w:hAnsi="Times New Roman" w:cs="Times New Roman"/>
          <w:i/>
          <w:noProof/>
          <w:sz w:val="20"/>
          <w:szCs w:val="20"/>
        </w:rPr>
        <w:t>Africa, 80</w:t>
      </w:r>
      <w:r w:rsidRPr="00884BFE">
        <w:rPr>
          <w:rFonts w:ascii="Times New Roman" w:hAnsi="Times New Roman" w:cs="Times New Roman"/>
          <w:noProof/>
          <w:sz w:val="20"/>
          <w:szCs w:val="20"/>
        </w:rPr>
        <w:t xml:space="preserve">(4), 573-594. </w:t>
      </w:r>
    </w:p>
    <w:p w14:paraId="0DFF3C71" w14:textId="510618B0" w:rsidR="002017B4" w:rsidRDefault="002017B4" w:rsidP="00FA4203">
      <w:pPr>
        <w:pStyle w:val="EndNoteBibliography"/>
        <w:ind w:left="720" w:hanging="720"/>
        <w:rPr>
          <w:rFonts w:ascii="Times New Roman" w:hAnsi="Times New Roman" w:cs="Times New Roman"/>
          <w:noProof/>
          <w:sz w:val="20"/>
          <w:szCs w:val="20"/>
        </w:rPr>
        <w:pPrChange w:id="759" w:author="Justin Hastings" w:date="2023-02-01T18:35:00Z">
          <w:pPr>
            <w:pStyle w:val="EndNoteBibliography"/>
            <w:spacing w:after="120"/>
            <w:ind w:left="720" w:hanging="720"/>
          </w:pPr>
        </w:pPrChange>
      </w:pPr>
      <w:r w:rsidRPr="00884BFE">
        <w:rPr>
          <w:rFonts w:ascii="Times New Roman" w:hAnsi="Times New Roman" w:cs="Times New Roman"/>
          <w:noProof/>
          <w:sz w:val="20"/>
          <w:szCs w:val="20"/>
        </w:rPr>
        <w:t xml:space="preserve">Versailles, B. (2012). </w:t>
      </w:r>
      <w:r w:rsidRPr="00884BFE">
        <w:rPr>
          <w:rFonts w:ascii="Times New Roman" w:hAnsi="Times New Roman" w:cs="Times New Roman"/>
          <w:i/>
          <w:noProof/>
          <w:sz w:val="20"/>
          <w:szCs w:val="20"/>
        </w:rPr>
        <w:t>Market integration and border effects in Eastern Africa</w:t>
      </w:r>
      <w:r w:rsidRPr="00884BFE">
        <w:rPr>
          <w:rFonts w:ascii="Times New Roman" w:hAnsi="Times New Roman" w:cs="Times New Roman"/>
          <w:noProof/>
          <w:sz w:val="20"/>
          <w:szCs w:val="20"/>
        </w:rPr>
        <w:t>: Centre for the Study of African Economies.</w:t>
      </w:r>
    </w:p>
    <w:p w14:paraId="0C2FDC62" w14:textId="72569C57" w:rsidR="00BB4D81" w:rsidRPr="00460492" w:rsidRDefault="00460492" w:rsidP="00FA4203">
      <w:pPr>
        <w:pStyle w:val="EndNoteBibliography"/>
        <w:ind w:left="720" w:hanging="720"/>
        <w:rPr>
          <w:rFonts w:ascii="Times New Roman" w:hAnsi="Times New Roman" w:cs="Times New Roman"/>
          <w:noProof/>
          <w:sz w:val="20"/>
          <w:szCs w:val="20"/>
        </w:rPr>
        <w:pPrChange w:id="760" w:author="Justin Hastings" w:date="2023-02-01T18:35:00Z">
          <w:pPr>
            <w:pStyle w:val="EndNoteBibliography"/>
            <w:spacing w:after="120"/>
            <w:ind w:left="720" w:hanging="720"/>
          </w:pPr>
        </w:pPrChange>
      </w:pPr>
      <w:r>
        <w:rPr>
          <w:rFonts w:ascii="Times New Roman" w:hAnsi="Times New Roman" w:cs="Times New Roman"/>
          <w:noProof/>
          <w:sz w:val="20"/>
          <w:szCs w:val="20"/>
        </w:rPr>
        <w:t>World Bank</w:t>
      </w:r>
      <w:r w:rsidRPr="00884BFE">
        <w:rPr>
          <w:rFonts w:ascii="Times New Roman" w:hAnsi="Times New Roman" w:cs="Times New Roman"/>
          <w:noProof/>
          <w:sz w:val="20"/>
          <w:szCs w:val="20"/>
        </w:rPr>
        <w:t xml:space="preserve"> (2013). </w:t>
      </w:r>
      <w:r w:rsidRPr="00884BFE">
        <w:rPr>
          <w:rFonts w:ascii="Times New Roman" w:hAnsi="Times New Roman" w:cs="Times New Roman"/>
          <w:i/>
          <w:noProof/>
          <w:sz w:val="20"/>
          <w:szCs w:val="20"/>
        </w:rPr>
        <w:t>Pirate Trails: Tracking the Illicit Financial Flows from Pirate Activities off the Horn of Africa</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Washington, DC.</w:t>
      </w:r>
    </w:p>
    <w:sectPr w:rsidR="00BB4D81" w:rsidRPr="00460492" w:rsidSect="00FA4203">
      <w:pgSz w:w="11900" w:h="16840"/>
      <w:pgMar w:top="567" w:right="567" w:bottom="567" w:left="567" w:header="720" w:footer="720" w:gutter="0"/>
      <w:cols w:space="720"/>
      <w:docGrid w:linePitch="360"/>
      <w:sectPrChange w:id="761" w:author="Justin Hastings" w:date="2023-02-01T18:28:00Z">
        <w:sectPr w:rsidR="00BB4D81" w:rsidRPr="00460492" w:rsidSect="00FA4203">
          <w:pgMar w:top="720" w:right="720" w:bottom="720" w:left="72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Justin Hastings" w:date="2023-02-01T18:42:00Z" w:initials="JH">
    <w:p w14:paraId="1BCE35C3" w14:textId="70EA9A75" w:rsidR="00FA4203" w:rsidRDefault="00FA4203">
      <w:pPr>
        <w:pStyle w:val="CommentText"/>
      </w:pPr>
      <w:r>
        <w:rPr>
          <w:rStyle w:val="CommentReference"/>
        </w:rPr>
        <w:annotationRef/>
      </w:r>
      <w:r>
        <w:t>Maybe move this somewhere else, or reframe</w:t>
      </w:r>
    </w:p>
  </w:comment>
  <w:comment w:id="116" w:author="Justin Hastings" w:date="2023-02-03T12:21:00Z" w:initials="JH">
    <w:p w14:paraId="2AE8D7BA" w14:textId="76FDD789" w:rsidR="00DA0580" w:rsidRDefault="00DA0580">
      <w:pPr>
        <w:pStyle w:val="CommentText"/>
      </w:pPr>
      <w:r>
        <w:rPr>
          <w:rStyle w:val="CommentReference"/>
        </w:rPr>
        <w:annotationRef/>
      </w:r>
      <w:r>
        <w:t>This is identical to the NI23 proposal, so needs to be rewritten</w:t>
      </w:r>
    </w:p>
  </w:comment>
  <w:comment w:id="358" w:author="Justin Hastings" w:date="2023-02-02T11:43:00Z" w:initials="JH">
    <w:p w14:paraId="10167915" w14:textId="14E6EBDE" w:rsidR="00FA4203" w:rsidRDefault="00FA4203">
      <w:pPr>
        <w:pStyle w:val="CommentText"/>
      </w:pPr>
      <w:r>
        <w:rPr>
          <w:rStyle w:val="CommentReference"/>
        </w:rPr>
        <w:annotationRef/>
      </w:r>
      <w:r>
        <w:t>David: This is identical to the NI23 proposal, so needs to be rewritten.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CE35C3" w15:done="0"/>
  <w15:commentEx w15:paraId="2AE8D7BA" w15:done="0"/>
  <w15:commentEx w15:paraId="10167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853119" w16cex:dateUtc="2023-02-01T10:42:00Z"/>
  <w16cex:commentExtensible w16cex:durableId="27877AB6" w16cex:dateUtc="2023-02-03T04:21:00Z"/>
  <w16cex:commentExtensible w16cex:durableId="2786206E" w16cex:dateUtc="2023-02-02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CE35C3" w16cid:durableId="27853119"/>
  <w16cid:commentId w16cid:paraId="2AE8D7BA" w16cid:durableId="27877AB6"/>
  <w16cid:commentId w16cid:paraId="10167915" w16cid:durableId="278620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0000500000000020000"/>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8"/>
  </w:num>
  <w:num w:numId="3">
    <w:abstractNumId w:val="5"/>
  </w:num>
  <w:num w:numId="4">
    <w:abstractNumId w:val="3"/>
  </w:num>
  <w:num w:numId="5">
    <w:abstractNumId w:val="0"/>
  </w:num>
  <w:num w:numId="6">
    <w:abstractNumId w:val="1"/>
  </w:num>
  <w:num w:numId="7">
    <w:abstractNumId w:val="2"/>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stin Hastings">
    <w15:presenceInfo w15:providerId="AD" w15:userId="S::justin.hastings@sydney.edu.au::de87f2d7-86b9-4b06-ba0b-423bcdd75e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326E9"/>
    <w:rsid w:val="000818A6"/>
    <w:rsid w:val="000C24B9"/>
    <w:rsid w:val="000C6ECB"/>
    <w:rsid w:val="000D4DF7"/>
    <w:rsid w:val="000D563B"/>
    <w:rsid w:val="000F66FB"/>
    <w:rsid w:val="00106697"/>
    <w:rsid w:val="001648CB"/>
    <w:rsid w:val="001E123B"/>
    <w:rsid w:val="001E52A8"/>
    <w:rsid w:val="002017B4"/>
    <w:rsid w:val="002B42F2"/>
    <w:rsid w:val="002D5985"/>
    <w:rsid w:val="002E7321"/>
    <w:rsid w:val="002F5DE8"/>
    <w:rsid w:val="00302D05"/>
    <w:rsid w:val="00312AA5"/>
    <w:rsid w:val="00312EED"/>
    <w:rsid w:val="00362417"/>
    <w:rsid w:val="00370295"/>
    <w:rsid w:val="00393233"/>
    <w:rsid w:val="003C322E"/>
    <w:rsid w:val="00404236"/>
    <w:rsid w:val="0041714C"/>
    <w:rsid w:val="00460492"/>
    <w:rsid w:val="00461CF9"/>
    <w:rsid w:val="004623CD"/>
    <w:rsid w:val="00536E34"/>
    <w:rsid w:val="005533C7"/>
    <w:rsid w:val="00594268"/>
    <w:rsid w:val="00603AD5"/>
    <w:rsid w:val="00613F4F"/>
    <w:rsid w:val="006209A2"/>
    <w:rsid w:val="006835D7"/>
    <w:rsid w:val="006B4CE0"/>
    <w:rsid w:val="00752F9F"/>
    <w:rsid w:val="00753374"/>
    <w:rsid w:val="0076153E"/>
    <w:rsid w:val="00781889"/>
    <w:rsid w:val="007C2280"/>
    <w:rsid w:val="0080210F"/>
    <w:rsid w:val="00812C8C"/>
    <w:rsid w:val="00830C1D"/>
    <w:rsid w:val="008365A6"/>
    <w:rsid w:val="00892CA0"/>
    <w:rsid w:val="008B5878"/>
    <w:rsid w:val="008D7BDE"/>
    <w:rsid w:val="009165E9"/>
    <w:rsid w:val="0096301B"/>
    <w:rsid w:val="009C414E"/>
    <w:rsid w:val="00A56F1F"/>
    <w:rsid w:val="00AB1348"/>
    <w:rsid w:val="00AF394B"/>
    <w:rsid w:val="00B128ED"/>
    <w:rsid w:val="00B440FB"/>
    <w:rsid w:val="00B74353"/>
    <w:rsid w:val="00B87E11"/>
    <w:rsid w:val="00BC1D13"/>
    <w:rsid w:val="00BE09BD"/>
    <w:rsid w:val="00C1542A"/>
    <w:rsid w:val="00C41DC3"/>
    <w:rsid w:val="00C85EA4"/>
    <w:rsid w:val="00C954D4"/>
    <w:rsid w:val="00CB40CB"/>
    <w:rsid w:val="00DA0580"/>
    <w:rsid w:val="00DC0B7E"/>
    <w:rsid w:val="00DE00E3"/>
    <w:rsid w:val="00E52653"/>
    <w:rsid w:val="00E56622"/>
    <w:rsid w:val="00E601F9"/>
    <w:rsid w:val="00EA03F3"/>
    <w:rsid w:val="00ED775A"/>
    <w:rsid w:val="00EF049D"/>
    <w:rsid w:val="00F0130C"/>
    <w:rsid w:val="00F03E86"/>
    <w:rsid w:val="00F05843"/>
    <w:rsid w:val="00F4040B"/>
    <w:rsid w:val="00FA4203"/>
    <w:rsid w:val="00FD4927"/>
    <w:rsid w:val="00FF1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9409</Words>
  <Characters>51563</Characters>
  <Application>Microsoft Office Word</Application>
  <DocSecurity>0</DocSecurity>
  <Lines>2062</Lines>
  <Paragraphs>1693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Justin Hastings</cp:lastModifiedBy>
  <cp:revision>27</cp:revision>
  <cp:lastPrinted>2021-01-27T01:18:00Z</cp:lastPrinted>
  <dcterms:created xsi:type="dcterms:W3CDTF">2023-02-01T07:03:00Z</dcterms:created>
  <dcterms:modified xsi:type="dcterms:W3CDTF">2023-02-04T03:28:00Z</dcterms:modified>
</cp:coreProperties>
</file>